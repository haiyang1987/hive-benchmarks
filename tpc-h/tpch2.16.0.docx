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82" w:rsidRDefault="00753E82" w:rsidP="00753E82">
      <w:pPr>
        <w:spacing w:before="3600"/>
        <w:ind w:left="0"/>
        <w:jc w:val="center"/>
        <w:rPr>
          <w:b/>
          <w:bCs/>
          <w:sz w:val="28"/>
          <w:szCs w:val="28"/>
        </w:rPr>
      </w:pPr>
      <w:r>
        <w:rPr>
          <w:b/>
          <w:bCs/>
          <w:sz w:val="28"/>
          <w:szCs w:val="28"/>
        </w:rPr>
        <w:t>TPC</w:t>
      </w:r>
      <w:bookmarkStart w:id="0" w:name="Xaa998208"/>
      <w:bookmarkEnd w:id="0"/>
      <w:r w:rsidR="000E1EE1">
        <w:rPr>
          <w:b/>
          <w:bCs/>
          <w:sz w:val="28"/>
          <w:szCs w:val="28"/>
        </w:rPr>
        <w:fldChar w:fldCharType="begin"/>
      </w:r>
      <w:r>
        <w:rPr>
          <w:b/>
          <w:bCs/>
          <w:sz w:val="28"/>
          <w:szCs w:val="28"/>
        </w:rPr>
        <w:instrText>xe "TPC"</w:instrText>
      </w:r>
      <w:r w:rsidR="000E1EE1">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rsidR="00753E82" w:rsidRDefault="00753E82" w:rsidP="00753E82">
      <w:pPr>
        <w:ind w:left="0"/>
        <w:jc w:val="center"/>
      </w:pPr>
      <w:r>
        <w:t>(Decision Support)</w:t>
      </w:r>
    </w:p>
    <w:p w:rsidR="00753E82" w:rsidRDefault="00753E82" w:rsidP="00753E82">
      <w:pPr>
        <w:ind w:left="0"/>
        <w:jc w:val="center"/>
      </w:pPr>
      <w:r>
        <w:t>Standard Specification</w:t>
      </w:r>
    </w:p>
    <w:p w:rsidR="00753E82" w:rsidRDefault="00CE1472" w:rsidP="00753E82">
      <w:pPr>
        <w:ind w:left="0"/>
        <w:jc w:val="center"/>
      </w:pPr>
      <w:r>
        <w:t>Revision 2.1</w:t>
      </w:r>
      <w:ins w:id="1" w:author="  Poess" w:date="2013-06-20T14:11:00Z">
        <w:r w:rsidR="00244AE9">
          <w:t>6</w:t>
        </w:r>
      </w:ins>
      <w:del w:id="2" w:author="  Poess" w:date="2013-06-20T14:08:00Z">
        <w:r w:rsidR="006615BB" w:rsidDel="00244AE9">
          <w:delText>5</w:delText>
        </w:r>
      </w:del>
      <w:r>
        <w:t>.</w:t>
      </w:r>
      <w:r w:rsidR="006615BB">
        <w:t>0</w:t>
      </w:r>
    </w:p>
    <w:p w:rsidR="00753E82" w:rsidRDefault="00753E82" w:rsidP="00753E82">
      <w:pPr>
        <w:ind w:left="0"/>
        <w:jc w:val="center"/>
      </w:pPr>
      <w:r>
        <w:t xml:space="preserve"> </w:t>
      </w:r>
    </w:p>
    <w:p w:rsidR="00753E82" w:rsidRDefault="00753E82" w:rsidP="00753E82">
      <w:pPr>
        <w:ind w:left="0"/>
        <w:jc w:val="center"/>
      </w:pPr>
    </w:p>
    <w:p w:rsidR="00753E82" w:rsidRDefault="00753E82" w:rsidP="00753E82">
      <w:pPr>
        <w:ind w:left="0"/>
        <w:jc w:val="center"/>
      </w:pPr>
    </w:p>
    <w:p w:rsidR="00753E82" w:rsidRDefault="00753E82" w:rsidP="00753E82">
      <w:pPr>
        <w:spacing w:before="2400"/>
        <w:ind w:left="0"/>
        <w:jc w:val="center"/>
      </w:pPr>
      <w:r>
        <w:t>Transaction Processing Performance Council (TPC</w:t>
      </w:r>
      <w:bookmarkStart w:id="3" w:name="Xaa998216"/>
      <w:bookmarkEnd w:id="3"/>
      <w:r w:rsidR="000E1EE1">
        <w:fldChar w:fldCharType="begin"/>
      </w:r>
      <w:proofErr w:type="spellStart"/>
      <w:r>
        <w:instrText>xe</w:instrText>
      </w:r>
      <w:proofErr w:type="spellEnd"/>
      <w:r>
        <w:instrText xml:space="preserve"> "TPC"</w:instrText>
      </w:r>
      <w:r w:rsidR="000E1EE1">
        <w:fldChar w:fldCharType="end"/>
      </w:r>
      <w:r>
        <w:t>)</w:t>
      </w:r>
    </w:p>
    <w:p w:rsidR="00753E82" w:rsidRDefault="00753E82" w:rsidP="00753E82">
      <w:pPr>
        <w:ind w:left="0"/>
        <w:jc w:val="center"/>
      </w:pPr>
      <w:r>
        <w:t>Presidio of San Francisco</w:t>
      </w:r>
    </w:p>
    <w:p w:rsidR="00753E82" w:rsidRPr="00A27C47" w:rsidRDefault="00753E82" w:rsidP="00753E82">
      <w:pPr>
        <w:ind w:left="0"/>
        <w:jc w:val="center"/>
      </w:pPr>
      <w:r>
        <w:t xml:space="preserve">Building 572B </w:t>
      </w:r>
      <w:proofErr w:type="spellStart"/>
      <w:r>
        <w:t>Ruger</w:t>
      </w:r>
      <w:proofErr w:type="spellEnd"/>
      <w:r>
        <w:t xml:space="preserve"> St. </w:t>
      </w:r>
      <w:r w:rsidR="00A44A5D" w:rsidRPr="00A44A5D">
        <w:t>(surface)</w:t>
      </w:r>
    </w:p>
    <w:p w:rsidR="00753E82" w:rsidRPr="00A27C47" w:rsidRDefault="00A44A5D" w:rsidP="00753E82">
      <w:pPr>
        <w:ind w:left="0"/>
        <w:jc w:val="center"/>
      </w:pPr>
      <w:r w:rsidRPr="00A44A5D">
        <w:t>P.O. Box 29920 (mail)</w:t>
      </w:r>
    </w:p>
    <w:p w:rsidR="00753E82" w:rsidRDefault="00753E82" w:rsidP="00753E82">
      <w:pPr>
        <w:ind w:left="0"/>
        <w:jc w:val="center"/>
      </w:pPr>
      <w:r>
        <w:t>San Francisco, CA 94129-0920</w:t>
      </w:r>
    </w:p>
    <w:p w:rsidR="00753E82" w:rsidRPr="00A27C47" w:rsidRDefault="00A44A5D" w:rsidP="00753E82">
      <w:pPr>
        <w:ind w:left="0"/>
        <w:jc w:val="center"/>
        <w:rPr>
          <w:lang w:val="fr-FR"/>
        </w:rPr>
      </w:pPr>
      <w:r w:rsidRPr="00A44A5D">
        <w:rPr>
          <w:lang w:val="fr-FR"/>
        </w:rPr>
        <w:t>Voice:415-561-6272</w:t>
      </w:r>
    </w:p>
    <w:p w:rsidR="00753E82" w:rsidRPr="00A27C47" w:rsidRDefault="00A44A5D" w:rsidP="00753E82">
      <w:pPr>
        <w:ind w:left="0"/>
        <w:jc w:val="center"/>
        <w:rPr>
          <w:lang w:val="fr-FR"/>
        </w:rPr>
      </w:pPr>
      <w:r w:rsidRPr="00A44A5D">
        <w:rPr>
          <w:lang w:val="fr-FR"/>
        </w:rPr>
        <w:t>Fax:415-561-6120</w:t>
      </w:r>
    </w:p>
    <w:p w:rsidR="00753E82" w:rsidRPr="00A27C47" w:rsidRDefault="00A44A5D" w:rsidP="00753E82">
      <w:pPr>
        <w:ind w:left="0"/>
        <w:jc w:val="center"/>
        <w:rPr>
          <w:lang w:val="fr-FR"/>
        </w:rPr>
      </w:pPr>
      <w:r w:rsidRPr="00A44A5D">
        <w:rPr>
          <w:lang w:val="fr-FR"/>
        </w:rPr>
        <w:t>Email: webmaster@tpc.org</w:t>
      </w:r>
    </w:p>
    <w:p w:rsidR="00753E82" w:rsidRPr="00A27C47" w:rsidRDefault="00753E82" w:rsidP="00753E82">
      <w:pPr>
        <w:ind w:left="0"/>
        <w:jc w:val="center"/>
        <w:rPr>
          <w:lang w:val="fr-FR"/>
        </w:rPr>
      </w:pPr>
    </w:p>
    <w:p w:rsidR="00753E82" w:rsidRDefault="00753E82" w:rsidP="00753E82">
      <w:pPr>
        <w:ind w:left="0"/>
        <w:jc w:val="center"/>
      </w:pPr>
      <w:r>
        <w:t>© 1993 - 201</w:t>
      </w:r>
      <w:r w:rsidR="006615BB">
        <w:t>3</w:t>
      </w:r>
      <w:r>
        <w:t xml:space="preserve"> Transaction Processing Performance Council</w:t>
      </w:r>
    </w:p>
    <w:p w:rsidR="00753E82" w:rsidRDefault="00753E82" w:rsidP="00753E82">
      <w:pPr>
        <w:pStyle w:val="HeadingUn-numbered"/>
      </w:pPr>
      <w:r>
        <w:br w:type="page"/>
      </w:r>
      <w:r>
        <w:lastRenderedPageBreak/>
        <w:t>Acknowledgments</w:t>
      </w:r>
    </w:p>
    <w:p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rsidR="00753E82" w:rsidRDefault="00753E82" w:rsidP="00753E82">
      <w:pPr>
        <w:widowControl w:val="0"/>
      </w:pPr>
    </w:p>
    <w:p w:rsidR="00753E82" w:rsidRDefault="00753E82" w:rsidP="00753E82">
      <w:pPr>
        <w:pStyle w:val="HeadingUn-numbered"/>
      </w:pPr>
      <w:r>
        <w:t>TPC</w:t>
      </w:r>
      <w:bookmarkStart w:id="4" w:name="Xaa1008603"/>
      <w:bookmarkEnd w:id="4"/>
      <w:r w:rsidR="000E1EE1">
        <w:fldChar w:fldCharType="begin"/>
      </w:r>
      <w:proofErr w:type="spellStart"/>
      <w:r>
        <w:instrText>xe</w:instrText>
      </w:r>
      <w:proofErr w:type="spellEnd"/>
      <w:r>
        <w:instrText xml:space="preserve"> "TPC"</w:instrText>
      </w:r>
      <w:r w:rsidR="000E1EE1">
        <w:fldChar w:fldCharType="end"/>
      </w:r>
      <w:r>
        <w:t xml:space="preserve"> Membership</w:t>
      </w:r>
    </w:p>
    <w:p w:rsidR="00753E82" w:rsidRDefault="00753E82" w:rsidP="00753E82">
      <w:pPr>
        <w:pStyle w:val="es-IntroL1-Title"/>
        <w:tabs>
          <w:tab w:val="clear" w:pos="720"/>
          <w:tab w:val="clear" w:pos="1440"/>
          <w:tab w:val="clear" w:pos="2160"/>
          <w:tab w:val="clear" w:pos="2880"/>
          <w:tab w:val="clear" w:pos="3600"/>
          <w:tab w:val="clear" w:pos="4320"/>
          <w:tab w:val="clear" w:pos="5040"/>
          <w:tab w:val="clear" w:pos="5760"/>
          <w:tab w:val="left" w:pos="0"/>
        </w:tabs>
        <w:ind w:left="0"/>
        <w:rPr>
          <w:sz w:val="20"/>
          <w:szCs w:val="20"/>
        </w:rPr>
      </w:pPr>
      <w:r w:rsidRPr="009923C5">
        <w:rPr>
          <w:sz w:val="20"/>
          <w:szCs w:val="20"/>
        </w:rPr>
        <w:t>(</w:t>
      </w:r>
      <w:proofErr w:type="gramStart"/>
      <w:r w:rsidRPr="009923C5">
        <w:rPr>
          <w:sz w:val="20"/>
          <w:szCs w:val="20"/>
        </w:rPr>
        <w:t>as</w:t>
      </w:r>
      <w:proofErr w:type="gramEnd"/>
      <w:r w:rsidRPr="009923C5">
        <w:rPr>
          <w:sz w:val="20"/>
          <w:szCs w:val="20"/>
        </w:rPr>
        <w:t xml:space="preserve"> of </w:t>
      </w:r>
      <w:del w:id="5" w:author="  Poess" w:date="2013-06-20T14:09:00Z">
        <w:r w:rsidR="00713266" w:rsidDel="00244AE9">
          <w:rPr>
            <w:sz w:val="20"/>
            <w:szCs w:val="20"/>
          </w:rPr>
          <w:delText xml:space="preserve">February </w:delText>
        </w:r>
      </w:del>
      <w:ins w:id="6" w:author="  Poess" w:date="2013-06-20T14:09:00Z">
        <w:r w:rsidR="00244AE9">
          <w:rPr>
            <w:sz w:val="20"/>
            <w:szCs w:val="20"/>
          </w:rPr>
          <w:t>June</w:t>
        </w:r>
        <w:r w:rsidR="00244AE9">
          <w:rPr>
            <w:sz w:val="20"/>
            <w:szCs w:val="20"/>
          </w:rPr>
          <w:t xml:space="preserve"> </w:t>
        </w:r>
      </w:ins>
      <w:r>
        <w:rPr>
          <w:sz w:val="20"/>
          <w:szCs w:val="20"/>
        </w:rPr>
        <w:t>201</w:t>
      </w:r>
      <w:r w:rsidR="00713266">
        <w:rPr>
          <w:sz w:val="20"/>
          <w:szCs w:val="20"/>
        </w:rPr>
        <w:t>3</w:t>
      </w:r>
      <w:r w:rsidRPr="009923C5">
        <w:rPr>
          <w:sz w:val="20"/>
          <w:szCs w:val="20"/>
        </w:rPr>
        <w:t>)</w:t>
      </w:r>
    </w:p>
    <w:p w:rsidR="00753E82" w:rsidRDefault="00753E82" w:rsidP="00753E82">
      <w:pPr>
        <w:pStyle w:val="es-ClauseWording-Align"/>
        <w:tabs>
          <w:tab w:val="left" w:pos="0"/>
        </w:tabs>
        <w:ind w:left="0"/>
        <w:jc w:val="center"/>
        <w:rPr>
          <w:b/>
          <w:bCs/>
        </w:rPr>
      </w:pPr>
      <w:r w:rsidRPr="009923C5">
        <w:rPr>
          <w:b/>
          <w:bCs/>
        </w:rPr>
        <w:t>Full Members</w:t>
      </w:r>
    </w:p>
    <w:tbl>
      <w:tblPr>
        <w:tblW w:w="8872" w:type="dxa"/>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798"/>
        <w:gridCol w:w="1674"/>
        <w:gridCol w:w="1637"/>
        <w:gridCol w:w="1917"/>
        <w:gridCol w:w="1846"/>
      </w:tblGrid>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718185" cy="336550"/>
                  <wp:effectExtent l="19050" t="0" r="5715" b="0"/>
                  <wp:docPr id="1155" name="Picture 15" descr="Cisco">
                    <a:hlinkClick xmlns:a="http://schemas.openxmlformats.org/drawingml/2006/main" r:id="rId7" tooltip="Cisc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sco"/>
                          <pic:cNvPicPr>
                            <a:picLocks noChangeAspect="1" noChangeArrowheads="1"/>
                          </pic:cNvPicPr>
                        </pic:nvPicPr>
                        <pic:blipFill>
                          <a:blip r:embed="rId8" cstate="print"/>
                          <a:srcRect/>
                          <a:stretch>
                            <a:fillRect/>
                          </a:stretch>
                        </pic:blipFill>
                        <pic:spPr bwMode="auto">
                          <a:xfrm>
                            <a:off x="0" y="0"/>
                            <a:ext cx="718185" cy="336550"/>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noProof/>
              </w:rPr>
              <w:drawing>
                <wp:inline distT="0" distB="0" distL="0" distR="0">
                  <wp:extent cx="572770" cy="572770"/>
                  <wp:effectExtent l="19050" t="0" r="0" b="0"/>
                  <wp:docPr id="2" name="Picture 2" descr="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pic:cNvPicPr>
                            <a:picLocks noChangeAspect="1" noChangeArrowheads="1"/>
                          </pic:cNvPicPr>
                        </pic:nvPicPr>
                        <pic:blipFill>
                          <a:blip r:embed="rId9"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527050" cy="263525"/>
                  <wp:effectExtent l="19050" t="0" r="6350" b="0"/>
                  <wp:docPr id="1157" name="Picture 13" descr="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jitsu"/>
                          <pic:cNvPicPr>
                            <a:picLocks noChangeAspect="1" noChangeArrowheads="1"/>
                          </pic:cNvPicPr>
                        </pic:nvPicPr>
                        <pic:blipFill>
                          <a:blip r:embed="rId10" cstate="print"/>
                          <a:srcRect/>
                          <a:stretch>
                            <a:fillRect/>
                          </a:stretch>
                        </pic:blipFill>
                        <pic:spPr bwMode="auto">
                          <a:xfrm>
                            <a:off x="0" y="0"/>
                            <a:ext cx="527050" cy="263525"/>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527050" cy="431800"/>
                  <wp:effectExtent l="19050" t="0" r="6350" b="0"/>
                  <wp:docPr id="1158" name="Picture 5" descr="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pic:cNvPicPr>
                            <a:picLocks noChangeAspect="1" noChangeArrowheads="1"/>
                          </pic:cNvPicPr>
                        </pic:nvPicPr>
                        <pic:blipFill>
                          <a:blip r:embed="rId11" cstate="print"/>
                          <a:srcRect/>
                          <a:stretch>
                            <a:fillRect/>
                          </a:stretch>
                        </pic:blipFill>
                        <pic:spPr bwMode="auto">
                          <a:xfrm>
                            <a:off x="0" y="0"/>
                            <a:ext cx="527050" cy="431800"/>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06755" cy="146050"/>
                  <wp:effectExtent l="19050" t="0" r="0" b="0"/>
                  <wp:docPr id="1159" name="Picture 10" descr="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tachi"/>
                          <pic:cNvPicPr>
                            <a:picLocks noChangeAspect="1" noChangeArrowheads="1"/>
                          </pic:cNvPicPr>
                        </pic:nvPicPr>
                        <pic:blipFill>
                          <a:blip r:embed="rId12" cstate="print"/>
                          <a:srcRect/>
                          <a:stretch>
                            <a:fillRect/>
                          </a:stretch>
                        </pic:blipFill>
                        <pic:spPr bwMode="auto">
                          <a:xfrm>
                            <a:off x="0" y="0"/>
                            <a:ext cx="706755" cy="146050"/>
                          </a:xfrm>
                          <a:prstGeom prst="rect">
                            <a:avLst/>
                          </a:prstGeom>
                          <a:noFill/>
                          <a:ln w="9525">
                            <a:noFill/>
                            <a:miter lim="800000"/>
                            <a:headEnd/>
                            <a:tailEnd/>
                          </a:ln>
                        </pic:spPr>
                      </pic:pic>
                    </a:graphicData>
                  </a:graphic>
                </wp:inline>
              </w:drawing>
            </w:r>
          </w:p>
        </w:tc>
      </w:tr>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noProof/>
              </w:rPr>
              <w:drawing>
                <wp:inline distT="0" distB="0" distL="0" distR="0">
                  <wp:extent cx="387350" cy="381635"/>
                  <wp:effectExtent l="19050" t="0" r="0" b="0"/>
                  <wp:docPr id="1160" name="Picture 1160"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uawei"/>
                          <pic:cNvPicPr>
                            <a:picLocks noChangeAspect="1" noChangeArrowheads="1"/>
                          </pic:cNvPicPr>
                        </pic:nvPicPr>
                        <pic:blipFill>
                          <a:blip r:embed="rId13" cstate="print"/>
                          <a:srcRect/>
                          <a:stretch>
                            <a:fillRect/>
                          </a:stretch>
                        </pic:blipFill>
                        <pic:spPr bwMode="auto">
                          <a:xfrm>
                            <a:off x="0" y="0"/>
                            <a:ext cx="387350" cy="381635"/>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06755" cy="314325"/>
                  <wp:effectExtent l="19050" t="0" r="0" b="0"/>
                  <wp:docPr id="1161" name="Picture 7"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
                          <pic:cNvPicPr>
                            <a:picLocks noChangeAspect="1" noChangeArrowheads="1"/>
                          </pic:cNvPicPr>
                        </pic:nvPicPr>
                        <pic:blipFill>
                          <a:blip r:embed="rId14" cstate="print"/>
                          <a:srcRect/>
                          <a:stretch>
                            <a:fillRect/>
                          </a:stretch>
                        </pic:blipFill>
                        <pic:spPr bwMode="auto">
                          <a:xfrm>
                            <a:off x="0" y="0"/>
                            <a:ext cx="706755" cy="314325"/>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51840" cy="549910"/>
                  <wp:effectExtent l="19050" t="0" r="0" b="0"/>
                  <wp:docPr id="1162" name="Picture 9" descr="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l"/>
                          <pic:cNvPicPr>
                            <a:picLocks noChangeAspect="1" noChangeArrowheads="1"/>
                          </pic:cNvPicPr>
                        </pic:nvPicPr>
                        <pic:blipFill>
                          <a:blip r:embed="rId15" cstate="print"/>
                          <a:srcRect/>
                          <a:stretch>
                            <a:fillRect/>
                          </a:stretch>
                        </pic:blipFill>
                        <pic:spPr bwMode="auto">
                          <a:xfrm>
                            <a:off x="0" y="0"/>
                            <a:ext cx="751840" cy="549910"/>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875030" cy="146050"/>
                  <wp:effectExtent l="19050" t="0" r="1270" b="0"/>
                  <wp:docPr id="1163" name="Picture 10" descr="Microsoft">
                    <a:hlinkClick xmlns:a="http://schemas.openxmlformats.org/drawingml/2006/main" r:id="rId16" tooltip="Microso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oft"/>
                          <pic:cNvPicPr>
                            <a:picLocks noChangeAspect="1" noChangeArrowheads="1"/>
                          </pic:cNvPicPr>
                        </pic:nvPicPr>
                        <pic:blipFill>
                          <a:blip r:embed="rId17" cstate="print"/>
                          <a:srcRect/>
                          <a:stretch>
                            <a:fillRect/>
                          </a:stretch>
                        </pic:blipFill>
                        <pic:spPr bwMode="auto">
                          <a:xfrm>
                            <a:off x="0" y="0"/>
                            <a:ext cx="875030" cy="146050"/>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527050" cy="207645"/>
                  <wp:effectExtent l="19050" t="0" r="6350" b="0"/>
                  <wp:docPr id="1164" name="Picture 12" descr="N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C"/>
                          <pic:cNvPicPr>
                            <a:picLocks noChangeAspect="1" noChangeArrowheads="1"/>
                          </pic:cNvPicPr>
                        </pic:nvPicPr>
                        <pic:blipFill>
                          <a:blip r:embed="rId18" cstate="print"/>
                          <a:srcRect/>
                          <a:stretch>
                            <a:fillRect/>
                          </a:stretch>
                        </pic:blipFill>
                        <pic:spPr bwMode="auto">
                          <a:xfrm>
                            <a:off x="0" y="0"/>
                            <a:ext cx="527050" cy="207645"/>
                          </a:xfrm>
                          <a:prstGeom prst="rect">
                            <a:avLst/>
                          </a:prstGeom>
                          <a:noFill/>
                          <a:ln w="9525">
                            <a:noFill/>
                            <a:miter lim="800000"/>
                            <a:headEnd/>
                            <a:tailEnd/>
                          </a:ln>
                        </pic:spPr>
                      </pic:pic>
                    </a:graphicData>
                  </a:graphic>
                </wp:inline>
              </w:drawing>
            </w:r>
          </w:p>
        </w:tc>
      </w:tr>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06755" cy="162560"/>
                  <wp:effectExtent l="19050" t="0" r="0" b="0"/>
                  <wp:docPr id="1165" name="Picture 14"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acle"/>
                          <pic:cNvPicPr>
                            <a:picLocks noChangeAspect="1" noChangeArrowheads="1"/>
                          </pic:cNvPicPr>
                        </pic:nvPicPr>
                        <pic:blipFill>
                          <a:blip r:embed="rId19" cstate="print"/>
                          <a:srcRect/>
                          <a:stretch>
                            <a:fillRect/>
                          </a:stretch>
                        </pic:blipFill>
                        <pic:spPr bwMode="auto">
                          <a:xfrm>
                            <a:off x="0" y="0"/>
                            <a:ext cx="706755" cy="162560"/>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712470" cy="381635"/>
                  <wp:effectExtent l="19050" t="0" r="0" b="0"/>
                  <wp:docPr id="1166" name="Picture 1166" descr="Redhat">
                    <a:hlinkClick xmlns:a="http://schemas.openxmlformats.org/drawingml/2006/main" r:id="rId20" tgtFrame="new" tooltip="Redha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Redhat"/>
                          <pic:cNvPicPr>
                            <a:picLocks noChangeAspect="1" noChangeArrowheads="1"/>
                          </pic:cNvPicPr>
                        </pic:nvPicPr>
                        <pic:blipFill>
                          <a:blip r:embed="rId21" cstate="print"/>
                          <a:srcRect/>
                          <a:stretch>
                            <a:fillRect/>
                          </a:stretch>
                        </pic:blipFill>
                        <pic:spPr bwMode="auto">
                          <a:xfrm>
                            <a:off x="0" y="0"/>
                            <a:ext cx="712470" cy="381635"/>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824865" cy="409575"/>
                  <wp:effectExtent l="19050" t="0" r="0" b="0"/>
                  <wp:docPr id="1167" name="Picture 1167" descr="SybaseSAP_FINAL_logo">
                    <a:hlinkClick xmlns:a="http://schemas.openxmlformats.org/drawingml/2006/main" r:id="rId22" tooltip="Sybase, an SAP Compan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SybaseSAP_FINAL_logo"/>
                          <pic:cNvPicPr>
                            <a:picLocks noChangeAspect="1" noChangeArrowheads="1"/>
                          </pic:cNvPicPr>
                        </pic:nvPicPr>
                        <pic:blipFill>
                          <a:blip r:embed="rId23" cstate="print"/>
                          <a:srcRect/>
                          <a:stretch>
                            <a:fillRect/>
                          </a:stretch>
                        </pic:blipFill>
                        <pic:spPr bwMode="auto">
                          <a:xfrm>
                            <a:off x="0" y="0"/>
                            <a:ext cx="824865" cy="409575"/>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813435" cy="353695"/>
                  <wp:effectExtent l="19050" t="0" r="5715" b="0"/>
                  <wp:docPr id="1168" name="Picture 366" descr="NCR">
                    <a:hlinkClick xmlns:a="http://schemas.openxmlformats.org/drawingml/2006/main" r:id="rId24" tooltip="NC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CR"/>
                          <pic:cNvPicPr>
                            <a:picLocks noChangeAspect="1" noChangeArrowheads="1"/>
                          </pic:cNvPicPr>
                        </pic:nvPicPr>
                        <pic:blipFill>
                          <a:blip r:embed="rId25" cstate="print"/>
                          <a:srcRect/>
                          <a:stretch>
                            <a:fillRect/>
                          </a:stretch>
                        </pic:blipFill>
                        <pic:spPr bwMode="auto">
                          <a:xfrm>
                            <a:off x="0" y="0"/>
                            <a:ext cx="813435" cy="353695"/>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706755" cy="219075"/>
                  <wp:effectExtent l="19050" t="0" r="0" b="0"/>
                  <wp:docPr id="1169" name="Picture 18" descr="Uni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sys"/>
                          <pic:cNvPicPr>
                            <a:picLocks noChangeAspect="1" noChangeArrowheads="1"/>
                          </pic:cNvPicPr>
                        </pic:nvPicPr>
                        <pic:blipFill>
                          <a:blip r:embed="rId26" cstate="print"/>
                          <a:srcRect/>
                          <a:stretch>
                            <a:fillRect/>
                          </a:stretch>
                        </pic:blipFill>
                        <pic:spPr bwMode="auto">
                          <a:xfrm>
                            <a:off x="0" y="0"/>
                            <a:ext cx="706755" cy="219075"/>
                          </a:xfrm>
                          <a:prstGeom prst="rect">
                            <a:avLst/>
                          </a:prstGeom>
                          <a:noFill/>
                          <a:ln w="9525">
                            <a:noFill/>
                            <a:miter lim="800000"/>
                            <a:headEnd/>
                            <a:tailEnd/>
                          </a:ln>
                        </pic:spPr>
                      </pic:pic>
                    </a:graphicData>
                  </a:graphic>
                </wp:inline>
              </w:drawing>
            </w:r>
          </w:p>
        </w:tc>
      </w:tr>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Pr="00495685" w:rsidRDefault="00062D6F" w:rsidP="00713266">
            <w:pPr>
              <w:tabs>
                <w:tab w:val="left" w:pos="0"/>
              </w:tabs>
              <w:ind w:left="0"/>
              <w:jc w:val="center"/>
              <w:rPr>
                <w:rFonts w:ascii="Verdana" w:hAnsi="Verdana"/>
                <w:noProof/>
                <w:color w:val="336699"/>
                <w:sz w:val="18"/>
                <w:szCs w:val="18"/>
              </w:rPr>
            </w:pPr>
            <w:r>
              <w:rPr>
                <w:rFonts w:ascii="Verdana" w:hAnsi="Verdana"/>
                <w:noProof/>
              </w:rPr>
              <w:drawing>
                <wp:inline distT="0" distB="0" distL="0" distR="0">
                  <wp:extent cx="953770" cy="297180"/>
                  <wp:effectExtent l="19050" t="0" r="0" b="0"/>
                  <wp:docPr id="1170" name="Picture 25" descr="VMware">
                    <a:hlinkClick xmlns:a="http://schemas.openxmlformats.org/drawingml/2006/main" r:id="rId27" tooltip="VMwa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Mware"/>
                          <pic:cNvPicPr>
                            <a:picLocks noChangeAspect="1" noChangeArrowheads="1"/>
                          </pic:cNvPicPr>
                        </pic:nvPicPr>
                        <pic:blipFill>
                          <a:blip r:embed="rId28" cstate="print"/>
                          <a:srcRect/>
                          <a:stretch>
                            <a:fillRect/>
                          </a:stretch>
                        </pic:blipFill>
                        <pic:spPr bwMode="auto">
                          <a:xfrm>
                            <a:off x="0" y="0"/>
                            <a:ext cx="953770" cy="297180"/>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color w:val="336699"/>
                <w:sz w:val="18"/>
                <w:szCs w:val="18"/>
              </w:rPr>
            </w:pPr>
          </w:p>
        </w:tc>
        <w:tc>
          <w:tcPr>
            <w:tcW w:w="1637"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rPr>
            </w:pPr>
          </w:p>
        </w:tc>
        <w:tc>
          <w:tcPr>
            <w:tcW w:w="1917"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color w:val="336699"/>
                <w:sz w:val="18"/>
                <w:szCs w:val="18"/>
              </w:rPr>
            </w:pPr>
          </w:p>
        </w:tc>
        <w:tc>
          <w:tcPr>
            <w:tcW w:w="1846"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color w:val="336699"/>
                <w:sz w:val="18"/>
                <w:szCs w:val="18"/>
              </w:rPr>
            </w:pPr>
          </w:p>
        </w:tc>
      </w:tr>
    </w:tbl>
    <w:p w:rsidR="006615BB" w:rsidRPr="009923C5" w:rsidRDefault="006615BB" w:rsidP="00753E82">
      <w:pPr>
        <w:pStyle w:val="es-ClauseWording-Align"/>
        <w:tabs>
          <w:tab w:val="left" w:pos="0"/>
        </w:tabs>
        <w:ind w:left="0"/>
        <w:jc w:val="center"/>
        <w:rPr>
          <w:b/>
          <w:bCs/>
        </w:rPr>
      </w:pPr>
    </w:p>
    <w:p w:rsidR="00753E82" w:rsidRDefault="00753E82" w:rsidP="00753E82">
      <w:pPr>
        <w:widowControl w:val="0"/>
        <w:tabs>
          <w:tab w:val="left" w:pos="0"/>
        </w:tabs>
        <w:ind w:left="0"/>
        <w:jc w:val="center"/>
      </w:pPr>
    </w:p>
    <w:p w:rsidR="00753E82" w:rsidRDefault="00753E82" w:rsidP="00753E82">
      <w:pPr>
        <w:tabs>
          <w:tab w:val="left" w:pos="0"/>
        </w:tabs>
        <w:ind w:left="0"/>
        <w:jc w:val="center"/>
      </w:pPr>
    </w:p>
    <w:p w:rsidR="00753E82" w:rsidRDefault="00753E82" w:rsidP="00753E82">
      <w:pPr>
        <w:tabs>
          <w:tab w:val="left" w:pos="0"/>
        </w:tabs>
        <w:ind w:left="0"/>
        <w:jc w:val="center"/>
      </w:pPr>
    </w:p>
    <w:p w:rsidR="00753E82" w:rsidRDefault="00753E82" w:rsidP="00753E82">
      <w:pPr>
        <w:pStyle w:val="es-ClauseWording-Align"/>
        <w:tabs>
          <w:tab w:val="left" w:pos="0"/>
        </w:tabs>
        <w:ind w:left="0"/>
        <w:jc w:val="center"/>
        <w:rPr>
          <w:b/>
          <w:bCs/>
        </w:rPr>
      </w:pPr>
      <w:r w:rsidRPr="009923C5">
        <w:rPr>
          <w:b/>
          <w:bCs/>
        </w:rPr>
        <w:t>Associate Members</w:t>
      </w:r>
    </w:p>
    <w:p w:rsidR="00753E82" w:rsidRDefault="00753E82" w:rsidP="00753E82">
      <w:pPr>
        <w:pStyle w:val="es-ClauseWording-Align"/>
        <w:tabs>
          <w:tab w:val="left" w:pos="0"/>
        </w:tabs>
        <w:ind w:left="0"/>
        <w:jc w:val="center"/>
        <w:rPr>
          <w:b/>
          <w:bCs/>
        </w:rPr>
      </w:pPr>
    </w:p>
    <w:tbl>
      <w:tblPr>
        <w:tblW w:w="0" w:type="auto"/>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577"/>
        <w:gridCol w:w="1689"/>
        <w:gridCol w:w="1981"/>
        <w:gridCol w:w="1968"/>
        <w:gridCol w:w="2205"/>
      </w:tblGrid>
      <w:tr w:rsidR="009370EA" w:rsidTr="009370EA">
        <w:trPr>
          <w:trHeight w:val="750"/>
          <w:tblCellSpacing w:w="0" w:type="dxa"/>
        </w:trPr>
        <w:tc>
          <w:tcPr>
            <w:tcW w:w="1746" w:type="dxa"/>
            <w:tcBorders>
              <w:top w:val="outset" w:sz="6" w:space="0" w:color="auto"/>
              <w:left w:val="outset" w:sz="6" w:space="0" w:color="auto"/>
              <w:bottom w:val="outset" w:sz="6" w:space="0" w:color="auto"/>
              <w:right w:val="outset" w:sz="6" w:space="0" w:color="auto"/>
            </w:tcBorders>
            <w:vAlign w:val="center"/>
          </w:tcPr>
          <w:p w:rsidR="009370EA" w:rsidRDefault="009370EA" w:rsidP="007015A6">
            <w:pPr>
              <w:tabs>
                <w:tab w:val="left" w:pos="0"/>
              </w:tabs>
              <w:ind w:left="0"/>
              <w:jc w:val="center"/>
              <w:rPr>
                <w:rFonts w:ascii="Verdana" w:hAnsi="Verdana"/>
              </w:rPr>
            </w:pPr>
            <w:r>
              <w:rPr>
                <w:rFonts w:ascii="Verdana" w:hAnsi="Verdana"/>
                <w:noProof/>
                <w:color w:val="336699"/>
                <w:sz w:val="18"/>
                <w:szCs w:val="18"/>
              </w:rPr>
              <w:drawing>
                <wp:inline distT="0" distB="0" distL="0" distR="0">
                  <wp:extent cx="715645" cy="294005"/>
                  <wp:effectExtent l="19050" t="0" r="8255" b="0"/>
                  <wp:docPr id="1" name="Picture 21" descr="IDEAS International">
                    <a:hlinkClick xmlns:a="http://schemas.openxmlformats.org/drawingml/2006/main" r:id="rId29"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S International"/>
                          <pic:cNvPicPr>
                            <a:picLocks noChangeAspect="1" noChangeArrowheads="1"/>
                          </pic:cNvPicPr>
                        </pic:nvPicPr>
                        <pic:blipFill>
                          <a:blip r:embed="rId30" cstate="print"/>
                          <a:srcRect/>
                          <a:stretch>
                            <a:fillRect/>
                          </a:stretch>
                        </pic:blipFill>
                        <pic:spPr bwMode="auto">
                          <a:xfrm>
                            <a:off x="0" y="0"/>
                            <a:ext cx="715645" cy="294005"/>
                          </a:xfrm>
                          <a:prstGeom prst="rect">
                            <a:avLst/>
                          </a:prstGeom>
                          <a:noFill/>
                          <a:ln w="9525">
                            <a:noFill/>
                            <a:miter lim="800000"/>
                            <a:headEnd/>
                            <a:tailEnd/>
                          </a:ln>
                        </pic:spPr>
                      </pic:pic>
                    </a:graphicData>
                  </a:graphic>
                </wp:inline>
              </w:drawing>
            </w:r>
          </w:p>
        </w:tc>
        <w:tc>
          <w:tcPr>
            <w:tcW w:w="1765" w:type="dxa"/>
            <w:tcBorders>
              <w:top w:val="outset" w:sz="6" w:space="0" w:color="auto"/>
              <w:left w:val="outset" w:sz="6" w:space="0" w:color="auto"/>
              <w:bottom w:val="outset" w:sz="6" w:space="0" w:color="auto"/>
              <w:right w:val="outset" w:sz="6" w:space="0" w:color="auto"/>
            </w:tcBorders>
            <w:vAlign w:val="center"/>
          </w:tcPr>
          <w:p w:rsidR="009370EA" w:rsidRDefault="009370EA" w:rsidP="007015A6">
            <w:pPr>
              <w:tabs>
                <w:tab w:val="left" w:pos="0"/>
              </w:tabs>
              <w:spacing w:line="240" w:lineRule="atLeast"/>
              <w:ind w:left="0"/>
              <w:jc w:val="center"/>
              <w:rPr>
                <w:rFonts w:ascii="Verdana" w:hAnsi="Verdana"/>
                <w:color w:val="000000"/>
                <w:sz w:val="18"/>
                <w:szCs w:val="18"/>
              </w:rPr>
            </w:pPr>
            <w:r>
              <w:rPr>
                <w:rFonts w:ascii="Verdana" w:hAnsi="Verdana"/>
                <w:noProof/>
                <w:color w:val="336699"/>
                <w:sz w:val="18"/>
                <w:szCs w:val="18"/>
              </w:rPr>
              <w:drawing>
                <wp:inline distT="0" distB="0" distL="0" distR="0">
                  <wp:extent cx="887398" cy="325320"/>
                  <wp:effectExtent l="19050" t="0" r="7952" b="0"/>
                  <wp:docPr id="3" name="Picture 20" descr="I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OM"/>
                          <pic:cNvPicPr>
                            <a:picLocks noChangeAspect="1" noChangeArrowheads="1"/>
                          </pic:cNvPicPr>
                        </pic:nvPicPr>
                        <pic:blipFill>
                          <a:blip r:embed="rId31" cstate="print"/>
                          <a:srcRect/>
                          <a:stretch>
                            <a:fillRect/>
                          </a:stretch>
                        </pic:blipFill>
                        <pic:spPr bwMode="auto">
                          <a:xfrm>
                            <a:off x="0" y="0"/>
                            <a:ext cx="890567" cy="326482"/>
                          </a:xfrm>
                          <a:prstGeom prst="rect">
                            <a:avLst/>
                          </a:prstGeom>
                          <a:noFill/>
                          <a:ln w="9525">
                            <a:noFill/>
                            <a:miter lim="800000"/>
                            <a:headEnd/>
                            <a:tailEnd/>
                          </a:ln>
                        </pic:spPr>
                      </pic:pic>
                    </a:graphicData>
                  </a:graphic>
                </wp:inline>
              </w:drawing>
            </w:r>
          </w:p>
        </w:tc>
        <w:tc>
          <w:tcPr>
            <w:tcW w:w="2070" w:type="dxa"/>
            <w:tcBorders>
              <w:top w:val="outset" w:sz="6" w:space="0" w:color="auto"/>
              <w:left w:val="outset" w:sz="6" w:space="0" w:color="auto"/>
              <w:bottom w:val="outset" w:sz="6" w:space="0" w:color="auto"/>
              <w:right w:val="outset" w:sz="6" w:space="0" w:color="auto"/>
            </w:tcBorders>
            <w:vAlign w:val="center"/>
          </w:tcPr>
          <w:p w:rsidR="009370EA" w:rsidRDefault="009370EA" w:rsidP="007015A6">
            <w:pPr>
              <w:tabs>
                <w:tab w:val="left" w:pos="0"/>
              </w:tabs>
              <w:spacing w:line="240" w:lineRule="atLeast"/>
              <w:ind w:left="0"/>
              <w:jc w:val="center"/>
              <w:rPr>
                <w:rFonts w:ascii="Verdana" w:hAnsi="Verdana"/>
                <w:color w:val="000000"/>
                <w:sz w:val="18"/>
                <w:szCs w:val="18"/>
              </w:rPr>
            </w:pPr>
            <w:r>
              <w:rPr>
                <w:rFonts w:ascii="Verdana" w:hAnsi="Verdana"/>
                <w:noProof/>
                <w:color w:val="336699"/>
                <w:sz w:val="18"/>
                <w:szCs w:val="18"/>
              </w:rPr>
              <w:drawing>
                <wp:inline distT="0" distB="0" distL="0" distR="0">
                  <wp:extent cx="1065947" cy="263622"/>
                  <wp:effectExtent l="19050" t="0" r="853" b="0"/>
                  <wp:docPr id="4" name="Picture 64" descr="SD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C.gif"/>
                          <pic:cNvPicPr/>
                        </pic:nvPicPr>
                        <pic:blipFill>
                          <a:blip r:embed="rId32" cstate="print"/>
                          <a:stretch>
                            <a:fillRect/>
                          </a:stretch>
                        </pic:blipFill>
                        <pic:spPr>
                          <a:xfrm>
                            <a:off x="0" y="0"/>
                            <a:ext cx="1066760" cy="263823"/>
                          </a:xfrm>
                          <a:prstGeom prst="rect">
                            <a:avLst/>
                          </a:prstGeom>
                        </pic:spPr>
                      </pic:pic>
                    </a:graphicData>
                  </a:graphic>
                </wp:inline>
              </w:drawing>
            </w:r>
          </w:p>
        </w:tc>
        <w:tc>
          <w:tcPr>
            <w:tcW w:w="2103" w:type="dxa"/>
            <w:tcBorders>
              <w:top w:val="outset" w:sz="6" w:space="0" w:color="auto"/>
              <w:left w:val="outset" w:sz="6" w:space="0" w:color="auto"/>
              <w:bottom w:val="outset" w:sz="6" w:space="0" w:color="auto"/>
              <w:right w:val="outset" w:sz="6" w:space="0" w:color="auto"/>
            </w:tcBorders>
            <w:vAlign w:val="center"/>
          </w:tcPr>
          <w:p w:rsidR="009370EA" w:rsidRPr="00AF76DA" w:rsidRDefault="009370EA" w:rsidP="007015A6">
            <w:pPr>
              <w:tabs>
                <w:tab w:val="left" w:pos="0"/>
              </w:tabs>
              <w:spacing w:line="240" w:lineRule="atLeast"/>
              <w:ind w:left="0"/>
              <w:jc w:val="center"/>
              <w:rPr>
                <w:rFonts w:ascii="Verdana" w:hAnsi="Verdana"/>
                <w:noProof/>
                <w:color w:val="336699"/>
                <w:sz w:val="18"/>
                <w:szCs w:val="18"/>
              </w:rPr>
            </w:pPr>
            <w:r>
              <w:rPr>
                <w:rFonts w:ascii="Verdana" w:hAnsi="Verdana"/>
                <w:noProof/>
                <w:color w:val="336699"/>
                <w:sz w:val="18"/>
                <w:szCs w:val="18"/>
              </w:rPr>
              <w:drawing>
                <wp:inline distT="0" distB="0" distL="0" distR="0">
                  <wp:extent cx="1005442" cy="348018"/>
                  <wp:effectExtent l="19050" t="0" r="4208" b="0"/>
                  <wp:docPr id="5" name="Picture 24" descr="University of Coimbra">
                    <a:hlinkClick xmlns:a="http://schemas.openxmlformats.org/drawingml/2006/main" r:id="rId33"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versity of Coimbra"/>
                          <pic:cNvPicPr>
                            <a:picLocks noChangeAspect="1" noChangeArrowheads="1"/>
                          </pic:cNvPicPr>
                        </pic:nvPicPr>
                        <pic:blipFill>
                          <a:blip r:embed="rId34" cstate="print"/>
                          <a:srcRect/>
                          <a:stretch>
                            <a:fillRect/>
                          </a:stretch>
                        </pic:blipFill>
                        <pic:spPr bwMode="auto">
                          <a:xfrm>
                            <a:off x="0" y="0"/>
                            <a:ext cx="1009092" cy="349281"/>
                          </a:xfrm>
                          <a:prstGeom prst="rect">
                            <a:avLst/>
                          </a:prstGeom>
                          <a:noFill/>
                          <a:ln w="9525">
                            <a:noFill/>
                            <a:miter lim="800000"/>
                            <a:headEnd/>
                            <a:tailEnd/>
                          </a:ln>
                        </pic:spPr>
                      </pic:pic>
                    </a:graphicData>
                  </a:graphic>
                </wp:inline>
              </w:drawing>
            </w:r>
          </w:p>
        </w:tc>
        <w:tc>
          <w:tcPr>
            <w:tcW w:w="1736" w:type="dxa"/>
            <w:tcBorders>
              <w:top w:val="outset" w:sz="6" w:space="0" w:color="auto"/>
              <w:left w:val="outset" w:sz="6" w:space="0" w:color="auto"/>
              <w:bottom w:val="outset" w:sz="6" w:space="0" w:color="auto"/>
              <w:right w:val="outset" w:sz="6" w:space="0" w:color="auto"/>
            </w:tcBorders>
          </w:tcPr>
          <w:p w:rsidR="009370EA" w:rsidRDefault="00062D6F" w:rsidP="007015A6">
            <w:pPr>
              <w:tabs>
                <w:tab w:val="left" w:pos="0"/>
              </w:tabs>
              <w:spacing w:line="240" w:lineRule="atLeast"/>
              <w:ind w:left="0"/>
              <w:jc w:val="center"/>
              <w:rPr>
                <w:rFonts w:ascii="Verdana" w:hAnsi="Verdana"/>
                <w:noProof/>
                <w:color w:val="336699"/>
                <w:sz w:val="18"/>
                <w:szCs w:val="18"/>
              </w:rPr>
            </w:pPr>
            <w:r>
              <w:rPr>
                <w:noProof/>
              </w:rPr>
              <w:drawing>
                <wp:inline distT="0" distB="0" distL="0" distR="0">
                  <wp:extent cx="1304783" cy="203185"/>
                  <wp:effectExtent l="19050" t="0" r="0" b="0"/>
                  <wp:docPr id="6" name="Picture 5" descr="Telecommunications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lecommunications Technology Association"/>
                          <pic:cNvPicPr>
                            <a:picLocks noChangeAspect="1" noChangeArrowheads="1"/>
                          </pic:cNvPicPr>
                        </pic:nvPicPr>
                        <pic:blipFill>
                          <a:blip r:embed="rId35" cstate="print"/>
                          <a:srcRect/>
                          <a:stretch>
                            <a:fillRect/>
                          </a:stretch>
                        </pic:blipFill>
                        <pic:spPr bwMode="auto">
                          <a:xfrm>
                            <a:off x="0" y="0"/>
                            <a:ext cx="1301920" cy="202739"/>
                          </a:xfrm>
                          <a:prstGeom prst="rect">
                            <a:avLst/>
                          </a:prstGeom>
                          <a:noFill/>
                          <a:ln w="9525">
                            <a:noFill/>
                            <a:miter lim="800000"/>
                            <a:headEnd/>
                            <a:tailEnd/>
                          </a:ln>
                        </pic:spPr>
                      </pic:pic>
                    </a:graphicData>
                  </a:graphic>
                </wp:inline>
              </w:drawing>
            </w:r>
          </w:p>
        </w:tc>
      </w:tr>
    </w:tbl>
    <w:p w:rsidR="00753E82" w:rsidRDefault="00753E82" w:rsidP="00753E82">
      <w:pPr>
        <w:widowControl w:val="0"/>
        <w:ind w:left="0"/>
        <w:jc w:val="center"/>
      </w:pPr>
    </w:p>
    <w:p w:rsidR="00753E82" w:rsidRPr="00CA7270" w:rsidRDefault="00753E82" w:rsidP="00753E82">
      <w:pPr>
        <w:jc w:val="center"/>
        <w:rPr>
          <w:b/>
        </w:rPr>
      </w:pPr>
      <w:r>
        <w:br w:type="page"/>
      </w:r>
      <w:r w:rsidRPr="00CA7270">
        <w:rPr>
          <w:b/>
        </w:rPr>
        <w:lastRenderedPageBreak/>
        <w:t>Document History</w:t>
      </w:r>
    </w:p>
    <w:p w:rsidR="00753E82" w:rsidRDefault="00753E82" w:rsidP="00753E82"/>
    <w:tbl>
      <w:tblPr>
        <w:tblW w:w="9360" w:type="dxa"/>
        <w:tblInd w:w="712" w:type="dxa"/>
        <w:tblLayout w:type="fixed"/>
        <w:tblCellMar>
          <w:left w:w="0" w:type="dxa"/>
          <w:right w:w="0" w:type="dxa"/>
        </w:tblCellMar>
        <w:tblLook w:val="0000"/>
      </w:tblPr>
      <w:tblGrid>
        <w:gridCol w:w="1800"/>
        <w:gridCol w:w="1620"/>
        <w:gridCol w:w="5940"/>
      </w:tblGrid>
      <w:tr w:rsidR="00753E82">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Description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for Standard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rsidR="00753E82" w:rsidRDefault="00753E82" w:rsidP="00753E82">
            <w:pPr>
              <w:pStyle w:val="CellBody"/>
            </w:pPr>
            <w:r>
              <w:t>First minor revision of the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rsidR="00753E82" w:rsidRDefault="00753E82" w:rsidP="00753E82">
            <w:pPr>
              <w:pStyle w:val="CellBody"/>
            </w:pPr>
            <w:r>
              <w:t>Clarification about Primary Keys</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Additions for EOL of hardware in 8.6</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3 year maintenance pricing</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scale factors 30TB and 100TB</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Pricing Specification 1.0.0</w:t>
            </w:r>
          </w:p>
        </w:tc>
      </w:tr>
      <w:tr w:rsidR="00753E82">
        <w:trPr>
          <w:trHeight w:val="44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rsidR="00753E82" w:rsidRDefault="00753E82" w:rsidP="00753E82">
            <w:pPr>
              <w:pStyle w:val="CellBody"/>
            </w:pPr>
            <w:r>
              <w:t xml:space="preserve">Changing pricing precision </w:t>
            </w:r>
            <w:proofErr w:type="spellStart"/>
            <w:r>
              <w:t>to</w:t>
            </w:r>
            <w:proofErr w:type="spellEnd"/>
            <w:r>
              <w:t xml:space="preserve"> cents and proces</w:t>
            </w:r>
            <w:r>
              <w:softHyphen/>
              <w:t>sor definition</w:t>
            </w:r>
          </w:p>
        </w:tc>
      </w:tr>
      <w:tr w:rsidR="00753E82">
        <w:trPr>
          <w:trHeight w:val="107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reference data set and audit require</w:t>
            </w:r>
            <w:r>
              <w:softHyphen/>
              <w:t xml:space="preserve">ments to verify populated database, effect of update data and </w:t>
            </w:r>
            <w:proofErr w:type="spellStart"/>
            <w:r>
              <w:t>qgen</w:t>
            </w:r>
            <w:proofErr w:type="spellEnd"/>
            <w:r>
              <w:t xml:space="preserve"> substitution parameters.</w:t>
            </w:r>
          </w:p>
          <w:p w:rsidR="00753E82" w:rsidRDefault="00753E82" w:rsidP="00753E82">
            <w:pPr>
              <w:pStyle w:val="CellBody"/>
            </w:pPr>
            <w:r>
              <w:t>Scale factors larger than 10,000 are required to use this version.</w:t>
            </w:r>
          </w:p>
        </w:tc>
      </w:tr>
      <w:tr w:rsidR="00753E82">
        <w:trPr>
          <w:trHeight w:val="80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rsidR="00753E82" w:rsidRDefault="00753E82" w:rsidP="00753E82">
            <w:pPr>
              <w:pStyle w:val="CellBody"/>
            </w:pPr>
            <w:proofErr w:type="spellStart"/>
            <w:r>
              <w:t>dbgen</w:t>
            </w:r>
            <w:proofErr w:type="spellEnd"/>
            <w:r>
              <w:t xml:space="preserve"> bug fixes in parallel data generation, updates to reference data set/qualification out</w:t>
            </w:r>
            <w:r>
              <w:softHyphen/>
              <w:t>put, modified audit rules and updated executive summary example.</w:t>
            </w:r>
          </w:p>
        </w:tc>
      </w:tr>
      <w:tr w:rsidR="00753E82">
        <w:trPr>
          <w:trHeight w:val="885"/>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rsidR="00753E82" w:rsidRDefault="00753E82" w:rsidP="00753E82">
            <w:pPr>
              <w:pStyle w:val="CellBody"/>
            </w:pPr>
            <w:r>
              <w:t>Added Clause 7.2.3.1 about software license pricing, removed Clause 7.1.3.3 about 8 hour log requirement and updated executive sum</w:t>
            </w:r>
            <w:r>
              <w:softHyphen/>
              <w:t>mary example in Appendix E</w:t>
            </w:r>
          </w:p>
        </w:tc>
      </w:tr>
      <w:tr w:rsidR="00753E82">
        <w:trPr>
          <w:trHeight w:val="417"/>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rsidR="00753E82" w:rsidRDefault="00753E82" w:rsidP="00753E82">
            <w:pPr>
              <w:pStyle w:val="CellBody"/>
            </w:pPr>
            <w:r>
              <w:t>Editorial correction in Clause 2.1.3.3.  Clarification of Clause 9.2.4.5</w:t>
            </w:r>
          </w:p>
        </w:tc>
      </w:tr>
      <w:tr w:rsidR="00753E82">
        <w:trPr>
          <w:trHeight w:val="651"/>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rsidR="00753E82" w:rsidRDefault="00753E82" w:rsidP="00753E82">
            <w:pPr>
              <w:pStyle w:val="CellBody"/>
            </w:pPr>
            <w:r>
              <w:t xml:space="preserve">Change </w:t>
            </w:r>
            <w:proofErr w:type="spellStart"/>
            <w:r>
              <w:t>substr</w:t>
            </w:r>
            <w:proofErr w:type="spellEnd"/>
            <w:r>
              <w:t xml:space="preserve"> into substring in Clause 2.25.2, update of membership list, TPC address and copyright statement</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rsidR="00753E82" w:rsidRDefault="00753E82" w:rsidP="00753E82">
            <w:pPr>
              <w:pStyle w:val="CellBody"/>
            </w:pPr>
            <w:r>
              <w:t xml:space="preserve">Incorporate BUG fix 595 of </w:t>
            </w:r>
            <w:proofErr w:type="spellStart"/>
            <w:r>
              <w:t>qgen</w:t>
            </w:r>
            <w:proofErr w:type="spellEnd"/>
          </w:p>
        </w:tc>
      </w:tr>
      <w:tr w:rsidR="00753E82">
        <w:trPr>
          <w:trHeight w:val="876"/>
        </w:trPr>
        <w:tc>
          <w:tcPr>
            <w:tcW w:w="1800" w:type="dxa"/>
            <w:tcBorders>
              <w:top w:val="nil"/>
              <w:left w:val="single" w:sz="6" w:space="0" w:color="auto"/>
              <w:bottom w:val="single" w:sz="4" w:space="0" w:color="auto"/>
              <w:right w:val="single" w:sz="6" w:space="0" w:color="auto"/>
            </w:tcBorders>
          </w:tcPr>
          <w:p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rsidR="00753E82" w:rsidRDefault="00753E82" w:rsidP="00753E82">
            <w:pPr>
              <w:pStyle w:val="CellBody"/>
            </w:pPr>
            <w:r>
              <w:t>Add wording to allow substitutions in Clause 7.2.  Modify clauses 5.4, 5.4.6, 8.4.2.2 and 9.2.6.1 to refer to pricing specification.  Update TPC member companies.</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Adapted necessary modifications required by Energy Specification. Modified Clause 8 to require electronic version of FDR. Added vendor specific INCLDUES into </w:t>
            </w:r>
            <w:proofErr w:type="spellStart"/>
            <w:r>
              <w:t>dbgen</w:t>
            </w:r>
            <w:proofErr w:type="spellEnd"/>
            <w:r>
              <w:t>/</w:t>
            </w:r>
            <w:proofErr w:type="spellStart"/>
            <w:r>
              <w:t>qgen</w:t>
            </w:r>
            <w:proofErr w:type="spellEnd"/>
            <w:r>
              <w:t xml:space="preserve">. Modified Clause 1.5.4 and 2.13.3. Updated TPC member companies. Included editorial changes from </w:t>
            </w:r>
            <w:proofErr w:type="spellStart"/>
            <w:r>
              <w:t>FogBugz</w:t>
            </w:r>
            <w:proofErr w:type="spellEnd"/>
            <w:r>
              <w:t xml:space="preserve"> 217, 218, </w:t>
            </w:r>
            <w:proofErr w:type="gramStart"/>
            <w:r>
              <w:t>219</w:t>
            </w:r>
            <w:proofErr w:type="gramEnd"/>
            <w:r>
              <w:t>.</w:t>
            </w:r>
          </w:p>
        </w:tc>
      </w:tr>
    </w:tbl>
    <w:p w:rsidR="00753E82" w:rsidRDefault="00753E82">
      <w:pPr>
        <w:jc w:val="left"/>
      </w:pPr>
      <w:r>
        <w:br w:type="page"/>
      </w:r>
    </w:p>
    <w:tbl>
      <w:tblPr>
        <w:tblW w:w="9360" w:type="dxa"/>
        <w:tblInd w:w="712" w:type="dxa"/>
        <w:tblLayout w:type="fixed"/>
        <w:tblCellMar>
          <w:left w:w="0" w:type="dxa"/>
          <w:right w:w="0" w:type="dxa"/>
        </w:tblCellMar>
        <w:tblLook w:val="0000"/>
      </w:tblPr>
      <w:tblGrid>
        <w:gridCol w:w="1800"/>
        <w:gridCol w:w="1620"/>
        <w:gridCol w:w="5940"/>
        <w:tblGridChange w:id="7">
          <w:tblGrid>
            <w:gridCol w:w="1800"/>
            <w:gridCol w:w="1620"/>
            <w:gridCol w:w="5940"/>
          </w:tblGrid>
        </w:tblGridChange>
      </w:tblGrid>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lastRenderedPageBreak/>
              <w:t>29 April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Added clause </w:t>
            </w:r>
            <w:r w:rsidR="000E1EE1">
              <w:fldChar w:fldCharType="begin"/>
            </w:r>
            <w:r>
              <w:instrText xml:space="preserve"> REF _Ref132126650 \r \h </w:instrText>
            </w:r>
            <w:r w:rsidR="000E1EE1">
              <w:fldChar w:fldCharType="separate"/>
            </w:r>
            <w:r w:rsidR="00A27C47">
              <w:t>9.2.3.3</w:t>
            </w:r>
            <w:r w:rsidR="000E1EE1">
              <w:fldChar w:fldCharType="end"/>
            </w:r>
            <w:r>
              <w:t xml:space="preserve"> to the auditor check list (power off SUT as part of durability testing).  Added comment after clause </w:t>
            </w:r>
            <w:r w:rsidR="000E1EE1">
              <w:fldChar w:fldCharType="begin"/>
            </w:r>
            <w:r>
              <w:instrText xml:space="preserve"> REF _Ref133485652 \r \h </w:instrText>
            </w:r>
            <w:r w:rsidR="000E1EE1">
              <w:fldChar w:fldCharType="separate"/>
            </w:r>
            <w:r w:rsidR="00A27C47">
              <w:t>2.1.3.5</w:t>
            </w:r>
            <w:r w:rsidR="000E1EE1">
              <w:fldChar w:fldCharType="end"/>
            </w:r>
            <w:r>
              <w:t xml:space="preserve"> (precision).  Modified clause </w:t>
            </w:r>
            <w:r w:rsidR="000E1EE1">
              <w:fldChar w:fldCharType="begin"/>
            </w:r>
            <w:r>
              <w:instrText xml:space="preserve"> REF Raf_Ref389038267T \r \h </w:instrText>
            </w:r>
            <w:r w:rsidR="000E1EE1">
              <w:fldChar w:fldCharType="separate"/>
            </w:r>
            <w:r w:rsidR="00A27C47">
              <w:t>3.5.4</w:t>
            </w:r>
            <w:r w:rsidR="000E1EE1">
              <w:fldChar w:fldCharType="end"/>
            </w:r>
            <w:r>
              <w:t xml:space="preserve"> points 2 and 3 to clarify ACID testing.  Clarification of rounding with a new definitions section </w:t>
            </w:r>
            <w:r w:rsidR="000E1EE1">
              <w:fldChar w:fldCharType="begin"/>
            </w:r>
            <w:r>
              <w:instrText xml:space="preserve"> REF _Ref133485708 \r \h </w:instrText>
            </w:r>
            <w:r w:rsidR="000E1EE1">
              <w:fldChar w:fldCharType="separate"/>
            </w:r>
            <w:r w:rsidR="00A27C47">
              <w:t xml:space="preserve">10:  </w:t>
            </w:r>
            <w:r w:rsidR="000E1EE1">
              <w:fldChar w:fldCharType="end"/>
            </w:r>
            <w:r>
              <w:t xml:space="preserve"> Clarification of partitioning by date (clause </w:t>
            </w:r>
            <w:r w:rsidR="000E1EE1">
              <w:fldChar w:fldCharType="begin"/>
            </w:r>
            <w:r>
              <w:instrText xml:space="preserve"> REF _Ref133486009 \r \h </w:instrText>
            </w:r>
            <w:r w:rsidR="000E1EE1">
              <w:fldChar w:fldCharType="separate"/>
            </w:r>
            <w:r w:rsidR="00A27C47">
              <w:t>1.5.4</w:t>
            </w:r>
            <w:r w:rsidR="000E1EE1">
              <w:fldChar w:fldCharType="end"/>
            </w:r>
            <w:r>
              <w:t xml:space="preserve">).  Require query output to be put into the supporting file archive (clause </w:t>
            </w:r>
            <w:r w:rsidR="000E1EE1">
              <w:fldChar w:fldCharType="begin"/>
            </w:r>
            <w:r>
              <w:instrText xml:space="preserve"> REF _Ref133487488 \r \h </w:instrText>
            </w:r>
            <w:r w:rsidR="000E1EE1">
              <w:fldChar w:fldCharType="separate"/>
            </w:r>
            <w:r w:rsidR="00A27C47">
              <w:t>8.3.4.3</w:t>
            </w:r>
            <w:r w:rsidR="000E1EE1">
              <w:fldChar w:fldCharType="end"/>
            </w:r>
            <w:r>
              <w:t xml:space="preserve"> ).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25 June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Fixed numerous bad cross references and editorial edits (</w:t>
            </w:r>
            <w:proofErr w:type="spellStart"/>
            <w:r>
              <w:t>fogbugz</w:t>
            </w:r>
            <w:proofErr w:type="spellEnd"/>
            <w:r>
              <w:t xml:space="preserve"> 243 &amp; 245). Clarify primary and foreign keys as constraints and add them to the global definitions section.  Fix bugs 252 by simplifying the description of string lengths generated by </w:t>
            </w:r>
            <w:proofErr w:type="spellStart"/>
            <w:r>
              <w:t>dbgen</w:t>
            </w:r>
            <w:proofErr w:type="spellEnd"/>
            <w:r>
              <w:t>.  Clarify references to the refresh stream for bug 254.  Added requirement to split electronic Supporting Files Archive into 3 separate zip files for ease of download.</w:t>
            </w:r>
          </w:p>
        </w:tc>
      </w:tr>
      <w:tr w:rsidR="00753E82" w:rsidTr="00CF651B">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November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Clarified the procedure to follow if problems with </w:t>
            </w:r>
            <w:proofErr w:type="spellStart"/>
            <w:r w:rsidRPr="00BA0EBF">
              <w:rPr>
                <w:b/>
              </w:rPr>
              <w:t>DBGen</w:t>
            </w:r>
            <w:proofErr w:type="spellEnd"/>
            <w:r>
              <w:t xml:space="preserve"> or </w:t>
            </w:r>
            <w:proofErr w:type="spellStart"/>
            <w:r w:rsidRPr="00BA0EBF">
              <w:rPr>
                <w:b/>
              </w:rPr>
              <w:t>QGen</w:t>
            </w:r>
            <w:proofErr w:type="spellEnd"/>
            <w:r>
              <w:t xml:space="preserve"> are found (</w:t>
            </w:r>
            <w:proofErr w:type="spellStart"/>
            <w:r>
              <w:t>Fogbugz</w:t>
            </w:r>
            <w:proofErr w:type="spellEnd"/>
            <w:r>
              <w:t xml:space="preserve"> 259). Reorganized the query definitions to show only a sample output row and reorganized the clause numbering.  Regenerated the answer set files for easier comparison and to correct errors (</w:t>
            </w:r>
            <w:proofErr w:type="spellStart"/>
            <w:r>
              <w:t>fogbugz</w:t>
            </w:r>
            <w:proofErr w:type="spellEnd"/>
            <w:r>
              <w:t xml:space="preserve"> 293).  Added an auditor checklist item to validate the qualification results (</w:t>
            </w:r>
            <w:proofErr w:type="spellStart"/>
            <w:r>
              <w:t>fogbugz</w:t>
            </w:r>
            <w:proofErr w:type="spellEnd"/>
            <w:r>
              <w:t xml:space="preserve"> 302).  Fixed a distribution issue in </w:t>
            </w:r>
            <w:proofErr w:type="spellStart"/>
            <w:r w:rsidRPr="00BA0EBF">
              <w:rPr>
                <w:b/>
              </w:rPr>
              <w:t>DBGen</w:t>
            </w:r>
            <w:proofErr w:type="spellEnd"/>
            <w:r>
              <w:t xml:space="preserve"> (software only) (</w:t>
            </w:r>
            <w:proofErr w:type="spellStart"/>
            <w:r>
              <w:t>fogbugz</w:t>
            </w:r>
            <w:proofErr w:type="spellEnd"/>
            <w:r>
              <w:t xml:space="preserve"> 301), which necessitated new references data and answer set files.  Restored column L_TAX to the description for table </w:t>
            </w:r>
            <w:proofErr w:type="spellStart"/>
            <w:r>
              <w:t>Lineitem</w:t>
            </w:r>
            <w:proofErr w:type="spellEnd"/>
            <w:r>
              <w:t xml:space="preserve"> in Clause </w:t>
            </w:r>
            <w:r w:rsidR="000E1EE1">
              <w:fldChar w:fldCharType="begin"/>
            </w:r>
            <w:r>
              <w:instrText xml:space="preserve"> REF _Ref135726595 \r \h </w:instrText>
            </w:r>
            <w:r w:rsidR="000E1EE1">
              <w:fldChar w:fldCharType="separate"/>
            </w:r>
            <w:r w:rsidR="00A27C47">
              <w:t>1.4.1</w:t>
            </w:r>
            <w:r w:rsidR="000E1EE1">
              <w:fldChar w:fldCharType="end"/>
            </w:r>
            <w:r>
              <w:t xml:space="preserve"> (</w:t>
            </w:r>
            <w:proofErr w:type="spellStart"/>
            <w:r>
              <w:t>fogbugz</w:t>
            </w:r>
            <w:proofErr w:type="spellEnd"/>
            <w:r>
              <w:t xml:space="preserve"> 358). Fixed a bad clause reference in clause 9.1.4 that was targeting 1.5.7 and should be 1.5.6 (</w:t>
            </w:r>
            <w:proofErr w:type="spellStart"/>
            <w:r>
              <w:t>Fogbugz</w:t>
            </w:r>
            <w:proofErr w:type="spellEnd"/>
            <w:r>
              <w:t xml:space="preserve"> 360).</w:t>
            </w:r>
          </w:p>
        </w:tc>
      </w:tr>
      <w:tr w:rsidR="00CF651B" w:rsidTr="006A2AED">
        <w:trPr>
          <w:trHeight w:val="571"/>
        </w:trPr>
        <w:tc>
          <w:tcPr>
            <w:tcW w:w="1800" w:type="dxa"/>
            <w:tcBorders>
              <w:top w:val="single" w:sz="4" w:space="0" w:color="auto"/>
              <w:left w:val="single" w:sz="6" w:space="0" w:color="auto"/>
              <w:bottom w:val="single" w:sz="4" w:space="0" w:color="auto"/>
              <w:right w:val="single" w:sz="6" w:space="0" w:color="auto"/>
            </w:tcBorders>
          </w:tcPr>
          <w:p w:rsidR="00CF651B" w:rsidRDefault="00CF651B" w:rsidP="00753E82">
            <w:pPr>
              <w:pStyle w:val="CellBody"/>
            </w:pPr>
            <w:r>
              <w:t>11 February 2011</w:t>
            </w:r>
          </w:p>
        </w:tc>
        <w:tc>
          <w:tcPr>
            <w:tcW w:w="1620" w:type="dxa"/>
            <w:tcBorders>
              <w:top w:val="single" w:sz="4" w:space="0" w:color="auto"/>
              <w:left w:val="nil"/>
              <w:bottom w:val="single" w:sz="4" w:space="0" w:color="auto"/>
              <w:right w:val="single" w:sz="6" w:space="0" w:color="auto"/>
            </w:tcBorders>
          </w:tcPr>
          <w:p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rsidR="00CF651B" w:rsidRDefault="00CF651B" w:rsidP="00DC59EA">
            <w:pPr>
              <w:pStyle w:val="CellBody"/>
            </w:pPr>
            <w:r>
              <w:t>Editorial fix of clause references (</w:t>
            </w:r>
            <w:proofErr w:type="spellStart"/>
            <w:r>
              <w:t>Fogbugz</w:t>
            </w:r>
            <w:proofErr w:type="spellEnd"/>
            <w:r>
              <w:t xml:space="preserve"> 370). Update membership list and table of icons (</w:t>
            </w:r>
            <w:proofErr w:type="spellStart"/>
            <w:r>
              <w:t>Fogbugz</w:t>
            </w:r>
            <w:proofErr w:type="spellEnd"/>
            <w:r>
              <w:t xml:space="preserve"> 391). Augment Clause 2.1.3.5 about precision of query output (</w:t>
            </w:r>
            <w:proofErr w:type="spellStart"/>
            <w:r>
              <w:t>Fogbugz</w:t>
            </w:r>
            <w:proofErr w:type="spellEnd"/>
            <w:r>
              <w:t xml:space="preserve"> 359). Editorial clarification in Clause 1.4.2 (</w:t>
            </w:r>
            <w:proofErr w:type="spellStart"/>
            <w:r>
              <w:t>Fogbugz</w:t>
            </w:r>
            <w:proofErr w:type="spellEnd"/>
            <w:r>
              <w:t xml:space="preserve"> 421). Replace/update Executive Summary examples in Appendix E (</w:t>
            </w:r>
            <w:proofErr w:type="spellStart"/>
            <w:r>
              <w:t>Fogbugz</w:t>
            </w:r>
            <w:proofErr w:type="spellEnd"/>
            <w:r>
              <w:t xml:space="preserve"> 253). </w:t>
            </w:r>
            <w:r w:rsidR="00DC59EA">
              <w:t>Clarify/update requirements relating to data generation and loading phases in Clause 4.3 (</w:t>
            </w:r>
            <w:proofErr w:type="spellStart"/>
            <w:r w:rsidR="00DC59EA">
              <w:t>Fogbugz</w:t>
            </w:r>
            <w:proofErr w:type="spellEnd"/>
            <w:r w:rsidR="00DC59EA">
              <w:t xml:space="preserve"> 419).</w:t>
            </w:r>
          </w:p>
        </w:tc>
      </w:tr>
      <w:tr w:rsidR="006A2AED" w:rsidTr="006C6380">
        <w:trPr>
          <w:trHeight w:val="571"/>
        </w:trPr>
        <w:tc>
          <w:tcPr>
            <w:tcW w:w="1800" w:type="dxa"/>
            <w:tcBorders>
              <w:top w:val="single" w:sz="4" w:space="0" w:color="auto"/>
              <w:left w:val="single" w:sz="6" w:space="0" w:color="auto"/>
              <w:bottom w:val="single" w:sz="4" w:space="0" w:color="auto"/>
              <w:right w:val="single" w:sz="6" w:space="0" w:color="auto"/>
            </w:tcBorders>
          </w:tcPr>
          <w:p w:rsidR="006A2AED" w:rsidRDefault="006A2AED" w:rsidP="00753E82">
            <w:pPr>
              <w:pStyle w:val="CellBody"/>
            </w:pPr>
            <w:r>
              <w:t>7 April 2011</w:t>
            </w:r>
          </w:p>
        </w:tc>
        <w:tc>
          <w:tcPr>
            <w:tcW w:w="1620" w:type="dxa"/>
            <w:tcBorders>
              <w:top w:val="single" w:sz="4" w:space="0" w:color="auto"/>
              <w:left w:val="nil"/>
              <w:bottom w:val="single" w:sz="4" w:space="0" w:color="auto"/>
              <w:right w:val="single" w:sz="6" w:space="0" w:color="auto"/>
            </w:tcBorders>
          </w:tcPr>
          <w:p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rsidR="006A2AED" w:rsidRDefault="006A2AED" w:rsidP="006A2AED">
            <w:pPr>
              <w:pStyle w:val="CellBody"/>
            </w:pPr>
            <w:r>
              <w:t>Increment point-version number to align with DBGEN release. No editorial change.</w:t>
            </w:r>
          </w:p>
        </w:tc>
      </w:tr>
      <w:tr w:rsidR="006C6380" w:rsidTr="00E23A45">
        <w:trPr>
          <w:trHeight w:val="571"/>
        </w:trPr>
        <w:tc>
          <w:tcPr>
            <w:tcW w:w="1800" w:type="dxa"/>
            <w:tcBorders>
              <w:top w:val="single" w:sz="4" w:space="0" w:color="auto"/>
              <w:left w:val="single" w:sz="6" w:space="0" w:color="auto"/>
              <w:bottom w:val="single" w:sz="4" w:space="0" w:color="auto"/>
              <w:right w:val="single" w:sz="6" w:space="0" w:color="auto"/>
            </w:tcBorders>
          </w:tcPr>
          <w:p w:rsidR="006C6380" w:rsidRDefault="006C6380" w:rsidP="00753E82">
            <w:pPr>
              <w:pStyle w:val="CellBody"/>
            </w:pPr>
            <w:r>
              <w:t>16 June 2011</w:t>
            </w:r>
          </w:p>
        </w:tc>
        <w:tc>
          <w:tcPr>
            <w:tcW w:w="1620" w:type="dxa"/>
            <w:tcBorders>
              <w:top w:val="single" w:sz="4" w:space="0" w:color="auto"/>
              <w:left w:val="nil"/>
              <w:bottom w:val="single" w:sz="4" w:space="0" w:color="auto"/>
              <w:right w:val="single" w:sz="6" w:space="0" w:color="auto"/>
            </w:tcBorders>
          </w:tcPr>
          <w:p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rsidR="006C6380" w:rsidRDefault="006C6380" w:rsidP="006912C2">
            <w:pPr>
              <w:pStyle w:val="CellBody"/>
            </w:pPr>
            <w:r>
              <w:t>Align definition of database population (for S_NAME,  P_MFGR</w:t>
            </w:r>
            <w:r w:rsidR="006912C2">
              <w:t>, P_BRAND, C_NAME and O_CLERK</w:t>
            </w:r>
            <w:r>
              <w:t xml:space="preserve">) </w:t>
            </w:r>
            <w:r w:rsidR="006912C2">
              <w:t xml:space="preserve">with </w:t>
            </w:r>
            <w:proofErr w:type="spellStart"/>
            <w:r w:rsidR="006912C2">
              <w:t>DBGen</w:t>
            </w:r>
            <w:proofErr w:type="spellEnd"/>
            <w:r>
              <w:t xml:space="preserve"> (</w:t>
            </w:r>
            <w:proofErr w:type="spellStart"/>
            <w:r>
              <w:t>Fogbugz</w:t>
            </w:r>
            <w:proofErr w:type="spellEnd"/>
            <w:r>
              <w:t xml:space="preserve"> 463, 464 and 465)</w:t>
            </w:r>
          </w:p>
        </w:tc>
      </w:tr>
      <w:tr w:rsidR="00727F4D" w:rsidTr="006E49F3">
        <w:trPr>
          <w:trHeight w:val="571"/>
        </w:trPr>
        <w:tc>
          <w:tcPr>
            <w:tcW w:w="1800" w:type="dxa"/>
            <w:tcBorders>
              <w:top w:val="single" w:sz="4" w:space="0" w:color="auto"/>
              <w:left w:val="single" w:sz="6" w:space="0" w:color="auto"/>
              <w:bottom w:val="single" w:sz="4" w:space="0" w:color="auto"/>
              <w:right w:val="single" w:sz="6" w:space="0" w:color="auto"/>
            </w:tcBorders>
          </w:tcPr>
          <w:p w:rsidR="00727F4D" w:rsidRDefault="00727F4D" w:rsidP="00753E82">
            <w:pPr>
              <w:pStyle w:val="CellBody"/>
            </w:pPr>
            <w:r>
              <w:t>18 November 2011</w:t>
            </w:r>
          </w:p>
        </w:tc>
        <w:tc>
          <w:tcPr>
            <w:tcW w:w="1620" w:type="dxa"/>
            <w:tcBorders>
              <w:top w:val="single" w:sz="4" w:space="0" w:color="auto"/>
              <w:left w:val="nil"/>
              <w:bottom w:val="single" w:sz="4" w:space="0" w:color="auto"/>
              <w:right w:val="single" w:sz="6" w:space="0" w:color="auto"/>
            </w:tcBorders>
          </w:tcPr>
          <w:p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rsidR="00727F4D" w:rsidRDefault="00727F4D" w:rsidP="00727F4D">
            <w:pPr>
              <w:pStyle w:val="CellBody"/>
            </w:pPr>
            <w:r>
              <w:t>Correct description of Q19 to match SQL. Revise sample Executive Summary.</w:t>
            </w:r>
          </w:p>
        </w:tc>
      </w:tr>
      <w:tr w:rsidR="006E49F3" w:rsidTr="006615BB">
        <w:trPr>
          <w:trHeight w:val="571"/>
        </w:trPr>
        <w:tc>
          <w:tcPr>
            <w:tcW w:w="1800" w:type="dxa"/>
            <w:tcBorders>
              <w:top w:val="single" w:sz="4" w:space="0" w:color="auto"/>
              <w:left w:val="single" w:sz="6" w:space="0" w:color="auto"/>
              <w:bottom w:val="single" w:sz="4" w:space="0" w:color="auto"/>
              <w:right w:val="single" w:sz="6" w:space="0" w:color="auto"/>
            </w:tcBorders>
          </w:tcPr>
          <w:p w:rsidR="006E49F3" w:rsidRDefault="006E49F3" w:rsidP="00753E82">
            <w:pPr>
              <w:pStyle w:val="CellBody"/>
            </w:pPr>
            <w:r>
              <w:t>13 April 2012</w:t>
            </w:r>
          </w:p>
        </w:tc>
        <w:tc>
          <w:tcPr>
            <w:tcW w:w="1620" w:type="dxa"/>
            <w:tcBorders>
              <w:top w:val="single" w:sz="4" w:space="0" w:color="auto"/>
              <w:left w:val="nil"/>
              <w:bottom w:val="single" w:sz="4" w:space="0" w:color="auto"/>
              <w:right w:val="single" w:sz="6" w:space="0" w:color="auto"/>
            </w:tcBorders>
          </w:tcPr>
          <w:p w:rsidR="006E49F3" w:rsidRDefault="006E49F3" w:rsidP="00753E82">
            <w:pPr>
              <w:pStyle w:val="CellBody"/>
            </w:pPr>
            <w:r>
              <w:t>Revision 2.14.4</w:t>
            </w:r>
          </w:p>
        </w:tc>
        <w:tc>
          <w:tcPr>
            <w:tcW w:w="5940" w:type="dxa"/>
            <w:tcBorders>
              <w:top w:val="single" w:sz="4" w:space="0" w:color="auto"/>
              <w:left w:val="nil"/>
              <w:bottom w:val="single" w:sz="4" w:space="0" w:color="auto"/>
              <w:right w:val="single" w:sz="6" w:space="0" w:color="auto"/>
            </w:tcBorders>
          </w:tcPr>
          <w:p w:rsidR="006E49F3" w:rsidRDefault="006E49F3" w:rsidP="009953CE">
            <w:pPr>
              <w:pStyle w:val="CellBody"/>
            </w:pPr>
            <w:r>
              <w:t>Correct</w:t>
            </w:r>
            <w:r w:rsidR="009953CE">
              <w:t>ion for</w:t>
            </w:r>
            <w:r>
              <w:t xml:space="preserve"> </w:t>
            </w:r>
            <w:proofErr w:type="spellStart"/>
            <w:r>
              <w:t>FogBugz</w:t>
            </w:r>
            <w:proofErr w:type="spellEnd"/>
            <w:r>
              <w:t xml:space="preserve"> entry 536</w:t>
            </w:r>
            <w:r w:rsidR="009953CE">
              <w:t>:</w:t>
            </w:r>
            <w:r>
              <w:t xml:space="preserve"> change bullet 5 in Clause 4.2.3 from L_RECEIPTDATE = O_</w:t>
            </w:r>
            <w:proofErr w:type="gramStart"/>
            <w:r>
              <w:t>ORDERDATE  +</w:t>
            </w:r>
            <w:proofErr w:type="gramEnd"/>
            <w:r>
              <w:t xml:space="preserve"> random value [1 .. 30] to </w:t>
            </w:r>
            <w:r w:rsidRPr="006E49F3">
              <w:t>L_RECEIPTDATE = L_SHIPDATE  + random value [1 .. 30].</w:t>
            </w:r>
          </w:p>
        </w:tc>
      </w:tr>
      <w:tr w:rsidR="006615BB" w:rsidTr="00244AE9">
        <w:tblPrEx>
          <w:tblW w:w="9360" w:type="dxa"/>
          <w:tblInd w:w="712" w:type="dxa"/>
          <w:tblLayout w:type="fixed"/>
          <w:tblCellMar>
            <w:left w:w="0" w:type="dxa"/>
            <w:right w:w="0" w:type="dxa"/>
          </w:tblCellMar>
          <w:tblLook w:val="0000"/>
          <w:tblPrExChange w:id="8" w:author="  Poess" w:date="2013-06-20T14:09:00Z">
            <w:tblPrEx>
              <w:tblW w:w="9360" w:type="dxa"/>
              <w:tblInd w:w="712" w:type="dxa"/>
              <w:tblLayout w:type="fixed"/>
              <w:tblCellMar>
                <w:left w:w="0" w:type="dxa"/>
                <w:right w:w="0" w:type="dxa"/>
              </w:tblCellMar>
              <w:tblLook w:val="0000"/>
            </w:tblPrEx>
          </w:tblPrExChange>
        </w:tblPrEx>
        <w:trPr>
          <w:trHeight w:val="571"/>
          <w:trPrChange w:id="9" w:author="  Poess" w:date="2013-06-20T14:09:00Z">
            <w:trPr>
              <w:trHeight w:val="571"/>
            </w:trPr>
          </w:trPrChange>
        </w:trPr>
        <w:tc>
          <w:tcPr>
            <w:tcW w:w="1800" w:type="dxa"/>
            <w:tcBorders>
              <w:top w:val="single" w:sz="4" w:space="0" w:color="auto"/>
              <w:left w:val="single" w:sz="6" w:space="0" w:color="auto"/>
              <w:bottom w:val="single" w:sz="4" w:space="0" w:color="auto"/>
              <w:right w:val="single" w:sz="6" w:space="0" w:color="auto"/>
            </w:tcBorders>
            <w:tcPrChange w:id="10" w:author="  Poess" w:date="2013-06-20T14:09:00Z">
              <w:tcPr>
                <w:tcW w:w="1800" w:type="dxa"/>
                <w:tcBorders>
                  <w:top w:val="single" w:sz="4" w:space="0" w:color="auto"/>
                  <w:left w:val="single" w:sz="6" w:space="0" w:color="auto"/>
                  <w:bottom w:val="single" w:sz="6" w:space="0" w:color="auto"/>
                  <w:right w:val="single" w:sz="6" w:space="0" w:color="auto"/>
                </w:tcBorders>
              </w:tcPr>
            </w:tcPrChange>
          </w:tcPr>
          <w:p w:rsidR="006615BB" w:rsidRDefault="00244AE9" w:rsidP="00244AE9">
            <w:pPr>
              <w:pStyle w:val="CellBody"/>
              <w:pPrChange w:id="11" w:author="  Poess" w:date="2013-06-20T14:10:00Z">
                <w:pPr>
                  <w:pStyle w:val="CellBody"/>
                </w:pPr>
              </w:pPrChange>
            </w:pPr>
            <w:ins w:id="12" w:author="  Poess" w:date="2013-06-20T14:10:00Z">
              <w:r>
                <w:t xml:space="preserve">7 </w:t>
              </w:r>
            </w:ins>
            <w:del w:id="13" w:author="  Poess" w:date="2013-06-20T14:10:00Z">
              <w:r w:rsidR="006615BB" w:rsidDel="00244AE9">
                <w:delText>Feb 7</w:delText>
              </w:r>
              <w:r w:rsidR="005F41EE" w:rsidRPr="005F41EE" w:rsidDel="00244AE9">
                <w:rPr>
                  <w:vertAlign w:val="superscript"/>
                </w:rPr>
                <w:delText>th</w:delText>
              </w:r>
              <w:r w:rsidR="006615BB" w:rsidDel="00244AE9">
                <w:delText xml:space="preserve"> </w:delText>
              </w:r>
            </w:del>
            <w:ins w:id="14" w:author="  Poess" w:date="2013-06-20T14:10:00Z">
              <w:r>
                <w:t xml:space="preserve">February </w:t>
              </w:r>
            </w:ins>
            <w:r w:rsidR="006615BB">
              <w:t>2013</w:t>
            </w:r>
          </w:p>
        </w:tc>
        <w:tc>
          <w:tcPr>
            <w:tcW w:w="1620" w:type="dxa"/>
            <w:tcBorders>
              <w:top w:val="single" w:sz="4" w:space="0" w:color="auto"/>
              <w:left w:val="nil"/>
              <w:bottom w:val="single" w:sz="4" w:space="0" w:color="auto"/>
              <w:right w:val="single" w:sz="6" w:space="0" w:color="auto"/>
            </w:tcBorders>
            <w:tcPrChange w:id="15" w:author="  Poess" w:date="2013-06-20T14:09:00Z">
              <w:tcPr>
                <w:tcW w:w="1620" w:type="dxa"/>
                <w:tcBorders>
                  <w:top w:val="single" w:sz="4" w:space="0" w:color="auto"/>
                  <w:left w:val="nil"/>
                  <w:bottom w:val="single" w:sz="6" w:space="0" w:color="auto"/>
                  <w:right w:val="single" w:sz="6" w:space="0" w:color="auto"/>
                </w:tcBorders>
              </w:tcPr>
            </w:tcPrChange>
          </w:tcPr>
          <w:p w:rsidR="006615BB" w:rsidRDefault="006615BB" w:rsidP="00753E82">
            <w:pPr>
              <w:pStyle w:val="CellBody"/>
            </w:pPr>
            <w:r>
              <w:t>Revision 2.15.0</w:t>
            </w:r>
          </w:p>
        </w:tc>
        <w:tc>
          <w:tcPr>
            <w:tcW w:w="5940" w:type="dxa"/>
            <w:tcBorders>
              <w:top w:val="single" w:sz="4" w:space="0" w:color="auto"/>
              <w:left w:val="nil"/>
              <w:bottom w:val="single" w:sz="4" w:space="0" w:color="auto"/>
              <w:right w:val="single" w:sz="6" w:space="0" w:color="auto"/>
            </w:tcBorders>
            <w:tcPrChange w:id="16" w:author="  Poess" w:date="2013-06-20T14:09:00Z">
              <w:tcPr>
                <w:tcW w:w="5940" w:type="dxa"/>
                <w:tcBorders>
                  <w:top w:val="single" w:sz="4" w:space="0" w:color="auto"/>
                  <w:left w:val="nil"/>
                  <w:bottom w:val="single" w:sz="6" w:space="0" w:color="auto"/>
                  <w:right w:val="single" w:sz="6" w:space="0" w:color="auto"/>
                </w:tcBorders>
              </w:tcPr>
            </w:tcPrChange>
          </w:tcPr>
          <w:p w:rsidR="006615BB" w:rsidRDefault="006615BB" w:rsidP="006615BB">
            <w:pPr>
              <w:pStyle w:val="CellBody"/>
              <w:spacing w:before="0" w:after="0"/>
            </w:pPr>
            <w:proofErr w:type="spellStart"/>
            <w:r>
              <w:t>FogBugz</w:t>
            </w:r>
            <w:proofErr w:type="spellEnd"/>
            <w:r>
              <w:t xml:space="preserve"> 279: Mandate disclosure of user documentation</w:t>
            </w:r>
          </w:p>
          <w:p w:rsidR="000E1EE1" w:rsidRDefault="006615BB">
            <w:pPr>
              <w:pStyle w:val="CellBody"/>
              <w:spacing w:before="0" w:after="0"/>
            </w:pPr>
            <w:proofErr w:type="spellStart"/>
            <w:r>
              <w:t>FogBugz</w:t>
            </w:r>
            <w:proofErr w:type="spellEnd"/>
            <w:r>
              <w:t xml:space="preserve"> 512: Define GUI and requirements around disclosure in Clause 8.3</w:t>
            </w:r>
          </w:p>
          <w:p w:rsidR="000E1EE1" w:rsidRDefault="006615BB">
            <w:pPr>
              <w:pStyle w:val="CellBody"/>
              <w:spacing w:before="0" w:after="0"/>
            </w:pPr>
            <w:proofErr w:type="spellStart"/>
            <w:r>
              <w:t>FogBugz</w:t>
            </w:r>
            <w:proofErr w:type="spellEnd"/>
            <w:r>
              <w:t xml:space="preserve"> 604: Reference wrong in 2.5.3.1</w:t>
            </w:r>
            <w:r>
              <w:tab/>
            </w:r>
          </w:p>
          <w:p w:rsidR="005F41EE" w:rsidRDefault="006615BB" w:rsidP="005F41EE">
            <w:pPr>
              <w:pStyle w:val="CellBody"/>
              <w:spacing w:before="0" w:after="0"/>
            </w:pPr>
            <w:proofErr w:type="spellStart"/>
            <w:r>
              <w:t>FogBugz</w:t>
            </w:r>
            <w:proofErr w:type="spellEnd"/>
            <w:r>
              <w:t xml:space="preserve"> 606: </w:t>
            </w:r>
            <w:proofErr w:type="spellStart"/>
            <w:r>
              <w:t>DBgen</w:t>
            </w:r>
            <w:proofErr w:type="spellEnd"/>
            <w:r>
              <w:t xml:space="preserve"> bug - removing separators</w:t>
            </w:r>
          </w:p>
        </w:tc>
      </w:tr>
      <w:tr w:rsidR="00244AE9">
        <w:trPr>
          <w:trHeight w:val="571"/>
          <w:ins w:id="17" w:author="  Poess" w:date="2013-06-20T14:09:00Z"/>
        </w:trPr>
        <w:tc>
          <w:tcPr>
            <w:tcW w:w="1800" w:type="dxa"/>
            <w:tcBorders>
              <w:top w:val="single" w:sz="4" w:space="0" w:color="auto"/>
              <w:left w:val="single" w:sz="6" w:space="0" w:color="auto"/>
              <w:bottom w:val="single" w:sz="6" w:space="0" w:color="auto"/>
              <w:right w:val="single" w:sz="6" w:space="0" w:color="auto"/>
            </w:tcBorders>
          </w:tcPr>
          <w:p w:rsidR="00244AE9" w:rsidRDefault="00244AE9" w:rsidP="00753E82">
            <w:pPr>
              <w:pStyle w:val="CellBody"/>
              <w:rPr>
                <w:ins w:id="18" w:author="  Poess" w:date="2013-06-20T14:09:00Z"/>
              </w:rPr>
            </w:pPr>
            <w:ins w:id="19" w:author="  Poess" w:date="2013-06-20T14:11:00Z">
              <w:r>
                <w:t>20 June 2013</w:t>
              </w:r>
            </w:ins>
          </w:p>
        </w:tc>
        <w:tc>
          <w:tcPr>
            <w:tcW w:w="1620" w:type="dxa"/>
            <w:tcBorders>
              <w:top w:val="single" w:sz="4" w:space="0" w:color="auto"/>
              <w:left w:val="nil"/>
              <w:bottom w:val="single" w:sz="6" w:space="0" w:color="auto"/>
              <w:right w:val="single" w:sz="6" w:space="0" w:color="auto"/>
            </w:tcBorders>
          </w:tcPr>
          <w:p w:rsidR="00244AE9" w:rsidRDefault="00244AE9" w:rsidP="00753E82">
            <w:pPr>
              <w:pStyle w:val="CellBody"/>
              <w:rPr>
                <w:ins w:id="20" w:author="  Poess" w:date="2013-06-20T14:09:00Z"/>
              </w:rPr>
            </w:pPr>
            <w:ins w:id="21" w:author="  Poess" w:date="2013-06-20T14:11:00Z">
              <w:r>
                <w:t>Revision 2.16.0</w:t>
              </w:r>
            </w:ins>
          </w:p>
        </w:tc>
        <w:tc>
          <w:tcPr>
            <w:tcW w:w="5940" w:type="dxa"/>
            <w:tcBorders>
              <w:top w:val="single" w:sz="4" w:space="0" w:color="auto"/>
              <w:left w:val="nil"/>
              <w:bottom w:val="single" w:sz="6" w:space="0" w:color="auto"/>
              <w:right w:val="single" w:sz="6" w:space="0" w:color="auto"/>
            </w:tcBorders>
          </w:tcPr>
          <w:p w:rsidR="00244AE9" w:rsidRDefault="00244AE9" w:rsidP="00244AE9">
            <w:pPr>
              <w:pStyle w:val="CellBody"/>
              <w:spacing w:before="0" w:after="0"/>
              <w:rPr>
                <w:ins w:id="22" w:author="  Poess" w:date="2013-06-20T14:16:00Z"/>
              </w:rPr>
              <w:pPrChange w:id="23" w:author="  Poess" w:date="2013-06-20T14:15:00Z">
                <w:pPr>
                  <w:pStyle w:val="CellBody"/>
                  <w:spacing w:before="0" w:after="0"/>
                </w:pPr>
              </w:pPrChange>
            </w:pPr>
            <w:proofErr w:type="spellStart"/>
            <w:ins w:id="24" w:author="  Poess" w:date="2013-06-20T14:11:00Z">
              <w:r>
                <w:t>FogBugz</w:t>
              </w:r>
              <w:proofErr w:type="spellEnd"/>
              <w:r>
                <w:t xml:space="preserve"> </w:t>
              </w:r>
            </w:ins>
            <w:ins w:id="25" w:author="  Poess" w:date="2013-06-20T14:15:00Z">
              <w:r>
                <w:t xml:space="preserve">613: Code fix for </w:t>
              </w:r>
            </w:ins>
            <w:ins w:id="26" w:author="  Poess" w:date="2013-06-20T14:16:00Z">
              <w:r>
                <w:t>Q4 wrong substitution parameter generation.</w:t>
              </w:r>
            </w:ins>
          </w:p>
          <w:p w:rsidR="00244AE9" w:rsidRDefault="00244AE9" w:rsidP="00244AE9">
            <w:pPr>
              <w:pStyle w:val="CellBody"/>
              <w:spacing w:before="0" w:after="0"/>
              <w:rPr>
                <w:ins w:id="27" w:author="  Poess" w:date="2013-06-20T14:09:00Z"/>
              </w:rPr>
              <w:pPrChange w:id="28" w:author="  Poess" w:date="2013-06-20T14:16:00Z">
                <w:pPr>
                  <w:pStyle w:val="CellBody"/>
                  <w:spacing w:before="0" w:after="0"/>
                </w:pPr>
              </w:pPrChange>
            </w:pPr>
            <w:proofErr w:type="spellStart"/>
            <w:ins w:id="29" w:author="  Poess" w:date="2013-06-20T14:16:00Z">
              <w:r>
                <w:t>FogBugz</w:t>
              </w:r>
              <w:proofErr w:type="spellEnd"/>
              <w:r>
                <w:t xml:space="preserve"> </w:t>
              </w:r>
              <w:r>
                <w:t>614</w:t>
              </w:r>
              <w:r>
                <w:t xml:space="preserve">: Code fix for </w:t>
              </w:r>
              <w:r>
                <w:t>Q22</w:t>
              </w:r>
              <w:r>
                <w:t xml:space="preserve"> wrong substitution parameter generation.</w:t>
              </w:r>
            </w:ins>
          </w:p>
        </w:tc>
      </w:tr>
    </w:tbl>
    <w:p w:rsidR="00753E82" w:rsidRDefault="00753E82" w:rsidP="00753E82">
      <w:r>
        <w:t> </w:t>
      </w:r>
    </w:p>
    <w:p w:rsidR="00753E82" w:rsidRDefault="00753E82" w:rsidP="00753E82">
      <w:pPr>
        <w:widowControl w:val="0"/>
      </w:pPr>
      <w:r>
        <w:t>TPC</w:t>
      </w:r>
      <w:bookmarkStart w:id="30" w:name="Xaa1003344"/>
      <w:bookmarkEnd w:id="30"/>
      <w:r w:rsidR="000E1EE1">
        <w:fldChar w:fldCharType="begin"/>
      </w:r>
      <w:r>
        <w:instrText>xe "TPC"</w:instrText>
      </w:r>
      <w:r w:rsidR="000E1EE1">
        <w:fldChar w:fldCharType="end"/>
      </w:r>
      <w:r>
        <w:t xml:space="preserve"> Benchmark</w:t>
      </w:r>
      <w:r w:rsidRPr="00551B87">
        <w:t>™</w:t>
      </w:r>
      <w:r>
        <w:t xml:space="preserve">, TPC-H, </w:t>
      </w:r>
      <w:proofErr w:type="spellStart"/>
      <w:r>
        <w:t>QppH</w:t>
      </w:r>
      <w:bookmarkStart w:id="31" w:name="Xaa1008349"/>
      <w:bookmarkEnd w:id="31"/>
      <w:proofErr w:type="spellEnd"/>
      <w:r w:rsidR="000E1EE1">
        <w:fldChar w:fldCharType="begin"/>
      </w:r>
      <w:r>
        <w:instrText>xe "Numerical Quantities:TPC-D Power"</w:instrText>
      </w:r>
      <w:r w:rsidR="000E1EE1">
        <w:fldChar w:fldCharType="end"/>
      </w:r>
      <w:r>
        <w:t xml:space="preserve">, </w:t>
      </w:r>
      <w:proofErr w:type="spellStart"/>
      <w:r>
        <w:t>QthH</w:t>
      </w:r>
      <w:bookmarkStart w:id="32" w:name="Xaa1008350"/>
      <w:bookmarkEnd w:id="32"/>
      <w:proofErr w:type="spellEnd"/>
      <w:r w:rsidR="000E1EE1">
        <w:fldChar w:fldCharType="begin"/>
      </w:r>
      <w:r>
        <w:instrText>xe "Numerical Quantities:TPC-D Throughput"</w:instrText>
      </w:r>
      <w:r w:rsidR="000E1EE1">
        <w:fldChar w:fldCharType="end"/>
      </w:r>
      <w:r>
        <w:t xml:space="preserve">, and </w:t>
      </w:r>
      <w:proofErr w:type="spellStart"/>
      <w:r>
        <w:t>QphH</w:t>
      </w:r>
      <w:bookmarkStart w:id="33" w:name="Xaa1003347"/>
      <w:bookmarkEnd w:id="33"/>
      <w:proofErr w:type="spellEnd"/>
      <w:r w:rsidR="000E1EE1">
        <w:fldChar w:fldCharType="begin"/>
      </w:r>
      <w:r>
        <w:instrText>xe "Metrics:Composite Query-per-hour Metric"</w:instrText>
      </w:r>
      <w:r w:rsidR="000E1EE1">
        <w:fldChar w:fldCharType="end"/>
      </w:r>
      <w:r>
        <w:t xml:space="preserve"> are trademarks of the Transaction Processing Performance </w:t>
      </w:r>
      <w:r>
        <w:lastRenderedPageBreak/>
        <w:t>Council.</w:t>
      </w:r>
    </w:p>
    <w:p w:rsidR="00753E82" w:rsidRDefault="00753E82" w:rsidP="00753E82">
      <w:pPr>
        <w:widowControl w:val="0"/>
      </w:pPr>
    </w:p>
    <w:p w:rsidR="00753E82" w:rsidRDefault="00753E82" w:rsidP="00753E82">
      <w:pPr>
        <w:widowControl w:val="0"/>
      </w:pPr>
      <w:r>
        <w:t xml:space="preserve"> All parties are granted permission to copy and distribute to any party without fee all or part of this material pro</w:t>
      </w:r>
      <w:r>
        <w:softHyphen/>
        <w:t>vided that: 1) copying and distribution is done for the primary purpose of disseminating TPC</w:t>
      </w:r>
      <w:bookmarkStart w:id="34" w:name="Xaa998299"/>
      <w:bookmarkEnd w:id="34"/>
      <w:r w:rsidR="000E1EE1">
        <w:fldChar w:fldCharType="begin"/>
      </w:r>
      <w:r>
        <w:instrText>xe "TPC"</w:instrText>
      </w:r>
      <w:r w:rsidR="000E1EE1">
        <w:fldChar w:fldCharType="end"/>
      </w:r>
      <w:r>
        <w:t xml:space="preserve"> material; 2) the TPC copyright notice, the title of the publication, and its date appear, and notice is given that copying is by permission of the Transaction Processing Performance Council.</w:t>
      </w:r>
    </w:p>
    <w:p w:rsidR="00753E82" w:rsidRDefault="00753E82" w:rsidP="00753E82">
      <w:pPr>
        <w:widowControl w:val="0"/>
      </w:pPr>
    </w:p>
    <w:p w:rsidR="00753E82" w:rsidRPr="00551B87" w:rsidRDefault="00753E82" w:rsidP="00753E82">
      <w:pPr>
        <w:widowControl w:val="0"/>
        <w:rPr>
          <w:sz w:val="16"/>
          <w:szCs w:val="16"/>
        </w:rPr>
      </w:pPr>
      <w:r w:rsidRPr="00551B87">
        <w:rPr>
          <w:sz w:val="16"/>
          <w:szCs w:val="16"/>
        </w:rPr>
        <w:t>Parties wishing to copy and distribute TPC</w:t>
      </w:r>
      <w:bookmarkStart w:id="35" w:name="Xaa998300"/>
      <w:bookmarkEnd w:id="35"/>
      <w:r w:rsidR="000E1EE1" w:rsidRPr="00551B87">
        <w:rPr>
          <w:sz w:val="16"/>
          <w:szCs w:val="16"/>
        </w:rPr>
        <w:fldChar w:fldCharType="begin"/>
      </w:r>
      <w:r w:rsidRPr="00551B87">
        <w:rPr>
          <w:sz w:val="16"/>
          <w:szCs w:val="16"/>
        </w:rPr>
        <w:instrText>xe "TPC"</w:instrText>
      </w:r>
      <w:r w:rsidR="000E1EE1"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rsidR="00753E82" w:rsidRDefault="00753E82" w:rsidP="00753E82">
      <w:pPr>
        <w:pStyle w:val="HeadingUn-numbered"/>
      </w:pPr>
      <w:r>
        <w:br w:type="page"/>
      </w:r>
      <w:r w:rsidRPr="00AA7F10">
        <w:lastRenderedPageBreak/>
        <w:t>Table of Contents</w:t>
      </w:r>
    </w:p>
    <w:p w:rsidR="00753E82" w:rsidRDefault="000E1EE1">
      <w:pPr>
        <w:pStyle w:val="TOC1"/>
        <w:rPr>
          <w:rFonts w:ascii="Cambria" w:hAnsi="Cambria"/>
          <w:b w:val="0"/>
          <w:bCs w:val="0"/>
          <w:caps w:val="0"/>
          <w:noProof/>
          <w:sz w:val="24"/>
          <w:szCs w:val="24"/>
        </w:rPr>
      </w:pPr>
      <w:r w:rsidRPr="000E1EE1">
        <w:rPr>
          <w:b w:val="0"/>
          <w:bCs w:val="0"/>
          <w:caps w:val="0"/>
          <w:kern w:val="32"/>
          <w:sz w:val="24"/>
        </w:rPr>
        <w:fldChar w:fldCharType="begin"/>
      </w:r>
      <w:r w:rsidR="00753E82" w:rsidRPr="00AA7F10">
        <w:rPr>
          <w:b w:val="0"/>
          <w:bCs w:val="0"/>
          <w:caps w:val="0"/>
          <w:kern w:val="32"/>
          <w:sz w:val="24"/>
        </w:rPr>
        <w:instrText xml:space="preserve"> TOC \o "1-1" \t "Heading 2,2,Appendix,1" </w:instrText>
      </w:r>
      <w:r w:rsidRPr="000E1EE1">
        <w:rPr>
          <w:b w:val="0"/>
          <w:bCs w:val="0"/>
          <w:caps w:val="0"/>
          <w:kern w:val="32"/>
          <w:sz w:val="24"/>
        </w:rPr>
        <w:fldChar w:fldCharType="separate"/>
      </w:r>
      <w:r w:rsidR="00753E82" w:rsidRPr="00764912">
        <w:rPr>
          <w:noProof/>
          <w:u w:val="single"/>
        </w:rPr>
        <w:t>0: INTRODUCTION</w:t>
      </w:r>
      <w:r w:rsidR="00753E82">
        <w:rPr>
          <w:noProof/>
        </w:rPr>
        <w:tab/>
      </w:r>
      <w:r>
        <w:rPr>
          <w:noProof/>
        </w:rPr>
        <w:fldChar w:fldCharType="begin"/>
      </w:r>
      <w:r w:rsidR="00753E82">
        <w:rPr>
          <w:noProof/>
        </w:rPr>
        <w:instrText xml:space="preserve"> PAGEREF _Toc149484524 \h </w:instrText>
      </w:r>
      <w:r>
        <w:rPr>
          <w:noProof/>
        </w:rPr>
      </w:r>
      <w:r>
        <w:rPr>
          <w:noProof/>
        </w:rPr>
        <w:fldChar w:fldCharType="separate"/>
      </w:r>
      <w:r w:rsidR="00A27C47">
        <w:rPr>
          <w:noProof/>
        </w:rPr>
        <w:t>7</w:t>
      </w:r>
      <w:r>
        <w:rPr>
          <w:noProof/>
        </w:rPr>
        <w:fldChar w:fldCharType="end"/>
      </w:r>
    </w:p>
    <w:p w:rsidR="00753E82" w:rsidRDefault="00753E82">
      <w:pPr>
        <w:pStyle w:val="TOC2"/>
        <w:tabs>
          <w:tab w:val="left" w:pos="792"/>
        </w:tabs>
        <w:rPr>
          <w:rFonts w:ascii="Cambria" w:hAnsi="Cambria"/>
          <w:smallCaps w:val="0"/>
          <w:noProof/>
          <w:sz w:val="24"/>
          <w:szCs w:val="24"/>
        </w:rPr>
      </w:pPr>
      <w:r>
        <w:rPr>
          <w:noProof/>
        </w:rPr>
        <w:t>0.1</w:t>
      </w:r>
      <w:r>
        <w:rPr>
          <w:rFonts w:ascii="Cambria" w:hAnsi="Cambria"/>
          <w:smallCaps w:val="0"/>
          <w:noProof/>
          <w:sz w:val="24"/>
          <w:szCs w:val="24"/>
        </w:rPr>
        <w:tab/>
      </w:r>
      <w:r>
        <w:rPr>
          <w:noProof/>
        </w:rPr>
        <w:t>Preamble</w:t>
      </w:r>
      <w:r>
        <w:rPr>
          <w:noProof/>
        </w:rPr>
        <w:tab/>
      </w:r>
      <w:r w:rsidR="000E1EE1">
        <w:rPr>
          <w:noProof/>
        </w:rPr>
        <w:fldChar w:fldCharType="begin"/>
      </w:r>
      <w:r>
        <w:rPr>
          <w:noProof/>
        </w:rPr>
        <w:instrText xml:space="preserve"> PAGEREF _Toc149484525 \h </w:instrText>
      </w:r>
      <w:r w:rsidR="000E1EE1">
        <w:rPr>
          <w:noProof/>
        </w:rPr>
      </w:r>
      <w:r w:rsidR="000E1EE1">
        <w:rPr>
          <w:noProof/>
        </w:rPr>
        <w:fldChar w:fldCharType="separate"/>
      </w:r>
      <w:r w:rsidR="00A27C47">
        <w:rPr>
          <w:noProof/>
        </w:rPr>
        <w:t>7</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0.2</w:t>
      </w:r>
      <w:r>
        <w:rPr>
          <w:rFonts w:ascii="Cambria" w:hAnsi="Cambria"/>
          <w:smallCaps w:val="0"/>
          <w:noProof/>
          <w:sz w:val="24"/>
          <w:szCs w:val="24"/>
        </w:rPr>
        <w:tab/>
      </w:r>
      <w:r>
        <w:rPr>
          <w:noProof/>
        </w:rPr>
        <w:t>General Implementation Guidelines</w:t>
      </w:r>
      <w:r>
        <w:rPr>
          <w:noProof/>
        </w:rPr>
        <w:tab/>
      </w:r>
      <w:r w:rsidR="000E1EE1">
        <w:rPr>
          <w:noProof/>
        </w:rPr>
        <w:fldChar w:fldCharType="begin"/>
      </w:r>
      <w:r>
        <w:rPr>
          <w:noProof/>
        </w:rPr>
        <w:instrText xml:space="preserve"> PAGEREF _Toc149484526 \h </w:instrText>
      </w:r>
      <w:r w:rsidR="000E1EE1">
        <w:rPr>
          <w:noProof/>
        </w:rPr>
      </w:r>
      <w:r w:rsidR="000E1EE1">
        <w:rPr>
          <w:noProof/>
        </w:rPr>
        <w:fldChar w:fldCharType="separate"/>
      </w:r>
      <w:r w:rsidR="00A27C47">
        <w:rPr>
          <w:noProof/>
        </w:rPr>
        <w:t>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0.3</w:t>
      </w:r>
      <w:r>
        <w:rPr>
          <w:rFonts w:ascii="Cambria" w:hAnsi="Cambria"/>
          <w:smallCaps w:val="0"/>
          <w:noProof/>
          <w:sz w:val="24"/>
          <w:szCs w:val="24"/>
        </w:rPr>
        <w:tab/>
      </w:r>
      <w:r>
        <w:rPr>
          <w:noProof/>
        </w:rPr>
        <w:t>General Measurement Guidelines</w:t>
      </w:r>
      <w:r>
        <w:rPr>
          <w:noProof/>
        </w:rPr>
        <w:tab/>
      </w:r>
      <w:r w:rsidR="000E1EE1">
        <w:rPr>
          <w:noProof/>
        </w:rPr>
        <w:fldChar w:fldCharType="begin"/>
      </w:r>
      <w:r>
        <w:rPr>
          <w:noProof/>
        </w:rPr>
        <w:instrText xml:space="preserve"> PAGEREF _Toc149484527 \h </w:instrText>
      </w:r>
      <w:r w:rsidR="000E1EE1">
        <w:rPr>
          <w:noProof/>
        </w:rPr>
      </w:r>
      <w:r w:rsidR="000E1EE1">
        <w:rPr>
          <w:noProof/>
        </w:rPr>
        <w:fldChar w:fldCharType="separate"/>
      </w:r>
      <w:r w:rsidR="00A27C47">
        <w:rPr>
          <w:noProof/>
        </w:rPr>
        <w:t>9</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1: Logical Database Design</w:t>
      </w:r>
      <w:r>
        <w:rPr>
          <w:noProof/>
        </w:rPr>
        <w:tab/>
      </w:r>
      <w:r w:rsidR="000E1EE1">
        <w:rPr>
          <w:noProof/>
        </w:rPr>
        <w:fldChar w:fldCharType="begin"/>
      </w:r>
      <w:r>
        <w:rPr>
          <w:noProof/>
        </w:rPr>
        <w:instrText xml:space="preserve"> PAGEREF _Toc149484528 \h </w:instrText>
      </w:r>
      <w:r w:rsidR="000E1EE1">
        <w:rPr>
          <w:noProof/>
        </w:rPr>
      </w:r>
      <w:r w:rsidR="000E1EE1">
        <w:rPr>
          <w:noProof/>
        </w:rPr>
        <w:fldChar w:fldCharType="separate"/>
      </w:r>
      <w:r w:rsidR="00A27C47">
        <w:rPr>
          <w:noProof/>
        </w:rPr>
        <w:t>10</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1.1</w:t>
      </w:r>
      <w:r>
        <w:rPr>
          <w:rFonts w:ascii="Cambria" w:hAnsi="Cambria"/>
          <w:smallCaps w:val="0"/>
          <w:noProof/>
          <w:sz w:val="24"/>
          <w:szCs w:val="24"/>
        </w:rPr>
        <w:tab/>
      </w:r>
      <w:r>
        <w:rPr>
          <w:noProof/>
        </w:rPr>
        <w:t>Business and Application Environment</w:t>
      </w:r>
      <w:r>
        <w:rPr>
          <w:noProof/>
        </w:rPr>
        <w:tab/>
      </w:r>
      <w:r w:rsidR="000E1EE1">
        <w:rPr>
          <w:noProof/>
        </w:rPr>
        <w:fldChar w:fldCharType="begin"/>
      </w:r>
      <w:r>
        <w:rPr>
          <w:noProof/>
        </w:rPr>
        <w:instrText xml:space="preserve"> PAGEREF _Toc149484529 \h </w:instrText>
      </w:r>
      <w:r w:rsidR="000E1EE1">
        <w:rPr>
          <w:noProof/>
        </w:rPr>
      </w:r>
      <w:r w:rsidR="000E1EE1">
        <w:rPr>
          <w:noProof/>
        </w:rPr>
        <w:fldChar w:fldCharType="separate"/>
      </w:r>
      <w:r w:rsidR="00A27C47">
        <w:rPr>
          <w:noProof/>
        </w:rPr>
        <w:t>10</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1.2</w:t>
      </w:r>
      <w:r>
        <w:rPr>
          <w:rFonts w:ascii="Cambria" w:hAnsi="Cambria"/>
          <w:smallCaps w:val="0"/>
          <w:noProof/>
          <w:sz w:val="24"/>
          <w:szCs w:val="24"/>
        </w:rPr>
        <w:tab/>
      </w:r>
      <w:r>
        <w:rPr>
          <w:noProof/>
        </w:rPr>
        <w:t>Database Entities, Relationships, and Characteristics</w:t>
      </w:r>
      <w:r>
        <w:rPr>
          <w:noProof/>
        </w:rPr>
        <w:tab/>
      </w:r>
      <w:r w:rsidR="000E1EE1">
        <w:rPr>
          <w:noProof/>
        </w:rPr>
        <w:fldChar w:fldCharType="begin"/>
      </w:r>
      <w:r>
        <w:rPr>
          <w:noProof/>
        </w:rPr>
        <w:instrText xml:space="preserve"> PAGEREF _Toc149484530 \h </w:instrText>
      </w:r>
      <w:r w:rsidR="000E1EE1">
        <w:rPr>
          <w:noProof/>
        </w:rPr>
      </w:r>
      <w:r w:rsidR="000E1EE1">
        <w:rPr>
          <w:noProof/>
        </w:rPr>
        <w:fldChar w:fldCharType="separate"/>
      </w:r>
      <w:r w:rsidR="00A27C47">
        <w:rPr>
          <w:noProof/>
        </w:rPr>
        <w:t>12</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1.3</w:t>
      </w:r>
      <w:r>
        <w:rPr>
          <w:rFonts w:ascii="Cambria" w:hAnsi="Cambria"/>
          <w:smallCaps w:val="0"/>
          <w:noProof/>
          <w:sz w:val="24"/>
          <w:szCs w:val="24"/>
        </w:rPr>
        <w:tab/>
      </w:r>
      <w:r>
        <w:rPr>
          <w:noProof/>
        </w:rPr>
        <w:t>Datatype Definitions</w:t>
      </w:r>
      <w:r>
        <w:rPr>
          <w:noProof/>
        </w:rPr>
        <w:tab/>
      </w:r>
      <w:r w:rsidR="000E1EE1">
        <w:rPr>
          <w:noProof/>
        </w:rPr>
        <w:fldChar w:fldCharType="begin"/>
      </w:r>
      <w:r>
        <w:rPr>
          <w:noProof/>
        </w:rPr>
        <w:instrText xml:space="preserve"> PAGEREF _Toc149484531 \h </w:instrText>
      </w:r>
      <w:r w:rsidR="000E1EE1">
        <w:rPr>
          <w:noProof/>
        </w:rPr>
      </w:r>
      <w:r w:rsidR="000E1EE1">
        <w:rPr>
          <w:noProof/>
        </w:rPr>
        <w:fldChar w:fldCharType="separate"/>
      </w:r>
      <w:r w:rsidR="00A27C47">
        <w:rPr>
          <w:noProof/>
        </w:rPr>
        <w:t>13</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1.4</w:t>
      </w:r>
      <w:r>
        <w:rPr>
          <w:rFonts w:ascii="Cambria" w:hAnsi="Cambria"/>
          <w:smallCaps w:val="0"/>
          <w:noProof/>
          <w:sz w:val="24"/>
          <w:szCs w:val="24"/>
        </w:rPr>
        <w:tab/>
      </w:r>
      <w:r>
        <w:rPr>
          <w:noProof/>
        </w:rPr>
        <w:t>Table Layouts</w:t>
      </w:r>
      <w:r>
        <w:rPr>
          <w:noProof/>
        </w:rPr>
        <w:tab/>
      </w:r>
      <w:r w:rsidR="000E1EE1">
        <w:rPr>
          <w:noProof/>
        </w:rPr>
        <w:fldChar w:fldCharType="begin"/>
      </w:r>
      <w:r>
        <w:rPr>
          <w:noProof/>
        </w:rPr>
        <w:instrText xml:space="preserve"> PAGEREF _Toc149484532 \h </w:instrText>
      </w:r>
      <w:r w:rsidR="000E1EE1">
        <w:rPr>
          <w:noProof/>
        </w:rPr>
      </w:r>
      <w:r w:rsidR="000E1EE1">
        <w:rPr>
          <w:noProof/>
        </w:rPr>
        <w:fldChar w:fldCharType="separate"/>
      </w:r>
      <w:r w:rsidR="00A27C47">
        <w:rPr>
          <w:noProof/>
        </w:rPr>
        <w:t>13</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1.5</w:t>
      </w:r>
      <w:r>
        <w:rPr>
          <w:rFonts w:ascii="Cambria" w:hAnsi="Cambria"/>
          <w:smallCaps w:val="0"/>
          <w:noProof/>
          <w:sz w:val="24"/>
          <w:szCs w:val="24"/>
        </w:rPr>
        <w:tab/>
      </w:r>
      <w:r>
        <w:rPr>
          <w:noProof/>
        </w:rPr>
        <w:t>Implementation Rules</w:t>
      </w:r>
      <w:r>
        <w:rPr>
          <w:noProof/>
        </w:rPr>
        <w:tab/>
      </w:r>
      <w:r w:rsidR="000E1EE1">
        <w:rPr>
          <w:noProof/>
        </w:rPr>
        <w:fldChar w:fldCharType="begin"/>
      </w:r>
      <w:r>
        <w:rPr>
          <w:noProof/>
        </w:rPr>
        <w:instrText xml:space="preserve"> PAGEREF _Toc149484533 \h </w:instrText>
      </w:r>
      <w:r w:rsidR="000E1EE1">
        <w:rPr>
          <w:noProof/>
        </w:rPr>
      </w:r>
      <w:r w:rsidR="000E1EE1">
        <w:rPr>
          <w:noProof/>
        </w:rPr>
        <w:fldChar w:fldCharType="separate"/>
      </w:r>
      <w:r w:rsidR="00A27C47">
        <w:rPr>
          <w:noProof/>
        </w:rPr>
        <w:t>18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1.6</w:t>
      </w:r>
      <w:r>
        <w:rPr>
          <w:rFonts w:ascii="Cambria" w:hAnsi="Cambria"/>
          <w:smallCaps w:val="0"/>
          <w:noProof/>
          <w:sz w:val="24"/>
          <w:szCs w:val="24"/>
        </w:rPr>
        <w:tab/>
      </w:r>
      <w:r>
        <w:rPr>
          <w:noProof/>
        </w:rPr>
        <w:t>Data Access Transparency Requirements</w:t>
      </w:r>
      <w:r>
        <w:rPr>
          <w:noProof/>
        </w:rPr>
        <w:tab/>
      </w:r>
      <w:r w:rsidR="000E1EE1">
        <w:rPr>
          <w:noProof/>
        </w:rPr>
        <w:fldChar w:fldCharType="begin"/>
      </w:r>
      <w:r>
        <w:rPr>
          <w:noProof/>
        </w:rPr>
        <w:instrText xml:space="preserve"> PAGEREF _Toc149484534 \h </w:instrText>
      </w:r>
      <w:r w:rsidR="000E1EE1">
        <w:rPr>
          <w:noProof/>
        </w:rPr>
      </w:r>
      <w:r w:rsidR="000E1EE1">
        <w:rPr>
          <w:noProof/>
        </w:rPr>
        <w:fldChar w:fldCharType="separate"/>
      </w:r>
      <w:r w:rsidR="00A27C47">
        <w:rPr>
          <w:noProof/>
        </w:rPr>
        <w:t>20</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2: QUERIES AND REFRESH FUNCTIONS</w:t>
      </w:r>
      <w:r>
        <w:rPr>
          <w:noProof/>
        </w:rPr>
        <w:tab/>
      </w:r>
      <w:r w:rsidR="000E1EE1">
        <w:rPr>
          <w:noProof/>
        </w:rPr>
        <w:fldChar w:fldCharType="begin"/>
      </w:r>
      <w:r>
        <w:rPr>
          <w:noProof/>
        </w:rPr>
        <w:instrText xml:space="preserve"> PAGEREF _Toc149484535 \h </w:instrText>
      </w:r>
      <w:r w:rsidR="000E1EE1">
        <w:rPr>
          <w:noProof/>
        </w:rPr>
      </w:r>
      <w:r w:rsidR="000E1EE1">
        <w:rPr>
          <w:noProof/>
        </w:rPr>
        <w:fldChar w:fldCharType="separate"/>
      </w:r>
      <w:r w:rsidR="00A27C47">
        <w:rPr>
          <w:noProof/>
        </w:rPr>
        <w:t>21</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2.1</w:t>
      </w:r>
      <w:r>
        <w:rPr>
          <w:rFonts w:ascii="Cambria" w:hAnsi="Cambria"/>
          <w:smallCaps w:val="0"/>
          <w:noProof/>
          <w:sz w:val="24"/>
          <w:szCs w:val="24"/>
        </w:rPr>
        <w:tab/>
      </w:r>
      <w:r>
        <w:rPr>
          <w:noProof/>
        </w:rPr>
        <w:t>General Requirements and Definitions for Queries</w:t>
      </w:r>
      <w:r>
        <w:rPr>
          <w:noProof/>
        </w:rPr>
        <w:tab/>
      </w:r>
      <w:r w:rsidR="000E1EE1">
        <w:rPr>
          <w:noProof/>
        </w:rPr>
        <w:fldChar w:fldCharType="begin"/>
      </w:r>
      <w:r>
        <w:rPr>
          <w:noProof/>
        </w:rPr>
        <w:instrText xml:space="preserve"> PAGEREF _Toc149484536 \h </w:instrText>
      </w:r>
      <w:r w:rsidR="000E1EE1">
        <w:rPr>
          <w:noProof/>
        </w:rPr>
      </w:r>
      <w:r w:rsidR="000E1EE1">
        <w:rPr>
          <w:noProof/>
        </w:rPr>
        <w:fldChar w:fldCharType="separate"/>
      </w:r>
      <w:r w:rsidR="00A27C47">
        <w:rPr>
          <w:noProof/>
        </w:rPr>
        <w:t>21</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2.2</w:t>
      </w:r>
      <w:r>
        <w:rPr>
          <w:rFonts w:ascii="Cambria" w:hAnsi="Cambria"/>
          <w:smallCaps w:val="0"/>
          <w:noProof/>
          <w:sz w:val="24"/>
          <w:szCs w:val="24"/>
        </w:rPr>
        <w:tab/>
      </w:r>
      <w:r>
        <w:rPr>
          <w:noProof/>
        </w:rPr>
        <w:t>Query Compliance</w:t>
      </w:r>
      <w:r>
        <w:rPr>
          <w:noProof/>
        </w:rPr>
        <w:tab/>
      </w:r>
      <w:r w:rsidR="000E1EE1">
        <w:rPr>
          <w:noProof/>
        </w:rPr>
        <w:fldChar w:fldCharType="begin"/>
      </w:r>
      <w:r>
        <w:rPr>
          <w:noProof/>
        </w:rPr>
        <w:instrText xml:space="preserve"> PAGEREF _Toc149484537 \h </w:instrText>
      </w:r>
      <w:r w:rsidR="000E1EE1">
        <w:rPr>
          <w:noProof/>
        </w:rPr>
      </w:r>
      <w:r w:rsidR="000E1EE1">
        <w:rPr>
          <w:noProof/>
        </w:rPr>
        <w:fldChar w:fldCharType="separate"/>
      </w:r>
      <w:r w:rsidR="00A27C47">
        <w:rPr>
          <w:noProof/>
        </w:rPr>
        <w:t>24</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2.3</w:t>
      </w:r>
      <w:r>
        <w:rPr>
          <w:rFonts w:ascii="Cambria" w:hAnsi="Cambria"/>
          <w:smallCaps w:val="0"/>
          <w:noProof/>
          <w:sz w:val="24"/>
          <w:szCs w:val="24"/>
        </w:rPr>
        <w:tab/>
      </w:r>
      <w:r>
        <w:rPr>
          <w:noProof/>
        </w:rPr>
        <w:t>Query Validation</w:t>
      </w:r>
      <w:r>
        <w:rPr>
          <w:noProof/>
        </w:rPr>
        <w:tab/>
      </w:r>
      <w:r w:rsidR="000E1EE1">
        <w:rPr>
          <w:noProof/>
        </w:rPr>
        <w:fldChar w:fldCharType="begin"/>
      </w:r>
      <w:r>
        <w:rPr>
          <w:noProof/>
        </w:rPr>
        <w:instrText xml:space="preserve"> PAGEREF _Toc149484538 \h </w:instrText>
      </w:r>
      <w:r w:rsidR="000E1EE1">
        <w:rPr>
          <w:noProof/>
        </w:rPr>
      </w:r>
      <w:r w:rsidR="000E1EE1">
        <w:rPr>
          <w:noProof/>
        </w:rPr>
        <w:fldChar w:fldCharType="separate"/>
      </w:r>
      <w:r w:rsidR="00A27C47">
        <w:rPr>
          <w:noProof/>
        </w:rPr>
        <w:t>27</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2.4</w:t>
      </w:r>
      <w:r>
        <w:rPr>
          <w:rFonts w:ascii="Cambria" w:hAnsi="Cambria"/>
          <w:smallCaps w:val="0"/>
          <w:noProof/>
          <w:sz w:val="24"/>
          <w:szCs w:val="24"/>
        </w:rPr>
        <w:tab/>
      </w:r>
      <w:r>
        <w:rPr>
          <w:noProof/>
        </w:rPr>
        <w:t>Query Definitions</w:t>
      </w:r>
      <w:r>
        <w:rPr>
          <w:noProof/>
        </w:rPr>
        <w:tab/>
      </w:r>
      <w:r w:rsidR="000E1EE1">
        <w:rPr>
          <w:noProof/>
        </w:rPr>
        <w:fldChar w:fldCharType="begin"/>
      </w:r>
      <w:r>
        <w:rPr>
          <w:noProof/>
        </w:rPr>
        <w:instrText xml:space="preserve"> PAGEREF _Toc149484539 \h </w:instrText>
      </w:r>
      <w:r w:rsidR="000E1EE1">
        <w:rPr>
          <w:noProof/>
        </w:rPr>
      </w:r>
      <w:r w:rsidR="000E1EE1">
        <w:rPr>
          <w:noProof/>
        </w:rPr>
        <w:fldChar w:fldCharType="separate"/>
      </w:r>
      <w:r w:rsidR="00A27C47">
        <w:rPr>
          <w:noProof/>
        </w:rPr>
        <w:t>28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2.5</w:t>
      </w:r>
      <w:r>
        <w:rPr>
          <w:rFonts w:ascii="Cambria" w:hAnsi="Cambria"/>
          <w:smallCaps w:val="0"/>
          <w:noProof/>
          <w:sz w:val="24"/>
          <w:szCs w:val="24"/>
        </w:rPr>
        <w:tab/>
      </w:r>
      <w:r>
        <w:rPr>
          <w:noProof/>
        </w:rPr>
        <w:t>General Requirements for Refresh functions</w:t>
      </w:r>
      <w:r>
        <w:rPr>
          <w:noProof/>
        </w:rPr>
        <w:tab/>
      </w:r>
      <w:r w:rsidR="000E1EE1">
        <w:rPr>
          <w:noProof/>
        </w:rPr>
        <w:fldChar w:fldCharType="begin"/>
      </w:r>
      <w:r>
        <w:rPr>
          <w:noProof/>
        </w:rPr>
        <w:instrText xml:space="preserve"> PAGEREF _Toc149484541 \h </w:instrText>
      </w:r>
      <w:r w:rsidR="000E1EE1">
        <w:rPr>
          <w:noProof/>
        </w:rPr>
      </w:r>
      <w:r w:rsidR="000E1EE1">
        <w:rPr>
          <w:noProof/>
        </w:rPr>
        <w:fldChar w:fldCharType="separate"/>
      </w:r>
      <w:r w:rsidR="00A27C47">
        <w:rPr>
          <w:noProof/>
        </w:rPr>
        <w:t>67</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2.6</w:t>
      </w:r>
      <w:r>
        <w:rPr>
          <w:rFonts w:ascii="Cambria" w:hAnsi="Cambria"/>
          <w:smallCaps w:val="0"/>
          <w:noProof/>
          <w:sz w:val="24"/>
          <w:szCs w:val="24"/>
        </w:rPr>
        <w:tab/>
      </w:r>
      <w:r>
        <w:rPr>
          <w:noProof/>
        </w:rPr>
        <w:t>New Sales Refresh Function (RF1)</w:t>
      </w:r>
      <w:r>
        <w:rPr>
          <w:noProof/>
        </w:rPr>
        <w:tab/>
      </w:r>
      <w:r w:rsidR="000E1EE1">
        <w:rPr>
          <w:noProof/>
        </w:rPr>
        <w:fldChar w:fldCharType="begin"/>
      </w:r>
      <w:r>
        <w:rPr>
          <w:noProof/>
        </w:rPr>
        <w:instrText xml:space="preserve"> PAGEREF _Toc149484542 \h </w:instrText>
      </w:r>
      <w:r w:rsidR="000E1EE1">
        <w:rPr>
          <w:noProof/>
        </w:rPr>
      </w:r>
      <w:r w:rsidR="000E1EE1">
        <w:rPr>
          <w:noProof/>
        </w:rPr>
        <w:fldChar w:fldCharType="separate"/>
      </w:r>
      <w:r w:rsidR="00A27C47">
        <w:rPr>
          <w:noProof/>
        </w:rPr>
        <w:t>67</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2.7</w:t>
      </w:r>
      <w:r>
        <w:rPr>
          <w:rFonts w:ascii="Cambria" w:hAnsi="Cambria"/>
          <w:smallCaps w:val="0"/>
          <w:noProof/>
          <w:sz w:val="24"/>
          <w:szCs w:val="24"/>
        </w:rPr>
        <w:tab/>
      </w:r>
      <w:r>
        <w:rPr>
          <w:noProof/>
        </w:rPr>
        <w:t>Old Sales Refresh Function (RF2)</w:t>
      </w:r>
      <w:r>
        <w:rPr>
          <w:noProof/>
        </w:rPr>
        <w:tab/>
      </w:r>
      <w:r w:rsidR="000E1EE1">
        <w:rPr>
          <w:noProof/>
        </w:rPr>
        <w:fldChar w:fldCharType="begin"/>
      </w:r>
      <w:r>
        <w:rPr>
          <w:noProof/>
        </w:rPr>
        <w:instrText xml:space="preserve"> PAGEREF _Toc149484543 \h </w:instrText>
      </w:r>
      <w:r w:rsidR="000E1EE1">
        <w:rPr>
          <w:noProof/>
        </w:rPr>
      </w:r>
      <w:r w:rsidR="000E1EE1">
        <w:rPr>
          <w:noProof/>
        </w:rPr>
        <w:fldChar w:fldCharType="separate"/>
      </w:r>
      <w:r w:rsidR="00A27C47">
        <w:rPr>
          <w:noProof/>
        </w:rPr>
        <w:t>68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2.8</w:t>
      </w:r>
      <w:r>
        <w:rPr>
          <w:rFonts w:ascii="Cambria" w:hAnsi="Cambria"/>
          <w:smallCaps w:val="0"/>
          <w:noProof/>
          <w:sz w:val="24"/>
          <w:szCs w:val="24"/>
        </w:rPr>
        <w:tab/>
      </w:r>
      <w:r>
        <w:rPr>
          <w:noProof/>
        </w:rPr>
        <w:t>Database Evolution Process</w:t>
      </w:r>
      <w:r>
        <w:rPr>
          <w:noProof/>
        </w:rPr>
        <w:tab/>
      </w:r>
      <w:r w:rsidR="000E1EE1">
        <w:rPr>
          <w:noProof/>
        </w:rPr>
        <w:fldChar w:fldCharType="begin"/>
      </w:r>
      <w:r>
        <w:rPr>
          <w:noProof/>
        </w:rPr>
        <w:instrText xml:space="preserve"> PAGEREF _Toc149484544 \h </w:instrText>
      </w:r>
      <w:r w:rsidR="000E1EE1">
        <w:rPr>
          <w:noProof/>
        </w:rPr>
      </w:r>
      <w:r w:rsidR="000E1EE1">
        <w:rPr>
          <w:noProof/>
        </w:rPr>
        <w:fldChar w:fldCharType="separate"/>
      </w:r>
      <w:r w:rsidR="00A27C47">
        <w:rPr>
          <w:noProof/>
        </w:rPr>
        <w:t>68</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3: The ACID Properties</w:t>
      </w:r>
      <w:r>
        <w:rPr>
          <w:noProof/>
        </w:rPr>
        <w:tab/>
      </w:r>
      <w:r w:rsidR="000E1EE1">
        <w:rPr>
          <w:noProof/>
        </w:rPr>
        <w:fldChar w:fldCharType="begin"/>
      </w:r>
      <w:r>
        <w:rPr>
          <w:noProof/>
        </w:rPr>
        <w:instrText xml:space="preserve"> PAGEREF _Toc149484545 \h </w:instrText>
      </w:r>
      <w:r w:rsidR="000E1EE1">
        <w:rPr>
          <w:noProof/>
        </w:rPr>
      </w:r>
      <w:r w:rsidR="000E1EE1">
        <w:rPr>
          <w:noProof/>
        </w:rPr>
        <w:fldChar w:fldCharType="separate"/>
      </w:r>
      <w:r w:rsidR="00A27C47">
        <w:rPr>
          <w:noProof/>
        </w:rPr>
        <w:t>69</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3.2</w:t>
      </w:r>
      <w:r>
        <w:rPr>
          <w:rFonts w:ascii="Cambria" w:hAnsi="Cambria"/>
          <w:smallCaps w:val="0"/>
          <w:noProof/>
          <w:sz w:val="24"/>
          <w:szCs w:val="24"/>
        </w:rPr>
        <w:tab/>
      </w:r>
      <w:r>
        <w:rPr>
          <w:noProof/>
        </w:rPr>
        <w:t>Atomicity Requirements</w:t>
      </w:r>
      <w:r>
        <w:rPr>
          <w:noProof/>
        </w:rPr>
        <w:tab/>
      </w:r>
      <w:r w:rsidR="000E1EE1">
        <w:rPr>
          <w:noProof/>
        </w:rPr>
        <w:fldChar w:fldCharType="begin"/>
      </w:r>
      <w:r>
        <w:rPr>
          <w:noProof/>
        </w:rPr>
        <w:instrText xml:space="preserve"> PAGEREF _Toc149484546 \h </w:instrText>
      </w:r>
      <w:r w:rsidR="000E1EE1">
        <w:rPr>
          <w:noProof/>
        </w:rPr>
      </w:r>
      <w:r w:rsidR="000E1EE1">
        <w:rPr>
          <w:noProof/>
        </w:rPr>
        <w:fldChar w:fldCharType="separate"/>
      </w:r>
      <w:r w:rsidR="00A27C47">
        <w:rPr>
          <w:noProof/>
        </w:rPr>
        <w:t>71</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3.3</w:t>
      </w:r>
      <w:r>
        <w:rPr>
          <w:rFonts w:ascii="Cambria" w:hAnsi="Cambria"/>
          <w:smallCaps w:val="0"/>
          <w:noProof/>
          <w:sz w:val="24"/>
          <w:szCs w:val="24"/>
        </w:rPr>
        <w:tab/>
      </w:r>
      <w:r>
        <w:rPr>
          <w:noProof/>
        </w:rPr>
        <w:t>Consistency Requirements</w:t>
      </w:r>
      <w:r>
        <w:rPr>
          <w:noProof/>
        </w:rPr>
        <w:tab/>
      </w:r>
      <w:r w:rsidR="000E1EE1">
        <w:rPr>
          <w:noProof/>
        </w:rPr>
        <w:fldChar w:fldCharType="begin"/>
      </w:r>
      <w:r>
        <w:rPr>
          <w:noProof/>
        </w:rPr>
        <w:instrText xml:space="preserve"> PAGEREF _Toc149484547 \h </w:instrText>
      </w:r>
      <w:r w:rsidR="000E1EE1">
        <w:rPr>
          <w:noProof/>
        </w:rPr>
      </w:r>
      <w:r w:rsidR="000E1EE1">
        <w:rPr>
          <w:noProof/>
        </w:rPr>
        <w:fldChar w:fldCharType="separate"/>
      </w:r>
      <w:r w:rsidR="00A27C47">
        <w:rPr>
          <w:noProof/>
        </w:rPr>
        <w:t>71</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3.4</w:t>
      </w:r>
      <w:r>
        <w:rPr>
          <w:rFonts w:ascii="Cambria" w:hAnsi="Cambria"/>
          <w:smallCaps w:val="0"/>
          <w:noProof/>
          <w:sz w:val="24"/>
          <w:szCs w:val="24"/>
        </w:rPr>
        <w:tab/>
      </w:r>
      <w:r>
        <w:rPr>
          <w:noProof/>
        </w:rPr>
        <w:t>Isolation Requirements</w:t>
      </w:r>
      <w:r>
        <w:rPr>
          <w:noProof/>
        </w:rPr>
        <w:tab/>
      </w:r>
      <w:r w:rsidR="000E1EE1">
        <w:rPr>
          <w:noProof/>
        </w:rPr>
        <w:fldChar w:fldCharType="begin"/>
      </w:r>
      <w:r>
        <w:rPr>
          <w:noProof/>
        </w:rPr>
        <w:instrText xml:space="preserve"> PAGEREF _Toc149484548 \h </w:instrText>
      </w:r>
      <w:r w:rsidR="000E1EE1">
        <w:rPr>
          <w:noProof/>
        </w:rPr>
      </w:r>
      <w:r w:rsidR="000E1EE1">
        <w:rPr>
          <w:noProof/>
        </w:rPr>
        <w:fldChar w:fldCharType="separate"/>
      </w:r>
      <w:r w:rsidR="00A27C47">
        <w:rPr>
          <w:noProof/>
        </w:rPr>
        <w:t>72</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3.5</w:t>
      </w:r>
      <w:r>
        <w:rPr>
          <w:rFonts w:ascii="Cambria" w:hAnsi="Cambria"/>
          <w:smallCaps w:val="0"/>
          <w:noProof/>
          <w:sz w:val="24"/>
          <w:szCs w:val="24"/>
        </w:rPr>
        <w:tab/>
      </w:r>
      <w:r>
        <w:rPr>
          <w:noProof/>
        </w:rPr>
        <w:t>Durability Requirements</w:t>
      </w:r>
      <w:r>
        <w:rPr>
          <w:noProof/>
        </w:rPr>
        <w:tab/>
      </w:r>
      <w:r w:rsidR="000E1EE1">
        <w:rPr>
          <w:noProof/>
        </w:rPr>
        <w:fldChar w:fldCharType="begin"/>
      </w:r>
      <w:r>
        <w:rPr>
          <w:noProof/>
        </w:rPr>
        <w:instrText xml:space="preserve"> PAGEREF _Toc149484549 \h </w:instrText>
      </w:r>
      <w:r w:rsidR="000E1EE1">
        <w:rPr>
          <w:noProof/>
        </w:rPr>
      </w:r>
      <w:r w:rsidR="000E1EE1">
        <w:rPr>
          <w:noProof/>
        </w:rPr>
        <w:fldChar w:fldCharType="separate"/>
      </w:r>
      <w:r w:rsidR="00A27C47">
        <w:rPr>
          <w:noProof/>
        </w:rPr>
        <w:t>75</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4: SCALING AND DATABASE POPULATION</w:t>
      </w:r>
      <w:r>
        <w:rPr>
          <w:noProof/>
        </w:rPr>
        <w:tab/>
      </w:r>
      <w:r w:rsidR="000E1EE1">
        <w:rPr>
          <w:noProof/>
        </w:rPr>
        <w:fldChar w:fldCharType="begin"/>
      </w:r>
      <w:r>
        <w:rPr>
          <w:noProof/>
        </w:rPr>
        <w:instrText xml:space="preserve"> PAGEREF _Toc149484550 \h </w:instrText>
      </w:r>
      <w:r w:rsidR="000E1EE1">
        <w:rPr>
          <w:noProof/>
        </w:rPr>
      </w:r>
      <w:r w:rsidR="000E1EE1">
        <w:rPr>
          <w:noProof/>
        </w:rPr>
        <w:fldChar w:fldCharType="separate"/>
      </w:r>
      <w:r w:rsidR="00A27C47">
        <w:rPr>
          <w:noProof/>
        </w:rPr>
        <w:t>78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4.1</w:t>
      </w:r>
      <w:r>
        <w:rPr>
          <w:rFonts w:ascii="Cambria" w:hAnsi="Cambria"/>
          <w:smallCaps w:val="0"/>
          <w:noProof/>
          <w:sz w:val="24"/>
          <w:szCs w:val="24"/>
        </w:rPr>
        <w:tab/>
      </w:r>
      <w:r>
        <w:rPr>
          <w:noProof/>
        </w:rPr>
        <w:t>Database Definition and Scaling</w:t>
      </w:r>
      <w:r>
        <w:rPr>
          <w:noProof/>
        </w:rPr>
        <w:tab/>
      </w:r>
      <w:r w:rsidR="000E1EE1">
        <w:rPr>
          <w:noProof/>
        </w:rPr>
        <w:fldChar w:fldCharType="begin"/>
      </w:r>
      <w:r>
        <w:rPr>
          <w:noProof/>
        </w:rPr>
        <w:instrText xml:space="preserve"> PAGEREF _Toc149484551 \h </w:instrText>
      </w:r>
      <w:r w:rsidR="000E1EE1">
        <w:rPr>
          <w:noProof/>
        </w:rPr>
      </w:r>
      <w:r w:rsidR="000E1EE1">
        <w:rPr>
          <w:noProof/>
        </w:rPr>
        <w:fldChar w:fldCharType="separate"/>
      </w:r>
      <w:r w:rsidR="00A27C47">
        <w:rPr>
          <w:noProof/>
        </w:rPr>
        <w:t>78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4.2</w:t>
      </w:r>
      <w:r>
        <w:rPr>
          <w:rFonts w:ascii="Cambria" w:hAnsi="Cambria"/>
          <w:smallCaps w:val="0"/>
          <w:noProof/>
          <w:sz w:val="24"/>
          <w:szCs w:val="24"/>
        </w:rPr>
        <w:tab/>
      </w:r>
      <w:r>
        <w:rPr>
          <w:noProof/>
        </w:rPr>
        <w:t>DBGEN and Database Population</w:t>
      </w:r>
      <w:r>
        <w:rPr>
          <w:noProof/>
        </w:rPr>
        <w:tab/>
      </w:r>
      <w:r w:rsidR="000E1EE1">
        <w:rPr>
          <w:noProof/>
        </w:rPr>
        <w:fldChar w:fldCharType="begin"/>
      </w:r>
      <w:r>
        <w:rPr>
          <w:noProof/>
        </w:rPr>
        <w:instrText xml:space="preserve"> PAGEREF _Toc149484552 \h </w:instrText>
      </w:r>
      <w:r w:rsidR="000E1EE1">
        <w:rPr>
          <w:noProof/>
        </w:rPr>
      </w:r>
      <w:r w:rsidR="000E1EE1">
        <w:rPr>
          <w:noProof/>
        </w:rPr>
        <w:fldChar w:fldCharType="separate"/>
      </w:r>
      <w:r w:rsidR="00A27C47">
        <w:rPr>
          <w:noProof/>
        </w:rPr>
        <w:t>79</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4.3</w:t>
      </w:r>
      <w:r>
        <w:rPr>
          <w:rFonts w:ascii="Cambria" w:hAnsi="Cambria"/>
          <w:smallCaps w:val="0"/>
          <w:noProof/>
          <w:sz w:val="24"/>
          <w:szCs w:val="24"/>
        </w:rPr>
        <w:tab/>
      </w:r>
      <w:r>
        <w:rPr>
          <w:noProof/>
        </w:rPr>
        <w:t>Database Load Time</w:t>
      </w:r>
      <w:r>
        <w:rPr>
          <w:noProof/>
        </w:rPr>
        <w:tab/>
      </w:r>
      <w:r w:rsidR="000E1EE1">
        <w:rPr>
          <w:noProof/>
        </w:rPr>
        <w:fldChar w:fldCharType="begin"/>
      </w:r>
      <w:r>
        <w:rPr>
          <w:noProof/>
        </w:rPr>
        <w:instrText xml:space="preserve"> PAGEREF _Toc149484553 \h </w:instrText>
      </w:r>
      <w:r w:rsidR="000E1EE1">
        <w:rPr>
          <w:noProof/>
        </w:rPr>
      </w:r>
      <w:r w:rsidR="000E1EE1">
        <w:rPr>
          <w:noProof/>
        </w:rPr>
        <w:fldChar w:fldCharType="separate"/>
      </w:r>
      <w:r w:rsidR="00A27C47">
        <w:rPr>
          <w:noProof/>
        </w:rPr>
        <w:t>88</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5: PERFORMANCE METRICS AND EXECUTION RULES</w:t>
      </w:r>
      <w:r>
        <w:rPr>
          <w:noProof/>
        </w:rPr>
        <w:tab/>
      </w:r>
      <w:r w:rsidR="000E1EE1">
        <w:rPr>
          <w:noProof/>
        </w:rPr>
        <w:fldChar w:fldCharType="begin"/>
      </w:r>
      <w:r>
        <w:rPr>
          <w:noProof/>
        </w:rPr>
        <w:instrText xml:space="preserve"> PAGEREF _Toc149484554 \h </w:instrText>
      </w:r>
      <w:r w:rsidR="000E1EE1">
        <w:rPr>
          <w:noProof/>
        </w:rPr>
      </w:r>
      <w:r w:rsidR="000E1EE1">
        <w:rPr>
          <w:noProof/>
        </w:rPr>
        <w:fldChar w:fldCharType="separate"/>
      </w:r>
      <w:r w:rsidR="00A27C47">
        <w:rPr>
          <w:noProof/>
        </w:rPr>
        <w:t>91</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5.1</w:t>
      </w:r>
      <w:r>
        <w:rPr>
          <w:rFonts w:ascii="Cambria" w:hAnsi="Cambria"/>
          <w:smallCaps w:val="0"/>
          <w:noProof/>
          <w:sz w:val="24"/>
          <w:szCs w:val="24"/>
        </w:rPr>
        <w:tab/>
      </w:r>
      <w:r>
        <w:rPr>
          <w:noProof/>
        </w:rPr>
        <w:t>Definition of Terms</w:t>
      </w:r>
      <w:r>
        <w:rPr>
          <w:noProof/>
        </w:rPr>
        <w:tab/>
      </w:r>
      <w:r w:rsidR="000E1EE1">
        <w:rPr>
          <w:noProof/>
        </w:rPr>
        <w:fldChar w:fldCharType="begin"/>
      </w:r>
      <w:r>
        <w:rPr>
          <w:noProof/>
        </w:rPr>
        <w:instrText xml:space="preserve"> PAGEREF _Toc149484555 \h </w:instrText>
      </w:r>
      <w:r w:rsidR="000E1EE1">
        <w:rPr>
          <w:noProof/>
        </w:rPr>
      </w:r>
      <w:r w:rsidR="000E1EE1">
        <w:rPr>
          <w:noProof/>
        </w:rPr>
        <w:fldChar w:fldCharType="separate"/>
      </w:r>
      <w:r w:rsidR="00A27C47">
        <w:rPr>
          <w:noProof/>
        </w:rPr>
        <w:t>91</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5.2</w:t>
      </w:r>
      <w:r>
        <w:rPr>
          <w:rFonts w:ascii="Cambria" w:hAnsi="Cambria"/>
          <w:smallCaps w:val="0"/>
          <w:noProof/>
          <w:sz w:val="24"/>
          <w:szCs w:val="24"/>
        </w:rPr>
        <w:tab/>
      </w:r>
      <w:r>
        <w:rPr>
          <w:noProof/>
        </w:rPr>
        <w:t>Configuration Rules</w:t>
      </w:r>
      <w:r>
        <w:rPr>
          <w:noProof/>
        </w:rPr>
        <w:tab/>
      </w:r>
      <w:r w:rsidR="000E1EE1">
        <w:rPr>
          <w:noProof/>
        </w:rPr>
        <w:fldChar w:fldCharType="begin"/>
      </w:r>
      <w:r>
        <w:rPr>
          <w:noProof/>
        </w:rPr>
        <w:instrText xml:space="preserve"> PAGEREF _Toc149484556 \h </w:instrText>
      </w:r>
      <w:r w:rsidR="000E1EE1">
        <w:rPr>
          <w:noProof/>
        </w:rPr>
      </w:r>
      <w:r w:rsidR="000E1EE1">
        <w:rPr>
          <w:noProof/>
        </w:rPr>
        <w:fldChar w:fldCharType="separate"/>
      </w:r>
      <w:r w:rsidR="00A27C47">
        <w:rPr>
          <w:noProof/>
        </w:rPr>
        <w:t>91</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5.3</w:t>
      </w:r>
      <w:r>
        <w:rPr>
          <w:rFonts w:ascii="Cambria" w:hAnsi="Cambria"/>
          <w:smallCaps w:val="0"/>
          <w:noProof/>
          <w:sz w:val="24"/>
          <w:szCs w:val="24"/>
        </w:rPr>
        <w:tab/>
      </w:r>
      <w:r>
        <w:rPr>
          <w:noProof/>
        </w:rPr>
        <w:t>Execution Rules</w:t>
      </w:r>
      <w:r>
        <w:rPr>
          <w:noProof/>
        </w:rPr>
        <w:tab/>
      </w:r>
      <w:r w:rsidR="000E1EE1">
        <w:rPr>
          <w:noProof/>
        </w:rPr>
        <w:fldChar w:fldCharType="begin"/>
      </w:r>
      <w:r>
        <w:rPr>
          <w:noProof/>
        </w:rPr>
        <w:instrText xml:space="preserve"> PAGEREF _Toc149484557 \h </w:instrText>
      </w:r>
      <w:r w:rsidR="000E1EE1">
        <w:rPr>
          <w:noProof/>
        </w:rPr>
      </w:r>
      <w:r w:rsidR="000E1EE1">
        <w:rPr>
          <w:noProof/>
        </w:rPr>
        <w:fldChar w:fldCharType="separate"/>
      </w:r>
      <w:r w:rsidR="00A27C47">
        <w:rPr>
          <w:noProof/>
        </w:rPr>
        <w:t>93</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5.4</w:t>
      </w:r>
      <w:r>
        <w:rPr>
          <w:rFonts w:ascii="Cambria" w:hAnsi="Cambria"/>
          <w:smallCaps w:val="0"/>
          <w:noProof/>
          <w:sz w:val="24"/>
          <w:szCs w:val="24"/>
        </w:rPr>
        <w:tab/>
      </w:r>
      <w:r>
        <w:rPr>
          <w:noProof/>
        </w:rPr>
        <w:t>Metrics</w:t>
      </w:r>
      <w:r>
        <w:rPr>
          <w:noProof/>
        </w:rPr>
        <w:tab/>
      </w:r>
      <w:r w:rsidR="000E1EE1">
        <w:rPr>
          <w:noProof/>
        </w:rPr>
        <w:fldChar w:fldCharType="begin"/>
      </w:r>
      <w:r>
        <w:rPr>
          <w:noProof/>
        </w:rPr>
        <w:instrText xml:space="preserve"> PAGEREF _Toc149484558 \h </w:instrText>
      </w:r>
      <w:r w:rsidR="000E1EE1">
        <w:rPr>
          <w:noProof/>
        </w:rPr>
      </w:r>
      <w:r w:rsidR="000E1EE1">
        <w:rPr>
          <w:noProof/>
        </w:rPr>
        <w:fldChar w:fldCharType="separate"/>
      </w:r>
      <w:r w:rsidR="00A27C47">
        <w:rPr>
          <w:noProof/>
        </w:rPr>
        <w:t>97</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6: SUT AND DRIVER IMPLEMENTATION</w:t>
      </w:r>
      <w:r>
        <w:rPr>
          <w:noProof/>
        </w:rPr>
        <w:tab/>
      </w:r>
      <w:r w:rsidR="000E1EE1">
        <w:rPr>
          <w:noProof/>
        </w:rPr>
        <w:fldChar w:fldCharType="begin"/>
      </w:r>
      <w:r>
        <w:rPr>
          <w:noProof/>
        </w:rPr>
        <w:instrText xml:space="preserve"> PAGEREF _Toc149484559 \h </w:instrText>
      </w:r>
      <w:r w:rsidR="000E1EE1">
        <w:rPr>
          <w:noProof/>
        </w:rPr>
      </w:r>
      <w:r w:rsidR="000E1EE1">
        <w:rPr>
          <w:noProof/>
        </w:rPr>
        <w:fldChar w:fldCharType="separate"/>
      </w:r>
      <w:r w:rsidR="00A27C47">
        <w:rPr>
          <w:noProof/>
        </w:rPr>
        <w:t>100</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6.1</w:t>
      </w:r>
      <w:r>
        <w:rPr>
          <w:rFonts w:ascii="Cambria" w:hAnsi="Cambria"/>
          <w:smallCaps w:val="0"/>
          <w:noProof/>
          <w:sz w:val="24"/>
          <w:szCs w:val="24"/>
        </w:rPr>
        <w:tab/>
      </w:r>
      <w:r>
        <w:rPr>
          <w:noProof/>
        </w:rPr>
        <w:t>Models of Tested Configurations</w:t>
      </w:r>
      <w:r>
        <w:rPr>
          <w:noProof/>
        </w:rPr>
        <w:tab/>
      </w:r>
      <w:r w:rsidR="000E1EE1">
        <w:rPr>
          <w:noProof/>
        </w:rPr>
        <w:fldChar w:fldCharType="begin"/>
      </w:r>
      <w:r>
        <w:rPr>
          <w:noProof/>
        </w:rPr>
        <w:instrText xml:space="preserve"> PAGEREF _Toc149484560 \h </w:instrText>
      </w:r>
      <w:r w:rsidR="000E1EE1">
        <w:rPr>
          <w:noProof/>
        </w:rPr>
      </w:r>
      <w:r w:rsidR="000E1EE1">
        <w:rPr>
          <w:noProof/>
        </w:rPr>
        <w:fldChar w:fldCharType="separate"/>
      </w:r>
      <w:r w:rsidR="00A27C47">
        <w:rPr>
          <w:noProof/>
        </w:rPr>
        <w:t>100</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6.2</w:t>
      </w:r>
      <w:r>
        <w:rPr>
          <w:rFonts w:ascii="Cambria" w:hAnsi="Cambria"/>
          <w:smallCaps w:val="0"/>
          <w:noProof/>
          <w:sz w:val="24"/>
          <w:szCs w:val="24"/>
        </w:rPr>
        <w:tab/>
      </w:r>
      <w:r>
        <w:rPr>
          <w:noProof/>
        </w:rPr>
        <w:t>System Under Test (SUT) Definition</w:t>
      </w:r>
      <w:r>
        <w:rPr>
          <w:noProof/>
        </w:rPr>
        <w:tab/>
      </w:r>
      <w:r w:rsidR="000E1EE1">
        <w:rPr>
          <w:noProof/>
        </w:rPr>
        <w:fldChar w:fldCharType="begin"/>
      </w:r>
      <w:r>
        <w:rPr>
          <w:noProof/>
        </w:rPr>
        <w:instrText xml:space="preserve"> PAGEREF _Toc149484561 \h </w:instrText>
      </w:r>
      <w:r w:rsidR="000E1EE1">
        <w:rPr>
          <w:noProof/>
        </w:rPr>
      </w:r>
      <w:r w:rsidR="000E1EE1">
        <w:rPr>
          <w:noProof/>
        </w:rPr>
        <w:fldChar w:fldCharType="separate"/>
      </w:r>
      <w:r w:rsidR="00A27C47">
        <w:rPr>
          <w:noProof/>
        </w:rPr>
        <w:t>100</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6.3</w:t>
      </w:r>
      <w:r>
        <w:rPr>
          <w:rFonts w:ascii="Cambria" w:hAnsi="Cambria"/>
          <w:smallCaps w:val="0"/>
          <w:noProof/>
          <w:sz w:val="24"/>
          <w:szCs w:val="24"/>
        </w:rPr>
        <w:tab/>
      </w:r>
      <w:r>
        <w:rPr>
          <w:noProof/>
        </w:rPr>
        <w:t>Driver Definition</w:t>
      </w:r>
      <w:r>
        <w:rPr>
          <w:noProof/>
        </w:rPr>
        <w:tab/>
      </w:r>
      <w:r w:rsidR="000E1EE1">
        <w:rPr>
          <w:noProof/>
        </w:rPr>
        <w:fldChar w:fldCharType="begin"/>
      </w:r>
      <w:r>
        <w:rPr>
          <w:noProof/>
        </w:rPr>
        <w:instrText xml:space="preserve"> PAGEREF _Toc149484562 \h </w:instrText>
      </w:r>
      <w:r w:rsidR="000E1EE1">
        <w:rPr>
          <w:noProof/>
        </w:rPr>
      </w:r>
      <w:r w:rsidR="000E1EE1">
        <w:rPr>
          <w:noProof/>
        </w:rPr>
        <w:fldChar w:fldCharType="separate"/>
      </w:r>
      <w:r w:rsidR="00A27C47">
        <w:rPr>
          <w:noProof/>
        </w:rPr>
        <w:t>101</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7: PRICING</w:t>
      </w:r>
      <w:r>
        <w:rPr>
          <w:noProof/>
        </w:rPr>
        <w:tab/>
      </w:r>
      <w:r w:rsidR="000E1EE1">
        <w:rPr>
          <w:noProof/>
        </w:rPr>
        <w:fldChar w:fldCharType="begin"/>
      </w:r>
      <w:r>
        <w:rPr>
          <w:noProof/>
        </w:rPr>
        <w:instrText xml:space="preserve"> PAGEREF _Toc149484563 \h </w:instrText>
      </w:r>
      <w:r w:rsidR="000E1EE1">
        <w:rPr>
          <w:noProof/>
        </w:rPr>
      </w:r>
      <w:r w:rsidR="000E1EE1">
        <w:rPr>
          <w:noProof/>
        </w:rPr>
        <w:fldChar w:fldCharType="separate"/>
      </w:r>
      <w:r w:rsidR="00A27C47">
        <w:rPr>
          <w:noProof/>
        </w:rPr>
        <w:t>103</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7.1</w:t>
      </w:r>
      <w:r>
        <w:rPr>
          <w:rFonts w:ascii="Cambria" w:hAnsi="Cambria"/>
          <w:smallCaps w:val="0"/>
          <w:noProof/>
          <w:sz w:val="24"/>
          <w:szCs w:val="24"/>
        </w:rPr>
        <w:tab/>
      </w:r>
      <w:r>
        <w:rPr>
          <w:noProof/>
        </w:rPr>
        <w:t>Priced System</w:t>
      </w:r>
      <w:r>
        <w:rPr>
          <w:noProof/>
        </w:rPr>
        <w:tab/>
      </w:r>
      <w:r w:rsidR="000E1EE1">
        <w:rPr>
          <w:noProof/>
        </w:rPr>
        <w:fldChar w:fldCharType="begin"/>
      </w:r>
      <w:r>
        <w:rPr>
          <w:noProof/>
        </w:rPr>
        <w:instrText xml:space="preserve"> PAGEREF _Toc149484564 \h </w:instrText>
      </w:r>
      <w:r w:rsidR="000E1EE1">
        <w:rPr>
          <w:noProof/>
        </w:rPr>
      </w:r>
      <w:r w:rsidR="000E1EE1">
        <w:rPr>
          <w:noProof/>
        </w:rPr>
        <w:fldChar w:fldCharType="separate"/>
      </w:r>
      <w:r w:rsidR="00A27C47">
        <w:rPr>
          <w:noProof/>
        </w:rPr>
        <w:t>103</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7.2</w:t>
      </w:r>
      <w:r>
        <w:rPr>
          <w:rFonts w:ascii="Cambria" w:hAnsi="Cambria"/>
          <w:smallCaps w:val="0"/>
          <w:noProof/>
          <w:sz w:val="24"/>
          <w:szCs w:val="24"/>
        </w:rPr>
        <w:tab/>
      </w:r>
      <w:r>
        <w:rPr>
          <w:noProof/>
        </w:rPr>
        <w:t>Allowable Substitutions</w:t>
      </w:r>
      <w:r>
        <w:rPr>
          <w:noProof/>
        </w:rPr>
        <w:tab/>
      </w:r>
      <w:r w:rsidR="000E1EE1">
        <w:rPr>
          <w:noProof/>
        </w:rPr>
        <w:fldChar w:fldCharType="begin"/>
      </w:r>
      <w:r>
        <w:rPr>
          <w:noProof/>
        </w:rPr>
        <w:instrText xml:space="preserve"> PAGEREF _Toc149484565 \h </w:instrText>
      </w:r>
      <w:r w:rsidR="000E1EE1">
        <w:rPr>
          <w:noProof/>
        </w:rPr>
      </w:r>
      <w:r w:rsidR="000E1EE1">
        <w:rPr>
          <w:noProof/>
        </w:rPr>
        <w:fldChar w:fldCharType="separate"/>
      </w:r>
      <w:r w:rsidR="00A27C47">
        <w:rPr>
          <w:noProof/>
        </w:rPr>
        <w:t>105</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8: FULL DISCLOSURE</w:t>
      </w:r>
      <w:r>
        <w:rPr>
          <w:noProof/>
        </w:rPr>
        <w:tab/>
      </w:r>
      <w:r w:rsidR="000E1EE1">
        <w:rPr>
          <w:noProof/>
        </w:rPr>
        <w:fldChar w:fldCharType="begin"/>
      </w:r>
      <w:r>
        <w:rPr>
          <w:noProof/>
        </w:rPr>
        <w:instrText xml:space="preserve"> PAGEREF _Toc149484566 \h </w:instrText>
      </w:r>
      <w:r w:rsidR="000E1EE1">
        <w:rPr>
          <w:noProof/>
        </w:rPr>
      </w:r>
      <w:r w:rsidR="000E1EE1">
        <w:rPr>
          <w:noProof/>
        </w:rPr>
        <w:fldChar w:fldCharType="separate"/>
      </w:r>
      <w:r w:rsidR="00A27C47">
        <w:rPr>
          <w:noProof/>
        </w:rPr>
        <w:t>106</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8.1</w:t>
      </w:r>
      <w:r>
        <w:rPr>
          <w:rFonts w:ascii="Cambria" w:hAnsi="Cambria"/>
          <w:smallCaps w:val="0"/>
          <w:noProof/>
          <w:sz w:val="24"/>
          <w:szCs w:val="24"/>
        </w:rPr>
        <w:tab/>
      </w:r>
      <w:r>
        <w:rPr>
          <w:noProof/>
        </w:rPr>
        <w:t>Reporting Requirements</w:t>
      </w:r>
      <w:r>
        <w:rPr>
          <w:noProof/>
        </w:rPr>
        <w:tab/>
      </w:r>
      <w:r w:rsidR="000E1EE1">
        <w:rPr>
          <w:noProof/>
        </w:rPr>
        <w:fldChar w:fldCharType="begin"/>
      </w:r>
      <w:r>
        <w:rPr>
          <w:noProof/>
        </w:rPr>
        <w:instrText xml:space="preserve"> PAGEREF _Toc149484567 \h </w:instrText>
      </w:r>
      <w:r w:rsidR="000E1EE1">
        <w:rPr>
          <w:noProof/>
        </w:rPr>
      </w:r>
      <w:r w:rsidR="000E1EE1">
        <w:rPr>
          <w:noProof/>
        </w:rPr>
        <w:fldChar w:fldCharType="separate"/>
      </w:r>
      <w:r w:rsidR="00A27C47">
        <w:rPr>
          <w:noProof/>
        </w:rPr>
        <w:t>106</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8.2</w:t>
      </w:r>
      <w:r>
        <w:rPr>
          <w:rFonts w:ascii="Cambria" w:hAnsi="Cambria"/>
          <w:smallCaps w:val="0"/>
          <w:noProof/>
          <w:sz w:val="24"/>
          <w:szCs w:val="24"/>
        </w:rPr>
        <w:tab/>
      </w:r>
      <w:r>
        <w:rPr>
          <w:noProof/>
        </w:rPr>
        <w:t>Format Guidelines</w:t>
      </w:r>
      <w:r>
        <w:rPr>
          <w:noProof/>
        </w:rPr>
        <w:tab/>
      </w:r>
      <w:r w:rsidR="000E1EE1">
        <w:rPr>
          <w:noProof/>
        </w:rPr>
        <w:fldChar w:fldCharType="begin"/>
      </w:r>
      <w:r>
        <w:rPr>
          <w:noProof/>
        </w:rPr>
        <w:instrText xml:space="preserve"> PAGEREF _Toc149484568 \h </w:instrText>
      </w:r>
      <w:r w:rsidR="000E1EE1">
        <w:rPr>
          <w:noProof/>
        </w:rPr>
      </w:r>
      <w:r w:rsidR="000E1EE1">
        <w:rPr>
          <w:noProof/>
        </w:rPr>
        <w:fldChar w:fldCharType="separate"/>
      </w:r>
      <w:r w:rsidR="00A27C47">
        <w:rPr>
          <w:noProof/>
        </w:rPr>
        <w:t>106</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8.3</w:t>
      </w:r>
      <w:r>
        <w:rPr>
          <w:rFonts w:ascii="Cambria" w:hAnsi="Cambria"/>
          <w:smallCaps w:val="0"/>
          <w:noProof/>
          <w:sz w:val="24"/>
          <w:szCs w:val="24"/>
        </w:rPr>
        <w:tab/>
      </w:r>
      <w:r>
        <w:rPr>
          <w:noProof/>
        </w:rPr>
        <w:t>Full Disclosure Report Contents and Supporting Files Archive</w:t>
      </w:r>
      <w:r>
        <w:rPr>
          <w:noProof/>
        </w:rPr>
        <w:tab/>
      </w:r>
      <w:r w:rsidR="000E1EE1">
        <w:rPr>
          <w:noProof/>
        </w:rPr>
        <w:fldChar w:fldCharType="begin"/>
      </w:r>
      <w:r>
        <w:rPr>
          <w:noProof/>
        </w:rPr>
        <w:instrText xml:space="preserve"> PAGEREF _Toc149484569 \h </w:instrText>
      </w:r>
      <w:r w:rsidR="000E1EE1">
        <w:rPr>
          <w:noProof/>
        </w:rPr>
      </w:r>
      <w:r w:rsidR="000E1EE1">
        <w:rPr>
          <w:noProof/>
        </w:rPr>
        <w:fldChar w:fldCharType="separate"/>
      </w:r>
      <w:r w:rsidR="00A27C47">
        <w:rPr>
          <w:noProof/>
        </w:rPr>
        <w:t>106</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8.4</w:t>
      </w:r>
      <w:r>
        <w:rPr>
          <w:rFonts w:ascii="Cambria" w:hAnsi="Cambria"/>
          <w:smallCaps w:val="0"/>
          <w:noProof/>
          <w:sz w:val="24"/>
          <w:szCs w:val="24"/>
        </w:rPr>
        <w:tab/>
      </w:r>
      <w:r>
        <w:rPr>
          <w:noProof/>
        </w:rPr>
        <w:t>Executive Summary</w:t>
      </w:r>
      <w:r>
        <w:rPr>
          <w:noProof/>
        </w:rPr>
        <w:tab/>
      </w:r>
      <w:r w:rsidR="000E1EE1">
        <w:rPr>
          <w:noProof/>
        </w:rPr>
        <w:fldChar w:fldCharType="begin"/>
      </w:r>
      <w:r>
        <w:rPr>
          <w:noProof/>
        </w:rPr>
        <w:instrText xml:space="preserve"> PAGEREF _Toc149484570 \h </w:instrText>
      </w:r>
      <w:r w:rsidR="000E1EE1">
        <w:rPr>
          <w:noProof/>
        </w:rPr>
      </w:r>
      <w:r w:rsidR="000E1EE1">
        <w:rPr>
          <w:noProof/>
        </w:rPr>
        <w:fldChar w:fldCharType="separate"/>
      </w:r>
      <w:r w:rsidR="00A27C47">
        <w:rPr>
          <w:noProof/>
        </w:rPr>
        <w:t>113</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lastRenderedPageBreak/>
        <w:t>8.5</w:t>
      </w:r>
      <w:r>
        <w:rPr>
          <w:rFonts w:ascii="Cambria" w:hAnsi="Cambria"/>
          <w:smallCaps w:val="0"/>
          <w:noProof/>
          <w:sz w:val="24"/>
          <w:szCs w:val="24"/>
        </w:rPr>
        <w:tab/>
      </w:r>
      <w:r>
        <w:rPr>
          <w:noProof/>
        </w:rPr>
        <w:t>Availability of the Full Disclosure Report and Supporting Files Archive</w:t>
      </w:r>
      <w:r>
        <w:rPr>
          <w:noProof/>
        </w:rPr>
        <w:tab/>
      </w:r>
      <w:r w:rsidR="000E1EE1">
        <w:rPr>
          <w:noProof/>
        </w:rPr>
        <w:fldChar w:fldCharType="begin"/>
      </w:r>
      <w:r>
        <w:rPr>
          <w:noProof/>
        </w:rPr>
        <w:instrText xml:space="preserve"> PAGEREF _Toc149484571 \h </w:instrText>
      </w:r>
      <w:r w:rsidR="000E1EE1">
        <w:rPr>
          <w:noProof/>
        </w:rPr>
      </w:r>
      <w:r w:rsidR="000E1EE1">
        <w:rPr>
          <w:noProof/>
        </w:rPr>
        <w:fldChar w:fldCharType="separate"/>
      </w:r>
      <w:r w:rsidR="00A27C47">
        <w:rPr>
          <w:noProof/>
        </w:rPr>
        <w:t>117</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8.6</w:t>
      </w:r>
      <w:r>
        <w:rPr>
          <w:rFonts w:ascii="Cambria" w:hAnsi="Cambria"/>
          <w:smallCaps w:val="0"/>
          <w:noProof/>
          <w:sz w:val="24"/>
          <w:szCs w:val="24"/>
        </w:rPr>
        <w:tab/>
      </w:r>
      <w:r>
        <w:rPr>
          <w:noProof/>
        </w:rPr>
        <w:t>Revisions to the Full Disclosure Report and Supporting Files Archive</w:t>
      </w:r>
      <w:r>
        <w:rPr>
          <w:noProof/>
        </w:rPr>
        <w:tab/>
      </w:r>
      <w:r w:rsidR="000E1EE1">
        <w:rPr>
          <w:noProof/>
        </w:rPr>
        <w:fldChar w:fldCharType="begin"/>
      </w:r>
      <w:r>
        <w:rPr>
          <w:noProof/>
        </w:rPr>
        <w:instrText xml:space="preserve"> PAGEREF _Toc149484572 \h </w:instrText>
      </w:r>
      <w:r w:rsidR="000E1EE1">
        <w:rPr>
          <w:noProof/>
        </w:rPr>
      </w:r>
      <w:r w:rsidR="000E1EE1">
        <w:rPr>
          <w:noProof/>
        </w:rPr>
        <w:fldChar w:fldCharType="separate"/>
      </w:r>
      <w:r w:rsidR="00A27C47">
        <w:rPr>
          <w:noProof/>
        </w:rPr>
        <w:t>117</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9: AUDIT</w:t>
      </w:r>
      <w:r>
        <w:rPr>
          <w:noProof/>
        </w:rPr>
        <w:tab/>
      </w:r>
      <w:r w:rsidR="000E1EE1">
        <w:rPr>
          <w:noProof/>
        </w:rPr>
        <w:fldChar w:fldCharType="begin"/>
      </w:r>
      <w:r>
        <w:rPr>
          <w:noProof/>
        </w:rPr>
        <w:instrText xml:space="preserve"> PAGEREF _Toc149484573 \h </w:instrText>
      </w:r>
      <w:r w:rsidR="000E1EE1">
        <w:rPr>
          <w:noProof/>
        </w:rPr>
      </w:r>
      <w:r w:rsidR="000E1EE1">
        <w:rPr>
          <w:noProof/>
        </w:rPr>
        <w:fldChar w:fldCharType="separate"/>
      </w:r>
      <w:r w:rsidR="00A27C47">
        <w:rPr>
          <w:noProof/>
        </w:rPr>
        <w:t>118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9.1</w:t>
      </w:r>
      <w:r>
        <w:rPr>
          <w:rFonts w:ascii="Cambria" w:hAnsi="Cambria"/>
          <w:smallCaps w:val="0"/>
          <w:noProof/>
          <w:sz w:val="24"/>
          <w:szCs w:val="24"/>
        </w:rPr>
        <w:tab/>
      </w:r>
      <w:r>
        <w:rPr>
          <w:noProof/>
        </w:rPr>
        <w:t>General Rules</w:t>
      </w:r>
      <w:r>
        <w:rPr>
          <w:noProof/>
        </w:rPr>
        <w:tab/>
      </w:r>
      <w:r w:rsidR="000E1EE1">
        <w:rPr>
          <w:noProof/>
        </w:rPr>
        <w:fldChar w:fldCharType="begin"/>
      </w:r>
      <w:r>
        <w:rPr>
          <w:noProof/>
        </w:rPr>
        <w:instrText xml:space="preserve"> PAGEREF _Toc149484574 \h </w:instrText>
      </w:r>
      <w:r w:rsidR="000E1EE1">
        <w:rPr>
          <w:noProof/>
        </w:rPr>
      </w:r>
      <w:r w:rsidR="000E1EE1">
        <w:rPr>
          <w:noProof/>
        </w:rPr>
        <w:fldChar w:fldCharType="separate"/>
      </w:r>
      <w:r w:rsidR="00A27C47">
        <w:rPr>
          <w:noProof/>
        </w:rPr>
        <w:t>118</w:t>
      </w:r>
      <w:r w:rsidR="000E1EE1">
        <w:rPr>
          <w:noProof/>
        </w:rPr>
        <w:fldChar w:fldCharType="end"/>
      </w:r>
    </w:p>
    <w:p w:rsidR="00753E82" w:rsidRDefault="00753E82">
      <w:pPr>
        <w:pStyle w:val="TOC2"/>
        <w:tabs>
          <w:tab w:val="left" w:pos="792"/>
        </w:tabs>
        <w:rPr>
          <w:rFonts w:ascii="Cambria" w:hAnsi="Cambria"/>
          <w:smallCaps w:val="0"/>
          <w:noProof/>
          <w:sz w:val="24"/>
          <w:szCs w:val="24"/>
        </w:rPr>
      </w:pPr>
      <w:r>
        <w:rPr>
          <w:noProof/>
        </w:rPr>
        <w:t>9.2</w:t>
      </w:r>
      <w:r>
        <w:rPr>
          <w:rFonts w:ascii="Cambria" w:hAnsi="Cambria"/>
          <w:smallCaps w:val="0"/>
          <w:noProof/>
          <w:sz w:val="24"/>
          <w:szCs w:val="24"/>
        </w:rPr>
        <w:tab/>
      </w:r>
      <w:r>
        <w:rPr>
          <w:noProof/>
        </w:rPr>
        <w:t>Auditor's Check List</w:t>
      </w:r>
      <w:r>
        <w:rPr>
          <w:noProof/>
        </w:rPr>
        <w:tab/>
      </w:r>
      <w:r w:rsidR="000E1EE1">
        <w:rPr>
          <w:noProof/>
        </w:rPr>
        <w:fldChar w:fldCharType="begin"/>
      </w:r>
      <w:r>
        <w:rPr>
          <w:noProof/>
        </w:rPr>
        <w:instrText xml:space="preserve"> PAGEREF _Toc149484575 \h </w:instrText>
      </w:r>
      <w:r w:rsidR="000E1EE1">
        <w:rPr>
          <w:noProof/>
        </w:rPr>
      </w:r>
      <w:r w:rsidR="000E1EE1">
        <w:rPr>
          <w:noProof/>
        </w:rPr>
        <w:fldChar w:fldCharType="separate"/>
      </w:r>
      <w:r w:rsidR="00A27C47">
        <w:rPr>
          <w:noProof/>
        </w:rPr>
        <w:t>118</w:t>
      </w:r>
      <w:r w:rsidR="000E1EE1">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10: Global Definitions</w:t>
      </w:r>
      <w:r>
        <w:rPr>
          <w:noProof/>
        </w:rPr>
        <w:tab/>
      </w:r>
      <w:r w:rsidR="000E1EE1">
        <w:rPr>
          <w:noProof/>
        </w:rPr>
        <w:fldChar w:fldCharType="begin"/>
      </w:r>
      <w:r>
        <w:rPr>
          <w:noProof/>
        </w:rPr>
        <w:instrText xml:space="preserve"> PAGEREF _Toc149484576 \h </w:instrText>
      </w:r>
      <w:r w:rsidR="000E1EE1">
        <w:rPr>
          <w:noProof/>
        </w:rPr>
      </w:r>
      <w:r w:rsidR="000E1EE1">
        <w:rPr>
          <w:noProof/>
        </w:rPr>
        <w:fldChar w:fldCharType="separate"/>
      </w:r>
      <w:r w:rsidR="00A27C47">
        <w:rPr>
          <w:noProof/>
        </w:rPr>
        <w:t>122</w:t>
      </w:r>
      <w:r w:rsidR="000E1EE1">
        <w:rPr>
          <w:noProof/>
        </w:rPr>
        <w:fldChar w:fldCharType="end"/>
      </w:r>
    </w:p>
    <w:p w:rsidR="00753E82" w:rsidRDefault="00753E82">
      <w:pPr>
        <w:pStyle w:val="TOC1"/>
        <w:tabs>
          <w:tab w:val="left" w:pos="1534"/>
        </w:tabs>
        <w:rPr>
          <w:rFonts w:ascii="Cambria" w:hAnsi="Cambria"/>
          <w:b w:val="0"/>
          <w:bCs w:val="0"/>
          <w:caps w:val="0"/>
          <w:noProof/>
          <w:sz w:val="24"/>
          <w:szCs w:val="24"/>
        </w:rPr>
      </w:pPr>
      <w:r>
        <w:rPr>
          <w:noProof/>
        </w:rPr>
        <w:t>Appendix A:</w:t>
      </w:r>
      <w:r>
        <w:rPr>
          <w:rFonts w:ascii="Cambria" w:hAnsi="Cambria"/>
          <w:b w:val="0"/>
          <w:bCs w:val="0"/>
          <w:caps w:val="0"/>
          <w:noProof/>
          <w:sz w:val="24"/>
          <w:szCs w:val="24"/>
        </w:rPr>
        <w:tab/>
      </w:r>
      <w:r>
        <w:rPr>
          <w:noProof/>
        </w:rPr>
        <w:t>ORDERED SETS</w:t>
      </w:r>
      <w:r>
        <w:rPr>
          <w:noProof/>
        </w:rPr>
        <w:tab/>
      </w:r>
      <w:r w:rsidR="000E1EE1">
        <w:rPr>
          <w:noProof/>
        </w:rPr>
        <w:fldChar w:fldCharType="begin"/>
      </w:r>
      <w:r>
        <w:rPr>
          <w:noProof/>
        </w:rPr>
        <w:instrText xml:space="preserve"> PAGEREF _Toc149484577 \h </w:instrText>
      </w:r>
      <w:r w:rsidR="000E1EE1">
        <w:rPr>
          <w:noProof/>
        </w:rPr>
      </w:r>
      <w:r w:rsidR="000E1EE1">
        <w:rPr>
          <w:noProof/>
        </w:rPr>
        <w:fldChar w:fldCharType="separate"/>
      </w:r>
      <w:r w:rsidR="00A27C47">
        <w:rPr>
          <w:noProof/>
        </w:rPr>
        <w:t>123</w:t>
      </w:r>
      <w:r w:rsidR="000E1EE1">
        <w:rPr>
          <w:noProof/>
        </w:rPr>
        <w:fldChar w:fldCharType="end"/>
      </w:r>
    </w:p>
    <w:p w:rsidR="00753E82" w:rsidRDefault="00753E82">
      <w:pPr>
        <w:pStyle w:val="TOC1"/>
        <w:tabs>
          <w:tab w:val="left" w:pos="1523"/>
        </w:tabs>
        <w:rPr>
          <w:rFonts w:ascii="Cambria" w:hAnsi="Cambria"/>
          <w:b w:val="0"/>
          <w:bCs w:val="0"/>
          <w:caps w:val="0"/>
          <w:noProof/>
          <w:sz w:val="24"/>
          <w:szCs w:val="24"/>
        </w:rPr>
      </w:pPr>
      <w:r>
        <w:rPr>
          <w:noProof/>
        </w:rPr>
        <w:t>Appendix B:</w:t>
      </w:r>
      <w:r>
        <w:rPr>
          <w:rFonts w:ascii="Cambria" w:hAnsi="Cambria"/>
          <w:b w:val="0"/>
          <w:bCs w:val="0"/>
          <w:caps w:val="0"/>
          <w:noProof/>
          <w:sz w:val="24"/>
          <w:szCs w:val="24"/>
        </w:rPr>
        <w:tab/>
      </w:r>
      <w:r>
        <w:rPr>
          <w:noProof/>
        </w:rPr>
        <w:t>APPROVED QUERY VARIANTS</w:t>
      </w:r>
      <w:r>
        <w:rPr>
          <w:noProof/>
        </w:rPr>
        <w:tab/>
      </w:r>
      <w:r w:rsidR="000E1EE1">
        <w:rPr>
          <w:noProof/>
        </w:rPr>
        <w:fldChar w:fldCharType="begin"/>
      </w:r>
      <w:r>
        <w:rPr>
          <w:noProof/>
        </w:rPr>
        <w:instrText xml:space="preserve"> PAGEREF _Toc149484578 \h </w:instrText>
      </w:r>
      <w:r w:rsidR="000E1EE1">
        <w:rPr>
          <w:noProof/>
        </w:rPr>
      </w:r>
      <w:r w:rsidR="000E1EE1">
        <w:rPr>
          <w:noProof/>
        </w:rPr>
        <w:fldChar w:fldCharType="separate"/>
      </w:r>
      <w:r w:rsidR="00A27C47">
        <w:rPr>
          <w:noProof/>
        </w:rPr>
        <w:t>124</w:t>
      </w:r>
      <w:r w:rsidR="000E1EE1">
        <w:rPr>
          <w:noProof/>
        </w:rPr>
        <w:fldChar w:fldCharType="end"/>
      </w:r>
    </w:p>
    <w:p w:rsidR="00753E82" w:rsidRDefault="00753E82">
      <w:pPr>
        <w:pStyle w:val="TOC1"/>
        <w:tabs>
          <w:tab w:val="left" w:pos="1534"/>
        </w:tabs>
        <w:rPr>
          <w:rFonts w:ascii="Cambria" w:hAnsi="Cambria"/>
          <w:b w:val="0"/>
          <w:bCs w:val="0"/>
          <w:caps w:val="0"/>
          <w:noProof/>
          <w:sz w:val="24"/>
          <w:szCs w:val="24"/>
        </w:rPr>
      </w:pPr>
      <w:r w:rsidRPr="00905070">
        <w:rPr>
          <w:noProof/>
        </w:rPr>
        <w:t>Appendix C:</w:t>
      </w:r>
      <w:r>
        <w:rPr>
          <w:rFonts w:ascii="Cambria" w:hAnsi="Cambria"/>
          <w:b w:val="0"/>
          <w:bCs w:val="0"/>
          <w:caps w:val="0"/>
          <w:noProof/>
          <w:sz w:val="24"/>
          <w:szCs w:val="24"/>
        </w:rPr>
        <w:tab/>
      </w:r>
      <w:r w:rsidRPr="00905070">
        <w:rPr>
          <w:noProof/>
        </w:rPr>
        <w:t>QUERY VALIDATION</w:t>
      </w:r>
      <w:r>
        <w:rPr>
          <w:noProof/>
        </w:rPr>
        <w:tab/>
      </w:r>
      <w:r w:rsidR="000E1EE1">
        <w:rPr>
          <w:noProof/>
        </w:rPr>
        <w:fldChar w:fldCharType="begin"/>
      </w:r>
      <w:r>
        <w:rPr>
          <w:noProof/>
        </w:rPr>
        <w:instrText xml:space="preserve"> PAGEREF _Toc149484579 \h </w:instrText>
      </w:r>
      <w:r w:rsidR="000E1EE1">
        <w:rPr>
          <w:noProof/>
        </w:rPr>
      </w:r>
      <w:r w:rsidR="000E1EE1">
        <w:rPr>
          <w:noProof/>
        </w:rPr>
        <w:fldChar w:fldCharType="separate"/>
      </w:r>
      <w:r w:rsidR="00A27C47">
        <w:rPr>
          <w:noProof/>
        </w:rPr>
        <w:t>128</w:t>
      </w:r>
      <w:r w:rsidR="000E1EE1">
        <w:rPr>
          <w:noProof/>
        </w:rPr>
        <w:fldChar w:fldCharType="end"/>
      </w:r>
    </w:p>
    <w:p w:rsidR="00753E82" w:rsidRDefault="00753E82">
      <w:pPr>
        <w:pStyle w:val="TOC1"/>
        <w:tabs>
          <w:tab w:val="left" w:pos="1534"/>
        </w:tabs>
        <w:rPr>
          <w:rFonts w:ascii="Cambria" w:hAnsi="Cambria"/>
          <w:b w:val="0"/>
          <w:bCs w:val="0"/>
          <w:caps w:val="0"/>
          <w:noProof/>
          <w:sz w:val="24"/>
          <w:szCs w:val="24"/>
        </w:rPr>
      </w:pPr>
      <w:r>
        <w:rPr>
          <w:noProof/>
        </w:rPr>
        <w:t>Appendix D:</w:t>
      </w:r>
      <w:r>
        <w:rPr>
          <w:rFonts w:ascii="Cambria" w:hAnsi="Cambria"/>
          <w:b w:val="0"/>
          <w:bCs w:val="0"/>
          <w:caps w:val="0"/>
          <w:noProof/>
          <w:sz w:val="24"/>
          <w:szCs w:val="24"/>
        </w:rPr>
        <w:tab/>
      </w:r>
      <w:r>
        <w:rPr>
          <w:noProof/>
        </w:rPr>
        <w:t>DATA AND QUERY GENERATION PROGRAMS</w:t>
      </w:r>
      <w:r>
        <w:rPr>
          <w:noProof/>
        </w:rPr>
        <w:tab/>
      </w:r>
      <w:r w:rsidR="000E1EE1">
        <w:rPr>
          <w:noProof/>
        </w:rPr>
        <w:fldChar w:fldCharType="begin"/>
      </w:r>
      <w:r>
        <w:rPr>
          <w:noProof/>
        </w:rPr>
        <w:instrText xml:space="preserve"> PAGEREF _Toc149484580 \h </w:instrText>
      </w:r>
      <w:r w:rsidR="000E1EE1">
        <w:rPr>
          <w:noProof/>
        </w:rPr>
      </w:r>
      <w:r w:rsidR="000E1EE1">
        <w:rPr>
          <w:noProof/>
        </w:rPr>
        <w:fldChar w:fldCharType="separate"/>
      </w:r>
      <w:r w:rsidR="00A27C47">
        <w:rPr>
          <w:noProof/>
        </w:rPr>
        <w:t>129</w:t>
      </w:r>
      <w:r w:rsidR="000E1EE1">
        <w:rPr>
          <w:noProof/>
        </w:rPr>
        <w:fldChar w:fldCharType="end"/>
      </w:r>
    </w:p>
    <w:p w:rsidR="00753E82" w:rsidRDefault="00753E82">
      <w:pPr>
        <w:pStyle w:val="TOC1"/>
        <w:tabs>
          <w:tab w:val="left" w:pos="1523"/>
        </w:tabs>
        <w:rPr>
          <w:rFonts w:ascii="Cambria" w:hAnsi="Cambria"/>
          <w:b w:val="0"/>
          <w:bCs w:val="0"/>
          <w:caps w:val="0"/>
          <w:noProof/>
          <w:sz w:val="24"/>
          <w:szCs w:val="24"/>
        </w:rPr>
      </w:pPr>
      <w:r>
        <w:rPr>
          <w:noProof/>
        </w:rPr>
        <w:t>Appendix E:</w:t>
      </w:r>
      <w:r>
        <w:rPr>
          <w:rFonts w:ascii="Cambria" w:hAnsi="Cambria"/>
          <w:b w:val="0"/>
          <w:bCs w:val="0"/>
          <w:caps w:val="0"/>
          <w:noProof/>
          <w:sz w:val="24"/>
          <w:szCs w:val="24"/>
        </w:rPr>
        <w:tab/>
      </w:r>
      <w:r>
        <w:rPr>
          <w:noProof/>
        </w:rPr>
        <w:t>SAMPLE EXECUTIVE SUMMARY</w:t>
      </w:r>
      <w:r>
        <w:rPr>
          <w:noProof/>
        </w:rPr>
        <w:tab/>
      </w:r>
      <w:r w:rsidR="000E1EE1">
        <w:rPr>
          <w:noProof/>
        </w:rPr>
        <w:fldChar w:fldCharType="begin"/>
      </w:r>
      <w:r>
        <w:rPr>
          <w:noProof/>
        </w:rPr>
        <w:instrText xml:space="preserve"> PAGEREF _Toc149484581 \h </w:instrText>
      </w:r>
      <w:r w:rsidR="000E1EE1">
        <w:rPr>
          <w:noProof/>
        </w:rPr>
      </w:r>
      <w:r w:rsidR="000E1EE1">
        <w:rPr>
          <w:noProof/>
        </w:rPr>
        <w:fldChar w:fldCharType="separate"/>
      </w:r>
      <w:r w:rsidR="00A27C47">
        <w:rPr>
          <w:noProof/>
        </w:rPr>
        <w:t>130</w:t>
      </w:r>
      <w:r w:rsidR="000E1EE1">
        <w:rPr>
          <w:noProof/>
        </w:rPr>
        <w:fldChar w:fldCharType="end"/>
      </w:r>
    </w:p>
    <w:p w:rsidR="00753E82" w:rsidRDefault="00753E82">
      <w:pPr>
        <w:pStyle w:val="TOC1"/>
        <w:tabs>
          <w:tab w:val="left" w:pos="1512"/>
        </w:tabs>
        <w:rPr>
          <w:rFonts w:ascii="Cambria" w:hAnsi="Cambria"/>
          <w:b w:val="0"/>
          <w:bCs w:val="0"/>
          <w:caps w:val="0"/>
          <w:noProof/>
          <w:sz w:val="24"/>
          <w:szCs w:val="24"/>
        </w:rPr>
      </w:pPr>
      <w:r>
        <w:rPr>
          <w:noProof/>
        </w:rPr>
        <w:t>Appendix F:</w:t>
      </w:r>
      <w:r>
        <w:rPr>
          <w:rFonts w:ascii="Cambria" w:hAnsi="Cambria"/>
          <w:b w:val="0"/>
          <w:bCs w:val="0"/>
          <w:caps w:val="0"/>
          <w:noProof/>
          <w:sz w:val="24"/>
          <w:szCs w:val="24"/>
        </w:rPr>
        <w:tab/>
      </w:r>
      <w:r>
        <w:rPr>
          <w:noProof/>
        </w:rPr>
        <w:t>REFERENCE DATA SET</w:t>
      </w:r>
      <w:r>
        <w:rPr>
          <w:noProof/>
        </w:rPr>
        <w:tab/>
      </w:r>
      <w:r w:rsidR="000E1EE1">
        <w:rPr>
          <w:noProof/>
        </w:rPr>
        <w:fldChar w:fldCharType="begin"/>
      </w:r>
      <w:r>
        <w:rPr>
          <w:noProof/>
        </w:rPr>
        <w:instrText xml:space="preserve"> PAGEREF _Toc149484582 \h </w:instrText>
      </w:r>
      <w:r w:rsidR="000E1EE1">
        <w:rPr>
          <w:noProof/>
        </w:rPr>
      </w:r>
      <w:r w:rsidR="000E1EE1">
        <w:rPr>
          <w:noProof/>
        </w:rPr>
        <w:fldChar w:fldCharType="separate"/>
      </w:r>
      <w:r w:rsidR="00A27C47">
        <w:rPr>
          <w:noProof/>
        </w:rPr>
        <w:t>135</w:t>
      </w:r>
      <w:r w:rsidR="000E1EE1">
        <w:rPr>
          <w:noProof/>
        </w:rPr>
        <w:fldChar w:fldCharType="end"/>
      </w:r>
    </w:p>
    <w:p w:rsidR="00753E82" w:rsidRDefault="000E1EE1" w:rsidP="00753E82">
      <w:r>
        <w:rPr>
          <w:b/>
          <w:bCs/>
          <w:caps/>
          <w:kern w:val="32"/>
          <w:sz w:val="24"/>
          <w:szCs w:val="32"/>
        </w:rPr>
        <w:fldChar w:fldCharType="end"/>
      </w:r>
    </w:p>
    <w:p w:rsidR="00753E82" w:rsidRPr="005E09C5" w:rsidRDefault="00753E82" w:rsidP="00753E82">
      <w:pPr>
        <w:pStyle w:val="Heading1"/>
        <w:rPr>
          <w:u w:val="single"/>
        </w:rPr>
      </w:pPr>
      <w:r>
        <w:br w:type="page"/>
      </w:r>
      <w:bookmarkStart w:id="36" w:name="_Toc149484524"/>
      <w:r w:rsidRPr="005E09C5">
        <w:rPr>
          <w:u w:val="single"/>
        </w:rPr>
        <w:lastRenderedPageBreak/>
        <w:t>INTRODUCTION</w:t>
      </w:r>
      <w:bookmarkEnd w:id="36"/>
    </w:p>
    <w:p w:rsidR="00753E82" w:rsidRDefault="00753E82" w:rsidP="00753E82">
      <w:pPr>
        <w:pStyle w:val="Heading2"/>
      </w:pPr>
      <w:bookmarkStart w:id="37" w:name="_Toc149484525"/>
      <w:r>
        <w:t>Preamble</w:t>
      </w:r>
      <w:bookmarkEnd w:id="37"/>
    </w:p>
    <w:p w:rsidR="00753E82" w:rsidRDefault="00753E82" w:rsidP="00753E82">
      <w:r>
        <w:t xml:space="preserve">The TPC </w:t>
      </w:r>
      <w:proofErr w:type="spellStart"/>
      <w:r>
        <w:t>Benchmark</w:t>
      </w:r>
      <w:r>
        <w:rPr>
          <w:sz w:val="11"/>
          <w:szCs w:val="11"/>
        </w:rPr>
        <w:t>™</w:t>
      </w:r>
      <w:r>
        <w:t>H</w:t>
      </w:r>
      <w:proofErr w:type="spellEnd"/>
      <w:r>
        <w:t xml:space="preserve"> (TPC-H) is a decision support benchmark. It consists of a suite of business oriented ad-hoc queries and concurrent data modifications. The queries and the data populating the database have been chosen to have broad industry-wide relevance while maintaining a sufficient degree of ease of implementation. This benchmark illustrates decision support systems that</w:t>
      </w:r>
    </w:p>
    <w:p w:rsidR="00753E82" w:rsidRDefault="00753E82" w:rsidP="00753E82">
      <w:pPr>
        <w:pStyle w:val="Bullets"/>
      </w:pPr>
      <w:r>
        <w:t>Examine large volumes of data;</w:t>
      </w:r>
    </w:p>
    <w:p w:rsidR="00753E82" w:rsidRDefault="00753E82" w:rsidP="00753E82">
      <w:pPr>
        <w:pStyle w:val="Bullets"/>
      </w:pPr>
      <w:r>
        <w:t>Execute queries with a high degree of complexity;</w:t>
      </w:r>
    </w:p>
    <w:p w:rsidR="00753E82" w:rsidRDefault="00753E82" w:rsidP="00753E82">
      <w:pPr>
        <w:pStyle w:val="Bullets"/>
      </w:pPr>
      <w:r>
        <w:t>Give answers to critical business questions.</w:t>
      </w:r>
    </w:p>
    <w:p w:rsidR="00753E82" w:rsidRDefault="00753E82" w:rsidP="00753E82"/>
    <w:p w:rsidR="00753E82" w:rsidRDefault="00753E82" w:rsidP="00753E82">
      <w:r>
        <w:t>TPC-H evaluates the performance of various decision support systems by the execution of sets of queries against a standard database under controlled conditions. The TPC-H queries:</w:t>
      </w:r>
    </w:p>
    <w:p w:rsidR="00753E82" w:rsidRDefault="00753E82" w:rsidP="00753E82">
      <w:pPr>
        <w:pStyle w:val="Bullets"/>
      </w:pPr>
      <w:r>
        <w:t>Give answers to real-world business questions;</w:t>
      </w:r>
    </w:p>
    <w:p w:rsidR="00753E82" w:rsidRDefault="00753E82" w:rsidP="00753E82">
      <w:pPr>
        <w:pStyle w:val="Bullets"/>
      </w:pPr>
      <w:r>
        <w:t>Simulate generated ad-hoc queries (e.g., via a point and click GUI interface);</w:t>
      </w:r>
    </w:p>
    <w:p w:rsidR="00753E82" w:rsidRDefault="00753E82" w:rsidP="00753E82">
      <w:pPr>
        <w:pStyle w:val="Bullets"/>
      </w:pPr>
      <w:r>
        <w:t>Are far more complex than most OLTP transactions;</w:t>
      </w:r>
    </w:p>
    <w:p w:rsidR="00753E82" w:rsidRDefault="00753E82" w:rsidP="00753E82">
      <w:pPr>
        <w:pStyle w:val="Bullets"/>
      </w:pPr>
      <w:r>
        <w:t>Include a rich breadth of operators and selectivity constraints;</w:t>
      </w:r>
    </w:p>
    <w:p w:rsidR="00753E82" w:rsidRDefault="00753E82" w:rsidP="00753E82">
      <w:pPr>
        <w:pStyle w:val="Bullets"/>
      </w:pPr>
      <w:r>
        <w:t>Generate intensive activity on the part of the database server component of the system under test;</w:t>
      </w:r>
    </w:p>
    <w:p w:rsidR="00753E82" w:rsidRDefault="00753E82" w:rsidP="00753E82">
      <w:pPr>
        <w:pStyle w:val="Bullets"/>
      </w:pPr>
      <w:r>
        <w:t>Are executed against a database complying to specific population and scaling requirements;</w:t>
      </w:r>
    </w:p>
    <w:p w:rsidR="00753E82" w:rsidRDefault="00753E82" w:rsidP="00753E82">
      <w:pPr>
        <w:pStyle w:val="Bullets"/>
      </w:pPr>
      <w:r>
        <w:t xml:space="preserve">Are implemented with constraints derived from staying closely synchronized with an on-line production database. </w:t>
      </w:r>
    </w:p>
    <w:p w:rsidR="00753E82" w:rsidRDefault="00753E82" w:rsidP="00753E82">
      <w:r>
        <w:t>The TPC-H operations are modeled as follows:</w:t>
      </w:r>
    </w:p>
    <w:p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rsidR="00753E82" w:rsidRDefault="00753E82" w:rsidP="00753E82">
      <w:pPr>
        <w:pStyle w:val="Bullets"/>
      </w:pPr>
      <w:r>
        <w:t>The TPC-H database tracks, possibly with some delay, the state of the OLTP database through on-going refresh functions which batch together a number of modifications impacting some part of the decision support database;</w:t>
      </w:r>
    </w:p>
    <w:p w:rsidR="00753E82" w:rsidRDefault="00753E82" w:rsidP="00753E82">
      <w:pPr>
        <w:pStyle w:val="Bullets"/>
      </w:pPr>
      <w:r>
        <w:t xml:space="preserve">Due to the world-wide nature of the business data stored in the TPC-H database, the queries and the refresh functions may be executed against the database at any time, especially in relation to each other. In addition, this mix of queries and refresh functions is subject to specific </w:t>
      </w:r>
      <w:proofErr w:type="spellStart"/>
      <w:r>
        <w:t>ACIDity</w:t>
      </w:r>
      <w:proofErr w:type="spellEnd"/>
      <w:r>
        <w:t xml:space="preserve"> requirements, since queries and refresh functions may execute concurrently;</w:t>
      </w:r>
    </w:p>
    <w:p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rsidR="00753E82" w:rsidRDefault="00753E82" w:rsidP="00753E82"/>
    <w:p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0E1EE1">
        <w:fldChar w:fldCharType="begin"/>
      </w:r>
      <w:r>
        <w:instrText xml:space="preserve"> REF Rag_Ref389029489T \r \h </w:instrText>
      </w:r>
      <w:r w:rsidR="000E1EE1">
        <w:fldChar w:fldCharType="separate"/>
      </w:r>
      <w:r w:rsidR="00A27C47">
        <w:t>4.1.3</w:t>
      </w:r>
      <w:r w:rsidR="000E1EE1">
        <w:fldChar w:fldCharType="end"/>
      </w:r>
      <w:r>
        <w:t xml:space="preserve">. </w:t>
      </w:r>
    </w:p>
    <w:p w:rsidR="00753E82" w:rsidRDefault="00753E82" w:rsidP="00753E82"/>
    <w:p w:rsidR="00753E82" w:rsidRDefault="00753E82" w:rsidP="00753E82">
      <w:r>
        <w:t>The performance metric reported by TPC-H is called the TPC-H Composite Query-per-Hour Performance Metric (</w:t>
      </w:r>
      <w:proofErr w:type="spellStart"/>
      <w:r>
        <w:t>QphH@Size</w:t>
      </w:r>
      <w:proofErr w:type="spellEnd"/>
      <w:r>
        <w:t>), and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w:t>
      </w:r>
      <w:proofErr w:type="spellStart"/>
      <w:r>
        <w:t>QphH@Size</w:t>
      </w:r>
      <w:proofErr w:type="spellEnd"/>
      <w:r>
        <w:t xml:space="preserve">. To be compliant with the TPC-H standard, all references to TPC-H results for a given configuration must include all required reporting components (see Clause </w:t>
      </w:r>
      <w:r w:rsidR="000E1EE1">
        <w:lastRenderedPageBreak/>
        <w:fldChar w:fldCharType="begin"/>
      </w:r>
      <w:r>
        <w:instrText xml:space="preserve"> REF Rah_Ref389029573T \r \h </w:instrText>
      </w:r>
      <w:r w:rsidR="000E1EE1">
        <w:fldChar w:fldCharType="separate"/>
      </w:r>
      <w:r w:rsidR="00A27C47">
        <w:t>5.4.6</w:t>
      </w:r>
      <w:r w:rsidR="000E1EE1">
        <w:fldChar w:fldCharType="end"/>
      </w:r>
      <w:r>
        <w:t>). The TPC believes that comparisons of TPC-H results measured against different database sizes are misleading and discourages such comparisons.</w:t>
      </w:r>
    </w:p>
    <w:p w:rsidR="00753E82" w:rsidRDefault="00753E82" w:rsidP="00753E82"/>
    <w:p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rsidR="00753E82" w:rsidRDefault="00753E82" w:rsidP="00753E82"/>
    <w:p w:rsidR="00753E82" w:rsidRDefault="00753E82" w:rsidP="00753E82">
      <w:r>
        <w:t>TPC-H uses terminology and metrics that are similar to other benchmarks, originated by the TPC and others. Such similarity in terminology does not in any way imply that TPC-H results are comparable to other benchmarks. The only benchmark results comparable to TPC-H are other TPC-H results compliant with the same revision.</w:t>
      </w:r>
    </w:p>
    <w:p w:rsidR="00753E82" w:rsidRDefault="00753E82" w:rsidP="00753E82"/>
    <w:p w:rsidR="00753E82" w:rsidRDefault="00753E82" w:rsidP="00753E82">
      <w:r>
        <w:t>Despite the fact that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rsidR="00753E82" w:rsidRDefault="00753E82" w:rsidP="00753E82"/>
    <w:p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rsidR="00753E82" w:rsidRDefault="00753E82" w:rsidP="00753E82"/>
    <w:p w:rsidR="00753E82" w:rsidRDefault="00753E82" w:rsidP="00753E82">
      <w:r>
        <w:t xml:space="preserve">Benchmark sponsors are permitted several possible system designs, provided that they adhere to the model described in Clause </w:t>
      </w:r>
      <w:r w:rsidR="000E1EE1">
        <w:fldChar w:fldCharType="begin"/>
      </w:r>
      <w:r>
        <w:instrText xml:space="preserve"> REF _Ref135725884 \r \h </w:instrText>
      </w:r>
      <w:r w:rsidR="000E1EE1">
        <w:fldChar w:fldCharType="separate"/>
      </w:r>
      <w:r w:rsidR="00A27C47">
        <w:t>6</w:t>
      </w:r>
      <w:proofErr w:type="gramStart"/>
      <w:r w:rsidR="00A27C47">
        <w:t xml:space="preserve">:  </w:t>
      </w:r>
      <w:proofErr w:type="gramEnd"/>
      <w:r w:rsidR="000E1EE1">
        <w:fldChar w:fldCharType="end"/>
      </w:r>
      <w:r>
        <w:t>. A full disclosure report (FDR) of the implementation details, as specified in Clause 8, must be made available along with the reported results.</w:t>
      </w:r>
    </w:p>
    <w:p w:rsidR="00753E82" w:rsidRDefault="00753E82" w:rsidP="00753E82"/>
    <w:p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rsidR="00753E82" w:rsidRDefault="00753E82" w:rsidP="00753E82"/>
    <w:p w:rsidR="00753E82" w:rsidRDefault="00753E82" w:rsidP="00753E82">
      <w:r w:rsidRPr="00337197">
        <w:rPr>
          <w:b/>
          <w:bCs/>
        </w:rPr>
        <w:t xml:space="preserve">Comment 2: </w:t>
      </w:r>
      <w:r>
        <w:t>The contents of some appendices are provided in a machine readable format and are not included in the printed copy of this document.</w:t>
      </w:r>
    </w:p>
    <w:p w:rsidR="00753E82" w:rsidRDefault="00753E82" w:rsidP="00753E82"/>
    <w:p w:rsidR="00753E82" w:rsidRDefault="00753E82" w:rsidP="00753E82">
      <w:pPr>
        <w:pStyle w:val="Heading2"/>
      </w:pPr>
      <w:bookmarkStart w:id="38" w:name="_Ref135729791"/>
      <w:bookmarkStart w:id="39" w:name="_Toc149484526"/>
      <w:r>
        <w:t>General Implementation Guidelines</w:t>
      </w:r>
      <w:bookmarkEnd w:id="38"/>
      <w:bookmarkEnd w:id="39"/>
    </w:p>
    <w:p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rsidR="00753E82" w:rsidRDefault="00753E82" w:rsidP="00753E82"/>
    <w:p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rsidR="00753E82" w:rsidRDefault="00753E82" w:rsidP="00753E82">
      <w:pPr>
        <w:pStyle w:val="Bullets"/>
      </w:pPr>
      <w:r>
        <w:t>Are generally available to users;</w:t>
      </w:r>
    </w:p>
    <w:p w:rsidR="00753E82" w:rsidRDefault="00753E82" w:rsidP="00753E82">
      <w:pPr>
        <w:pStyle w:val="Bullets"/>
      </w:pPr>
      <w:r>
        <w:t>Are relevant to the market segment that the individual TPC benchmark models or represents (e.g., TPC-H models and represents complex, high data volume, decision support environments);</w:t>
      </w:r>
    </w:p>
    <w:p w:rsidR="00753E82" w:rsidRDefault="00753E82" w:rsidP="00753E82">
      <w:pPr>
        <w:pStyle w:val="Bullets"/>
      </w:pPr>
      <w:r>
        <w:t>Would plausibly be implemented by a significant number of users in the market segment the benchmark models or represents.</w:t>
      </w:r>
    </w:p>
    <w:p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rsidR="00753E82" w:rsidRDefault="00753E82" w:rsidP="00753E82"/>
    <w:p w:rsidR="00753E82" w:rsidRDefault="00753E82" w:rsidP="00753E82">
      <w:r>
        <w:t xml:space="preserve">The following characteristics shall be used as a guide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rsidR="00753E82" w:rsidRDefault="00753E82" w:rsidP="00753E82"/>
    <w:p w:rsidR="00753E82" w:rsidRDefault="00753E82" w:rsidP="00753E82">
      <w:r>
        <w:t>The following characteristics shall be used to judge whether a particular implementation is a benchmark special:</w:t>
      </w:r>
    </w:p>
    <w:p w:rsidR="00753E82" w:rsidRDefault="00753E82" w:rsidP="00753E82">
      <w:pPr>
        <w:pStyle w:val="Lettered"/>
      </w:pPr>
      <w:r>
        <w:t xml:space="preserve">Is the implementation generally available, </w:t>
      </w:r>
      <w:r w:rsidR="005F41EE" w:rsidRPr="005F41EE">
        <w:rPr>
          <w:b/>
        </w:rPr>
        <w:t>externally documented</w:t>
      </w:r>
      <w:r>
        <w:t>, and supported?</w:t>
      </w:r>
    </w:p>
    <w:p w:rsidR="00753E82" w:rsidRDefault="00753E82" w:rsidP="00753E82">
      <w:pPr>
        <w:pStyle w:val="Lettered"/>
      </w:pPr>
      <w:r>
        <w:t>Does the implementation have significant restrictions on its use or applicability that limits its use beyond TPC benchmarks?</w:t>
      </w:r>
    </w:p>
    <w:p w:rsidR="00753E82" w:rsidRDefault="00753E82" w:rsidP="00753E82">
      <w:pPr>
        <w:pStyle w:val="Lettered"/>
      </w:pPr>
      <w:r>
        <w:t>Is the implementation or part of the implementation poorly integrated into the larger product?</w:t>
      </w:r>
    </w:p>
    <w:p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rsidR="00753E82" w:rsidRDefault="00753E82" w:rsidP="00753E82">
      <w:pPr>
        <w:pStyle w:val="Lettered"/>
      </w:pPr>
      <w:r>
        <w:t>Is the use of the implementation discouraged by the vendor? (This includes failing to promote the implementation in a manner similar to other products and technologies.)</w:t>
      </w:r>
    </w:p>
    <w:p w:rsidR="00753E82" w:rsidRDefault="00753E82" w:rsidP="00753E82">
      <w:pPr>
        <w:pStyle w:val="Lettered"/>
      </w:pPr>
      <w:r>
        <w:t>Does the implementation require uncommon sophistication on the part of the end-user, programmer, or system administrator?</w:t>
      </w:r>
    </w:p>
    <w:p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753E82" w:rsidRPr="00337197" w:rsidRDefault="00753E82" w:rsidP="00753E82">
      <w:pPr>
        <w:rPr>
          <w:b/>
          <w:bCs/>
        </w:rPr>
      </w:pPr>
    </w:p>
    <w:p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0E1EE1">
        <w:fldChar w:fldCharType="begin"/>
      </w:r>
      <w:r>
        <w:instrText xml:space="preserve"> REF _Ref135725919 \r \h </w:instrText>
      </w:r>
      <w:r w:rsidR="000E1EE1">
        <w:fldChar w:fldCharType="separate"/>
      </w:r>
      <w:r w:rsidR="00A27C47">
        <w:t xml:space="preserve">6:  </w:t>
      </w:r>
      <w:r w:rsidR="000E1EE1">
        <w:fldChar w:fldCharType="end"/>
      </w:r>
      <w:r>
        <w:t>. The listed characteristics and prohibitions of Clause 6 should be used to determine if the driver or implementation specific layer is a benchmark special.</w:t>
      </w:r>
    </w:p>
    <w:p w:rsidR="00753E82" w:rsidRPr="00337197" w:rsidRDefault="00753E82" w:rsidP="00753E82">
      <w:pPr>
        <w:rPr>
          <w:b/>
          <w:bCs/>
        </w:rPr>
      </w:pPr>
    </w:p>
    <w:p w:rsidR="00753E82" w:rsidRDefault="00753E82" w:rsidP="00753E82">
      <w:pPr>
        <w:pStyle w:val="Heading2"/>
      </w:pPr>
      <w:bookmarkStart w:id="40" w:name="_Toc149484527"/>
      <w:r>
        <w:t>General Measurement Guidelines</w:t>
      </w:r>
      <w:bookmarkEnd w:id="40"/>
    </w:p>
    <w:p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rsidR="00753E82" w:rsidRDefault="00753E82" w:rsidP="00753E82">
      <w:pPr>
        <w:pStyle w:val="Bullets"/>
      </w:pPr>
      <w:r>
        <w:t>The approach is an accepted engineering practice or standard;</w:t>
      </w:r>
    </w:p>
    <w:p w:rsidR="00753E82" w:rsidRDefault="00753E82" w:rsidP="00753E82">
      <w:pPr>
        <w:pStyle w:val="Bullets"/>
      </w:pPr>
      <w:r>
        <w:t>The approach does not enhance the result;</w:t>
      </w:r>
    </w:p>
    <w:p w:rsidR="00753E82" w:rsidRDefault="00753E82" w:rsidP="00753E82">
      <w:pPr>
        <w:pStyle w:val="Bullets"/>
      </w:pPr>
      <w:r>
        <w:t>Equipment used in measuring the results is calibrated according to established quality standards;</w:t>
      </w:r>
    </w:p>
    <w:p w:rsidR="00753E82" w:rsidRDefault="00753E82" w:rsidP="00753E82">
      <w:pPr>
        <w:pStyle w:val="Bullets"/>
      </w:pPr>
      <w:r>
        <w:t>Fidelity and candor is maintained in reporting any anomalies in the results, even if not specified in the TPC benchmark requirements.</w:t>
      </w:r>
    </w:p>
    <w:p w:rsidR="00753E82" w:rsidRPr="00337197" w:rsidRDefault="00753E82" w:rsidP="00753E82">
      <w:pPr>
        <w:rPr>
          <w:b/>
          <w:bCs/>
        </w:rPr>
      </w:pPr>
    </w:p>
    <w:p w:rsidR="00753E82" w:rsidRDefault="00753E82" w:rsidP="00753E82">
      <w:r w:rsidRPr="00337197">
        <w:rPr>
          <w:b/>
          <w:bCs/>
        </w:rPr>
        <w:t xml:space="preserve">Comment: </w:t>
      </w:r>
      <w:r>
        <w:t>The use of new methodologies and approaches is encouraged so long as they meet the requirements above.</w:t>
      </w:r>
    </w:p>
    <w:p w:rsidR="00753E82" w:rsidRPr="002F5DC0" w:rsidRDefault="00753E82" w:rsidP="00753E82">
      <w:pPr>
        <w:pStyle w:val="Heading1"/>
        <w:rPr>
          <w:u w:val="single"/>
        </w:rPr>
      </w:pPr>
      <w:r w:rsidRPr="002F5DC0">
        <w:rPr>
          <w:u w:val="single"/>
        </w:rPr>
        <w:br w:type="page"/>
      </w:r>
      <w:bookmarkStart w:id="41" w:name="_Toc149484528"/>
      <w:r w:rsidRPr="002F5DC0">
        <w:rPr>
          <w:u w:val="single"/>
        </w:rPr>
        <w:lastRenderedPageBreak/>
        <w:t>Logical Database Design</w:t>
      </w:r>
      <w:bookmarkEnd w:id="41"/>
    </w:p>
    <w:p w:rsidR="00753E82" w:rsidRDefault="00753E82" w:rsidP="00753E82">
      <w:pPr>
        <w:pStyle w:val="Heading2"/>
      </w:pPr>
      <w:bookmarkStart w:id="42" w:name="_Toc149484529"/>
      <w:r>
        <w:t>Business and Application Environment</w:t>
      </w:r>
      <w:bookmarkEnd w:id="42"/>
    </w:p>
    <w:p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rsidR="00753E82" w:rsidRDefault="00753E82" w:rsidP="00753E82"/>
    <w:p w:rsidR="00753E82" w:rsidRDefault="00753E82" w:rsidP="00753E82">
      <w:r>
        <w:t>TPC-H does not represent the activity of any particular business segment, but rather any industry which must manage sell, or distribute a product worldwide (e.g., car rental, food distribution, parts, suppliers, etc.). TPC-H does not attempt to be a model of how to build an actual information analysis application.</w:t>
      </w:r>
    </w:p>
    <w:p w:rsidR="00753E82" w:rsidRDefault="00753E82" w:rsidP="00753E82"/>
    <w:p w:rsidR="00753E82" w:rsidRDefault="00753E82" w:rsidP="00753E82">
      <w:r>
        <w:t xml:space="preserve">The purpose of this benchmark is to reduce the diversity of operations found in an information analysis application, while retaining the application's essential performance characteristics, namely: the level of system utilization and the complexity of operations. A large number of queries of various types and complexities </w:t>
      </w:r>
      <w:proofErr w:type="gramStart"/>
      <w:r>
        <w:t>needs</w:t>
      </w:r>
      <w:proofErr w:type="gramEnd"/>
      <w:r>
        <w:t xml:space="preserve">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rsidR="00753E82" w:rsidRDefault="00753E82" w:rsidP="00753E82">
      <w:pPr>
        <w:pStyle w:val="Bullets"/>
      </w:pPr>
      <w:r>
        <w:t>They have a high degree of complexity;</w:t>
      </w:r>
    </w:p>
    <w:p w:rsidR="00753E82" w:rsidRDefault="00753E82" w:rsidP="00753E82">
      <w:pPr>
        <w:pStyle w:val="Bullets"/>
      </w:pPr>
      <w:r>
        <w:t>They use a variety of access</w:t>
      </w:r>
    </w:p>
    <w:p w:rsidR="00753E82" w:rsidRDefault="00753E82" w:rsidP="00753E82">
      <w:pPr>
        <w:pStyle w:val="Bullets"/>
      </w:pPr>
      <w:r>
        <w:t>They are of an ad hoc nature;</w:t>
      </w:r>
    </w:p>
    <w:p w:rsidR="00753E82" w:rsidRDefault="00753E82" w:rsidP="00753E82">
      <w:pPr>
        <w:pStyle w:val="Bullets"/>
      </w:pPr>
      <w:r>
        <w:t>They examine a large percentage of the available data;</w:t>
      </w:r>
    </w:p>
    <w:p w:rsidR="00753E82" w:rsidRDefault="00753E82" w:rsidP="00753E82">
      <w:pPr>
        <w:pStyle w:val="Bullets"/>
      </w:pPr>
      <w:r>
        <w:t>They all differ from each other;</w:t>
      </w:r>
    </w:p>
    <w:p w:rsidR="00753E82" w:rsidRDefault="00753E82" w:rsidP="00753E82">
      <w:pPr>
        <w:pStyle w:val="Bullets"/>
      </w:pPr>
      <w:r>
        <w:t>They contain query parameters that change across query executions.</w:t>
      </w:r>
    </w:p>
    <w:p w:rsidR="00753E82" w:rsidRDefault="00753E82" w:rsidP="00753E82"/>
    <w:p w:rsidR="00753E82" w:rsidRDefault="00753E82" w:rsidP="00753E82">
      <w:r>
        <w:t>These selected queries provide answers to the following classes of business analysis:</w:t>
      </w:r>
    </w:p>
    <w:p w:rsidR="00753E82" w:rsidRPr="00394D67" w:rsidRDefault="00753E82" w:rsidP="00753E82">
      <w:pPr>
        <w:pStyle w:val="Bullets"/>
      </w:pPr>
      <w:r w:rsidRPr="00394D67">
        <w:t>Pricing and promotions;</w:t>
      </w:r>
    </w:p>
    <w:p w:rsidR="00753E82" w:rsidRPr="00394D67" w:rsidRDefault="00753E82" w:rsidP="00753E82">
      <w:pPr>
        <w:pStyle w:val="Bullets"/>
      </w:pPr>
      <w:r w:rsidRPr="00394D67">
        <w:t>Supply and demand management;</w:t>
      </w:r>
    </w:p>
    <w:p w:rsidR="00753E82" w:rsidRPr="00394D67" w:rsidRDefault="00753E82" w:rsidP="00753E82">
      <w:pPr>
        <w:pStyle w:val="Bullets"/>
      </w:pPr>
      <w:r w:rsidRPr="00394D67">
        <w:t>Profit and revenue management;</w:t>
      </w:r>
    </w:p>
    <w:p w:rsidR="00753E82" w:rsidRPr="00394D67" w:rsidRDefault="00753E82" w:rsidP="00753E82">
      <w:pPr>
        <w:pStyle w:val="Bullets"/>
      </w:pPr>
      <w:r w:rsidRPr="00394D67">
        <w:t>Customer satisfaction study;</w:t>
      </w:r>
    </w:p>
    <w:p w:rsidR="00753E82" w:rsidRPr="00394D67" w:rsidRDefault="00753E82" w:rsidP="00753E82">
      <w:pPr>
        <w:pStyle w:val="Bullets"/>
      </w:pPr>
      <w:r w:rsidRPr="00394D67">
        <w:t>Market share study;</w:t>
      </w:r>
    </w:p>
    <w:p w:rsidR="00753E82" w:rsidRPr="00394D67" w:rsidRDefault="00753E82" w:rsidP="00753E82">
      <w:pPr>
        <w:pStyle w:val="Bullets"/>
      </w:pPr>
      <w:r w:rsidRPr="00394D67">
        <w:t>Shipping management.</w:t>
      </w:r>
    </w:p>
    <w:p w:rsidR="00753E82" w:rsidRPr="00623714" w:rsidRDefault="00753E82" w:rsidP="00753E82"/>
    <w:p w:rsidR="00753E82" w:rsidRPr="00623714" w:rsidRDefault="00753E82" w:rsidP="00753E82">
      <w:r w:rsidRPr="00623714">
        <w:t>Although the emphasis is on information analysis, the benchmark recognizes the need to periodically refresh the</w:t>
      </w:r>
      <w:r>
        <w:t xml:space="preserve"> </w:t>
      </w:r>
      <w:r w:rsidRPr="00623714">
        <w:t>database. The database is not a one-time snapshot of a business operations database nor is it a database where OLTP applications are running concurrently. The database must, however, be able to support queries and refresh functions against all tables on a 7 day by 24 hour (7 x 24) basis.</w:t>
      </w:r>
    </w:p>
    <w:p w:rsidR="00753E82" w:rsidRDefault="00753E82" w:rsidP="00753E82"/>
    <w:p w:rsidR="00753E82" w:rsidRDefault="00753E82" w:rsidP="00753E82">
      <w:r>
        <w:t>While the benchmark models a business environment in which refresh functions are an integral part of data maintenance, the refresh functions actually required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rsidR="00753E82" w:rsidRDefault="00753E82" w:rsidP="00753E82"/>
    <w:p w:rsidR="00753E82" w:rsidRDefault="00753E82" w:rsidP="00753E82">
      <w:r w:rsidRPr="00337197">
        <w:rPr>
          <w:b/>
          <w:bCs/>
        </w:rPr>
        <w:t>Comment</w:t>
      </w:r>
      <w:r>
        <w:t xml:space="preserve">: The benchmark does not include any test or measure to verify continuous database availability or particular system features which would make the benchmarked configuration appropriate for 7x24 </w:t>
      </w:r>
      <w:proofErr w:type="gramStart"/>
      <w:r>
        <w:t>operation</w:t>
      </w:r>
      <w:proofErr w:type="gramEnd"/>
      <w:r>
        <w:t xml:space="preserve">. References to continuous availability and 7x24 </w:t>
      </w:r>
      <w:proofErr w:type="gramStart"/>
      <w:r>
        <w:t>operation</w:t>
      </w:r>
      <w:proofErr w:type="gramEnd"/>
      <w:r>
        <w:t xml:space="preserve"> are included in the benchmark specification to provide a more complete picture of the anticipated decision support environment. A configuration offering less that 7x24 </w:t>
      </w:r>
      <w:r>
        <w:lastRenderedPageBreak/>
        <w:t>availability can produce compliant benchmark results as long as it meets all the requirements described in this specification.</w:t>
      </w:r>
    </w:p>
    <w:p w:rsidR="00753E82" w:rsidRDefault="00753E82" w:rsidP="00753E82"/>
    <w:p w:rsidR="00753E82" w:rsidRDefault="000E1EE1" w:rsidP="00753E82">
      <w:pPr>
        <w:pStyle w:val="Picture"/>
      </w:pPr>
      <w:r>
        <w:pict>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rsidR="00713266" w:rsidRDefault="00713266">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rsidR="00713266" w:rsidRDefault="00713266">
                    <w:pPr>
                      <w:ind w:left="0"/>
                    </w:pPr>
                  </w:p>
                </w:txbxContent>
              </v:textbox>
            </v:rect>
            <v:rect id="_x0000_s1052" style="position:absolute;left:4815;top:3662;width:770;height:249;mso-wrap-style:none" filled="f" stroked="f">
              <v:textbox style="mso-next-textbox:#_x0000_s1052;mso-fit-shape-to-text:t" inset="0,0,0,0">
                <w:txbxContent>
                  <w:p w:rsidR="00713266" w:rsidRDefault="00713266">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rsidR="00713266" w:rsidRDefault="00713266">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rsidR="00713266" w:rsidRDefault="00713266">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rsidR="00713266" w:rsidRDefault="00713266">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rsidR="00713266" w:rsidRDefault="00713266">
                    <w:pPr>
                      <w:ind w:left="0"/>
                    </w:pPr>
                    <w:r>
                      <w:rPr>
                        <w:color w:val="000000"/>
                        <w:szCs w:val="20"/>
                      </w:rPr>
                      <w:t>OLTP</w:t>
                    </w:r>
                  </w:p>
                </w:txbxContent>
              </v:textbox>
            </v:rect>
            <v:rect id="_x0000_s1071" style="position:absolute;left:1505;top:6994;width:178;height:46;mso-wrap-style:none" filled="f" stroked="f">
              <v:textbox style="mso-next-textbox:#_x0000_s1071;mso-fit-shape-to-text:t" inset="0,0,0,0">
                <w:txbxContent>
                  <w:p w:rsidR="00713266" w:rsidRDefault="00713266">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rsidR="00713266" w:rsidRDefault="00713266">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rsidR="00713266" w:rsidRDefault="00713266">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rsidR="00713266" w:rsidRDefault="00713266">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rsidR="00713266" w:rsidRDefault="00713266">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rsidR="00713266" w:rsidRDefault="00713266">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rsidR="00713266" w:rsidRDefault="00713266">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rsidR="00713266" w:rsidRDefault="00713266">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wrap type="none"/>
            <w10:anchorlock/>
          </v:group>
        </w:pict>
      </w:r>
    </w:p>
    <w:p w:rsidR="00753E82" w:rsidRDefault="00753E82" w:rsidP="00753E82"/>
    <w:p w:rsidR="00753E82" w:rsidRDefault="00753E82" w:rsidP="00753E82">
      <w:r>
        <w:t>Figure 1: The TPC-H Business Environment illustrates the TPC-H business environment and highlights the basic differences between TPC-H and other TPC benchmarks.</w:t>
      </w:r>
    </w:p>
    <w:p w:rsidR="00753E82" w:rsidRDefault="00753E82" w:rsidP="00753E82"/>
    <w:p w:rsidR="00753E82" w:rsidRPr="00337197" w:rsidRDefault="00753E82" w:rsidP="00753E82">
      <w:pPr>
        <w:rPr>
          <w:b/>
          <w:bCs/>
        </w:rPr>
      </w:pPr>
      <w:r w:rsidRPr="00337197">
        <w:rPr>
          <w:b/>
          <w:bCs/>
        </w:rPr>
        <w:t>Figure 1: The TPC-H Business Environment</w:t>
      </w:r>
    </w:p>
    <w:p w:rsidR="00753E82" w:rsidRPr="00337197" w:rsidRDefault="00753E82" w:rsidP="00753E82">
      <w:pPr>
        <w:rPr>
          <w:b/>
          <w:bCs/>
        </w:rPr>
      </w:pPr>
    </w:p>
    <w:p w:rsidR="00753E82" w:rsidRDefault="00753E82" w:rsidP="00753E82">
      <w:r>
        <w:t>Other TPC benchmarks model the operational end of the business environment where transactions are executed on a real time basis. The TPC-H benchmark, however, models the analysis end of the business environment where trends are computed and refined data are produced to support the making of sound business decisions. In OLTP benchmarks the raw data flow into the OLTP database from various sources where it is maintained for some period of time. In TPC-H, periodic refresh functions are performed against a DSS database whose content is queried on behalf of or by various decision makers.</w:t>
      </w:r>
    </w:p>
    <w:p w:rsidR="00753E82" w:rsidRDefault="00753E82" w:rsidP="00753E82"/>
    <w:p w:rsidR="00753E82" w:rsidRDefault="00753E82" w:rsidP="00753E82">
      <w:pPr>
        <w:pStyle w:val="Heading2"/>
      </w:pPr>
      <w:bookmarkStart w:id="43" w:name="_Ref135727227"/>
      <w:bookmarkStart w:id="44" w:name="_Toc149484530"/>
      <w:r>
        <w:lastRenderedPageBreak/>
        <w:t>Database Entities, Relationships, and Characteristics</w:t>
      </w:r>
      <w:bookmarkEnd w:id="43"/>
      <w:bookmarkEnd w:id="44"/>
    </w:p>
    <w:p w:rsidR="00753E82" w:rsidRDefault="00753E82" w:rsidP="00753E82">
      <w:r>
        <w:t>The components of the TPC-H database are defined to consist of eight separate and individual tables (the Base Tables). The relationships between columns of these tables are illustrated in Figure 2: The TPC-H Schema.</w:t>
      </w:r>
    </w:p>
    <w:p w:rsidR="00753E82" w:rsidRDefault="00753E82" w:rsidP="00753E82"/>
    <w:p w:rsidR="00753E82" w:rsidRPr="00337197" w:rsidRDefault="00753E82" w:rsidP="00753E82">
      <w:pPr>
        <w:pStyle w:val="Caption"/>
      </w:pPr>
      <w:r w:rsidRPr="00F75BBF">
        <w:t>Figure 2: The TPC-H Schema</w:t>
      </w:r>
    </w:p>
    <w:p w:rsidR="00753E82" w:rsidRPr="00337197" w:rsidRDefault="0033187C" w:rsidP="00753E82">
      <w:pPr>
        <w:pStyle w:val="Picture"/>
      </w:pPr>
      <w:r>
        <w:rPr>
          <w:noProof/>
        </w:rPr>
        <w:drawing>
          <wp:inline distT="0" distB="0" distL="0" distR="0">
            <wp:extent cx="5971540" cy="563753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971540" cy="5637530"/>
                    </a:xfrm>
                    <a:prstGeom prst="rect">
                      <a:avLst/>
                    </a:prstGeom>
                    <a:noFill/>
                    <a:ln w="9525">
                      <a:noFill/>
                      <a:miter lim="800000"/>
                      <a:headEnd/>
                      <a:tailEnd/>
                    </a:ln>
                  </pic:spPr>
                </pic:pic>
              </a:graphicData>
            </a:graphic>
          </wp:inline>
        </w:drawing>
      </w:r>
    </w:p>
    <w:p w:rsidR="00753E82" w:rsidRPr="00337197" w:rsidRDefault="00753E82" w:rsidP="00753E82">
      <w:pPr>
        <w:rPr>
          <w:b/>
          <w:bCs/>
        </w:rPr>
      </w:pPr>
      <w:r w:rsidRPr="00337197">
        <w:rPr>
          <w:b/>
          <w:bCs/>
        </w:rPr>
        <w:t>Legend:</w:t>
      </w:r>
    </w:p>
    <w:p w:rsidR="00753E82" w:rsidRDefault="00753E82" w:rsidP="00753E82">
      <w:pPr>
        <w:pStyle w:val="Bullets"/>
      </w:pPr>
      <w:r>
        <w:t>The parentheses following each table name contain the prefix of the column names for that table;</w:t>
      </w:r>
    </w:p>
    <w:p w:rsidR="00753E82" w:rsidRDefault="00753E82" w:rsidP="00753E82">
      <w:pPr>
        <w:pStyle w:val="Bullets"/>
      </w:pPr>
      <w:r>
        <w:t>The arrows point in the direction of the one-to-many relationships between tables;</w:t>
      </w:r>
    </w:p>
    <w:p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0E1EE1">
        <w:fldChar w:fldCharType="begin"/>
      </w:r>
      <w:r>
        <w:instrText xml:space="preserve"> REF Rag_Ref389029829T \r \h </w:instrText>
      </w:r>
      <w:r w:rsidR="000E1EE1">
        <w:fldChar w:fldCharType="separate"/>
      </w:r>
      <w:r w:rsidR="00A27C47">
        <w:t>4.2.5</w:t>
      </w:r>
      <w:r w:rsidR="000E1EE1">
        <w:fldChar w:fldCharType="end"/>
      </w:r>
      <w:r>
        <w:t>).</w:t>
      </w:r>
    </w:p>
    <w:p w:rsidR="00753E82" w:rsidRDefault="00753E82" w:rsidP="00753E82">
      <w:pPr>
        <w:pStyle w:val="Heading2"/>
      </w:pPr>
      <w:bookmarkStart w:id="45" w:name="_Ref135727938"/>
      <w:bookmarkStart w:id="46" w:name="_Ref135729659"/>
      <w:bookmarkStart w:id="47" w:name="_Toc149484531"/>
      <w:proofErr w:type="spellStart"/>
      <w:r>
        <w:lastRenderedPageBreak/>
        <w:t>Datatype</w:t>
      </w:r>
      <w:proofErr w:type="spellEnd"/>
      <w:r>
        <w:t xml:space="preserve"> Definitions</w:t>
      </w:r>
      <w:bookmarkEnd w:id="45"/>
      <w:bookmarkEnd w:id="46"/>
      <w:bookmarkEnd w:id="47"/>
    </w:p>
    <w:p w:rsidR="00753E82" w:rsidRPr="00F75BBF" w:rsidRDefault="00753E82" w:rsidP="00753E82">
      <w:pPr>
        <w:pStyle w:val="Heading3"/>
        <w:rPr>
          <w:b w:val="0"/>
          <w:bCs w:val="0"/>
        </w:rPr>
      </w:pPr>
      <w:bookmarkStart w:id="48" w:name="_Ref135730277"/>
      <w:r w:rsidRPr="00F75BBF">
        <w:rPr>
          <w:b w:val="0"/>
          <w:bCs w:val="0"/>
        </w:rPr>
        <w:t xml:space="preserve">The following </w:t>
      </w:r>
      <w:proofErr w:type="spellStart"/>
      <w:r w:rsidRPr="00F75BBF">
        <w:rPr>
          <w:b w:val="0"/>
          <w:bCs w:val="0"/>
        </w:rPr>
        <w:t>datatype</w:t>
      </w:r>
      <w:proofErr w:type="spellEnd"/>
      <w:r w:rsidRPr="00F75BBF">
        <w:rPr>
          <w:b w:val="0"/>
          <w:bCs w:val="0"/>
        </w:rPr>
        <w:t xml:space="preserve"> definitions apply to the list of columns of each table:</w:t>
      </w:r>
      <w:bookmarkEnd w:id="48"/>
    </w:p>
    <w:p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rsidR="00753E82" w:rsidRDefault="00753E82" w:rsidP="00753E82"/>
    <w:p w:rsidR="00753E82" w:rsidRDefault="00753E82" w:rsidP="00753E82">
      <w:r w:rsidRPr="00337197">
        <w:rPr>
          <w:b/>
          <w:bCs/>
        </w:rPr>
        <w:t>Comment</w:t>
      </w:r>
      <w:r>
        <w:t xml:space="preserve">: A common implementation of this </w:t>
      </w:r>
      <w:proofErr w:type="spellStart"/>
      <w:r>
        <w:t>datatype</w:t>
      </w:r>
      <w:proofErr w:type="spellEnd"/>
      <w:r>
        <w:t xml:space="preserve"> will be an integer. However, for SF greater than 300 some column values will exceed the range of integer values supported by a 4-byte integer. A test sponsor may use some other </w:t>
      </w:r>
      <w:proofErr w:type="spellStart"/>
      <w:r>
        <w:t>datatype</w:t>
      </w:r>
      <w:proofErr w:type="spellEnd"/>
      <w:r>
        <w:t xml:space="preserve"> such as 8-byte integer, decimal or character string to implement the identifier </w:t>
      </w:r>
      <w:proofErr w:type="spellStart"/>
      <w:r>
        <w:t>datatype</w:t>
      </w:r>
      <w:proofErr w:type="spellEnd"/>
      <w:r>
        <w:t>;</w:t>
      </w:r>
    </w:p>
    <w:p w:rsidR="00753E82" w:rsidRDefault="00753E82" w:rsidP="00753E82"/>
    <w:p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rsidR="00753E82" w:rsidRDefault="00753E82" w:rsidP="00753E82">
      <w:pPr>
        <w:pStyle w:val="Bullets"/>
      </w:pPr>
      <w:r w:rsidRPr="009F04E1">
        <w:rPr>
          <w:b/>
          <w:bCs/>
        </w:rPr>
        <w:t xml:space="preserve">Big Decimal </w:t>
      </w:r>
      <w:r>
        <w:t xml:space="preserve">is of the Decimal </w:t>
      </w:r>
      <w:proofErr w:type="spellStart"/>
      <w:r>
        <w:t>datatype</w:t>
      </w:r>
      <w:proofErr w:type="spellEnd"/>
      <w:r>
        <w:t xml:space="preserve"> as defined above, with the additional property that it must be large enough to represent the aggregated values stored in temporary tables created within query variants;</w:t>
      </w:r>
    </w:p>
    <w:p w:rsidR="00753E82" w:rsidRDefault="00753E82" w:rsidP="00753E82">
      <w:pPr>
        <w:pStyle w:val="Bullets"/>
      </w:pPr>
      <w:r w:rsidRPr="009F04E1">
        <w:rPr>
          <w:b/>
          <w:bCs/>
        </w:rPr>
        <w:t xml:space="preserve">Fixed text, size N </w:t>
      </w:r>
      <w:r>
        <w:t>means that the column must be able to hold any string of characters of a fixed length of N.</w:t>
      </w:r>
    </w:p>
    <w:p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CHAR_LENGTH() function will return N.</w:t>
      </w:r>
    </w:p>
    <w:p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rsidR="00753E82" w:rsidRPr="00337197" w:rsidRDefault="00753E82" w:rsidP="00753E82">
      <w:pPr>
        <w:rPr>
          <w:b/>
          <w:bCs/>
        </w:rPr>
      </w:pPr>
    </w:p>
    <w:p w:rsidR="00753E82" w:rsidRPr="00337197" w:rsidRDefault="00753E82" w:rsidP="00753E82">
      <w:r w:rsidRPr="00337197">
        <w:rPr>
          <w:b/>
          <w:bCs/>
        </w:rPr>
        <w:t xml:space="preserve">Comment: </w:t>
      </w:r>
      <w:r w:rsidRPr="00337197">
        <w:t xml:space="preserve">The implementation </w:t>
      </w:r>
      <w:proofErr w:type="spellStart"/>
      <w:r w:rsidRPr="00337197">
        <w:t>datatype</w:t>
      </w:r>
      <w:proofErr w:type="spellEnd"/>
      <w:r w:rsidRPr="00337197">
        <w:t xml:space="preserve"> chosen by the test sponsor for a particular </w:t>
      </w:r>
      <w:proofErr w:type="spellStart"/>
      <w:r w:rsidRPr="00337197">
        <w:t>datatype</w:t>
      </w:r>
      <w:proofErr w:type="spellEnd"/>
      <w:r w:rsidRPr="00337197">
        <w:t xml:space="preserve"> definition must be applied consistently to all the instances of that </w:t>
      </w:r>
      <w:proofErr w:type="spellStart"/>
      <w:r w:rsidRPr="00337197">
        <w:t>datatype</w:t>
      </w:r>
      <w:proofErr w:type="spellEnd"/>
      <w:r w:rsidRPr="00337197">
        <w:t xml:space="preserve"> definition in the schema, except for identifier columns, whose </w:t>
      </w:r>
      <w:proofErr w:type="spellStart"/>
      <w:r w:rsidRPr="00337197">
        <w:t>datatype</w:t>
      </w:r>
      <w:proofErr w:type="spellEnd"/>
      <w:r w:rsidRPr="00337197">
        <w:t xml:space="preserve"> may be selected to satisfy database scaling requirements.</w:t>
      </w:r>
    </w:p>
    <w:p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0E1EE1">
        <w:rPr>
          <w:b w:val="0"/>
          <w:bCs w:val="0"/>
        </w:rPr>
        <w:fldChar w:fldCharType="begin"/>
      </w:r>
      <w:r>
        <w:rPr>
          <w:b w:val="0"/>
          <w:bCs w:val="0"/>
        </w:rPr>
        <w:instrText xml:space="preserve"> REF Rag21450T \r \h </w:instrText>
      </w:r>
      <w:r w:rsidR="000E1EE1">
        <w:rPr>
          <w:b w:val="0"/>
          <w:bCs w:val="0"/>
        </w:rPr>
      </w:r>
      <w:r w:rsidR="000E1EE1">
        <w:rPr>
          <w:b w:val="0"/>
          <w:bCs w:val="0"/>
        </w:rPr>
        <w:fldChar w:fldCharType="separate"/>
      </w:r>
      <w:r w:rsidR="00A27C47">
        <w:rPr>
          <w:b w:val="0"/>
          <w:bCs w:val="0"/>
        </w:rPr>
        <w:t>4</w:t>
      </w:r>
      <w:proofErr w:type="gramStart"/>
      <w:r w:rsidR="00A27C47">
        <w:rPr>
          <w:b w:val="0"/>
          <w:bCs w:val="0"/>
        </w:rPr>
        <w:t xml:space="preserve">:  </w:t>
      </w:r>
      <w:proofErr w:type="gramEnd"/>
      <w:r w:rsidR="000E1EE1">
        <w:rPr>
          <w:b w:val="0"/>
          <w:bCs w:val="0"/>
        </w:rPr>
        <w:fldChar w:fldCharType="end"/>
      </w:r>
      <w:r w:rsidRPr="00F75BBF">
        <w:rPr>
          <w:b w:val="0"/>
          <w:bCs w:val="0"/>
        </w:rPr>
        <w:t>).</w:t>
      </w:r>
    </w:p>
    <w:p w:rsidR="00753E82" w:rsidRDefault="00753E82" w:rsidP="00753E82">
      <w:pPr>
        <w:pStyle w:val="Heading2"/>
      </w:pPr>
      <w:bookmarkStart w:id="49" w:name="_Ref135727247"/>
      <w:bookmarkStart w:id="50" w:name="_Ref135727998"/>
      <w:bookmarkStart w:id="51" w:name="_Ref135728014"/>
      <w:bookmarkStart w:id="52" w:name="_Ref135729604"/>
      <w:bookmarkStart w:id="53" w:name="_Ref135729630"/>
      <w:bookmarkStart w:id="54" w:name="_Ref135729681"/>
      <w:bookmarkStart w:id="55" w:name="_Ref135729959"/>
      <w:bookmarkStart w:id="56" w:name="_Ref135736232"/>
      <w:bookmarkStart w:id="57" w:name="_Ref135742916"/>
      <w:bookmarkStart w:id="58" w:name="_Toc149484532"/>
      <w:r>
        <w:t>Table Layouts</w:t>
      </w:r>
      <w:bookmarkEnd w:id="49"/>
      <w:bookmarkEnd w:id="50"/>
      <w:bookmarkEnd w:id="51"/>
      <w:bookmarkEnd w:id="52"/>
      <w:bookmarkEnd w:id="53"/>
      <w:bookmarkEnd w:id="54"/>
      <w:bookmarkEnd w:id="55"/>
      <w:bookmarkEnd w:id="56"/>
      <w:bookmarkEnd w:id="57"/>
      <w:bookmarkEnd w:id="58"/>
    </w:p>
    <w:p w:rsidR="00753E82" w:rsidRPr="0020794B" w:rsidRDefault="00753E82" w:rsidP="00753E82">
      <w:pPr>
        <w:pStyle w:val="Heading3"/>
      </w:pPr>
      <w:bookmarkStart w:id="59" w:name="_Ref135726595"/>
      <w:r w:rsidRPr="0020794B">
        <w:t>Required Tables</w:t>
      </w:r>
      <w:bookmarkEnd w:id="59"/>
    </w:p>
    <w:p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implement </w:t>
      </w:r>
      <w:r w:rsidR="00AC1DD9">
        <w:t xml:space="preserve"> </w:t>
      </w:r>
      <w:r w:rsidR="00482249" w:rsidRPr="00AC1DD9">
        <w:rPr>
          <w:b/>
        </w:rPr>
        <w:t>primary key</w:t>
      </w:r>
      <w:r w:rsidR="00482249">
        <w:t xml:space="preserve"> and </w:t>
      </w:r>
      <w:r w:rsidR="00482249" w:rsidRPr="00AC1DD9">
        <w:rPr>
          <w:b/>
        </w:rPr>
        <w:t>foreign key</w:t>
      </w:r>
      <w:r w:rsidR="00482249">
        <w:t xml:space="preserve"> constraints </w:t>
      </w:r>
      <w:r w:rsidR="00AC1DD9">
        <w:t>(see Clause 1.4.2).</w:t>
      </w:r>
    </w:p>
    <w:p w:rsidR="00753E82" w:rsidRDefault="00482249" w:rsidP="00482249">
      <w:pPr>
        <w:tabs>
          <w:tab w:val="left" w:pos="6275"/>
        </w:tabs>
      </w:pPr>
      <w:r>
        <w:tab/>
      </w:r>
    </w:p>
    <w:tbl>
      <w:tblPr>
        <w:tblW w:w="0" w:type="auto"/>
        <w:tblInd w:w="828" w:type="dxa"/>
        <w:tblLook w:val="01E0"/>
      </w:tblPr>
      <w:tblGrid>
        <w:gridCol w:w="2520"/>
        <w:gridCol w:w="2520"/>
        <w:gridCol w:w="4428"/>
      </w:tblGrid>
      <w:tr w:rsidR="00753E82">
        <w:tc>
          <w:tcPr>
            <w:tcW w:w="2520" w:type="dxa"/>
          </w:tcPr>
          <w:p w:rsidR="00753E82" w:rsidRPr="005E20A6" w:rsidRDefault="00753E82" w:rsidP="00753E82">
            <w:pPr>
              <w:pStyle w:val="CellBody"/>
              <w:rPr>
                <w:b/>
                <w:bCs/>
              </w:rPr>
            </w:pPr>
            <w:r w:rsidRPr="005E20A6">
              <w:rPr>
                <w:b/>
                <w:bCs/>
              </w:rPr>
              <w:t>PART Table Layout</w:t>
            </w:r>
          </w:p>
        </w:tc>
        <w:tc>
          <w:tcPr>
            <w:tcW w:w="2520" w:type="dxa"/>
          </w:tcPr>
          <w:p w:rsidR="00753E82" w:rsidRDefault="00753E82" w:rsidP="00753E82">
            <w:pPr>
              <w:pStyle w:val="CellBody"/>
            </w:pP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P_PARTKEY</w:t>
            </w:r>
          </w:p>
        </w:tc>
        <w:tc>
          <w:tcPr>
            <w:tcW w:w="2520" w:type="dxa"/>
          </w:tcPr>
          <w:p w:rsidR="00753E82" w:rsidRDefault="00753E82" w:rsidP="00753E82">
            <w:pPr>
              <w:pStyle w:val="CellBody"/>
            </w:pPr>
            <w:r>
              <w:t>identifier</w:t>
            </w:r>
          </w:p>
        </w:tc>
        <w:tc>
          <w:tcPr>
            <w:tcW w:w="4428" w:type="dxa"/>
          </w:tcPr>
          <w:p w:rsidR="00753E82" w:rsidRPr="00A26693" w:rsidRDefault="00753E82" w:rsidP="00753E82">
            <w:pPr>
              <w:pStyle w:val="CellBody"/>
            </w:pPr>
            <w:r>
              <w:t>SF*200,000 are populated</w:t>
            </w:r>
          </w:p>
        </w:tc>
      </w:tr>
      <w:tr w:rsidR="00753E82">
        <w:tc>
          <w:tcPr>
            <w:tcW w:w="2520" w:type="dxa"/>
          </w:tcPr>
          <w:p w:rsidR="00753E82" w:rsidRDefault="00753E82" w:rsidP="00753E82">
            <w:pPr>
              <w:pStyle w:val="CellBody"/>
            </w:pPr>
            <w:r>
              <w:t>P_NAME</w:t>
            </w:r>
          </w:p>
        </w:tc>
        <w:tc>
          <w:tcPr>
            <w:tcW w:w="2520" w:type="dxa"/>
          </w:tcPr>
          <w:p w:rsidR="00753E82" w:rsidRDefault="00753E82" w:rsidP="00753E82">
            <w:pPr>
              <w:pStyle w:val="CellBody"/>
            </w:pPr>
            <w:r>
              <w:t>variable text, size 55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P_MFGR</w:t>
            </w:r>
          </w:p>
        </w:tc>
        <w:tc>
          <w:tcPr>
            <w:tcW w:w="2520" w:type="dxa"/>
          </w:tcPr>
          <w:p w:rsidR="00753E82" w:rsidRDefault="00753E82" w:rsidP="00753E82">
            <w:pPr>
              <w:pStyle w:val="CellBody"/>
            </w:pPr>
            <w:r>
              <w:t>fixed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lastRenderedPageBreak/>
              <w:t>P_BRAND</w:t>
            </w:r>
          </w:p>
        </w:tc>
        <w:tc>
          <w:tcPr>
            <w:tcW w:w="2520" w:type="dxa"/>
          </w:tcPr>
          <w:p w:rsidR="00753E82" w:rsidRPr="005E20A6" w:rsidRDefault="00753E82" w:rsidP="00753E82">
            <w:pPr>
              <w:pStyle w:val="CellBody"/>
              <w:rPr>
                <w:rFonts w:ascii="TimesNewRoman" w:hAnsi="TimesNewRoman" w:cs="TimesNewRoman"/>
                <w:szCs w:val="20"/>
              </w:rPr>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P_TYPE</w:t>
            </w:r>
          </w:p>
        </w:tc>
        <w:tc>
          <w:tcPr>
            <w:tcW w:w="2520" w:type="dxa"/>
          </w:tcPr>
          <w:p w:rsidR="00753E82" w:rsidRPr="00A26693" w:rsidRDefault="00753E82" w:rsidP="00753E82">
            <w:pPr>
              <w:pStyle w:val="CellBody"/>
            </w:pPr>
            <w:r>
              <w:t>variable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P_SIZE</w:t>
            </w:r>
          </w:p>
        </w:tc>
        <w:tc>
          <w:tcPr>
            <w:tcW w:w="2520" w:type="dxa"/>
          </w:tcPr>
          <w:p w:rsidR="00753E82" w:rsidRPr="00A26693" w:rsidRDefault="00753E82" w:rsidP="00753E82">
            <w:pPr>
              <w:pStyle w:val="CellBody"/>
            </w:pPr>
            <w:r>
              <w:t>integer</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P_CONTAINER</w:t>
            </w:r>
          </w:p>
        </w:tc>
        <w:tc>
          <w:tcPr>
            <w:tcW w:w="2520" w:type="dxa"/>
          </w:tcPr>
          <w:p w:rsidR="00753E82" w:rsidRPr="00A26693" w:rsidRDefault="00753E82" w:rsidP="00753E82">
            <w:pPr>
              <w:pStyle w:val="CellBody"/>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P_RETAILPRICE</w:t>
            </w:r>
          </w:p>
        </w:tc>
        <w:tc>
          <w:tcPr>
            <w:tcW w:w="2520" w:type="dxa"/>
          </w:tcPr>
          <w:p w:rsidR="00753E82" w:rsidRDefault="00753E82" w:rsidP="00753E82">
            <w:pPr>
              <w:pStyle w:val="CellBody"/>
            </w:pPr>
            <w:r>
              <w:t>decimal</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P_COMMENT</w:t>
            </w:r>
          </w:p>
        </w:tc>
        <w:tc>
          <w:tcPr>
            <w:tcW w:w="2520" w:type="dxa"/>
          </w:tcPr>
          <w:p w:rsidR="00753E82" w:rsidRDefault="00753E82" w:rsidP="00753E82">
            <w:pPr>
              <w:pStyle w:val="CellBody"/>
            </w:pPr>
            <w:r>
              <w:t>variable text, size 23</w:t>
            </w:r>
          </w:p>
        </w:tc>
        <w:tc>
          <w:tcPr>
            <w:tcW w:w="4428" w:type="dxa"/>
          </w:tcPr>
          <w:p w:rsidR="00753E82" w:rsidRDefault="00753E82" w:rsidP="00753E82">
            <w:pPr>
              <w:pStyle w:val="CellBody"/>
            </w:pPr>
          </w:p>
        </w:tc>
      </w:tr>
      <w:tr w:rsidR="00753E82">
        <w:tc>
          <w:tcPr>
            <w:tcW w:w="9468" w:type="dxa"/>
            <w:gridSpan w:val="3"/>
          </w:tcPr>
          <w:p w:rsidR="00753E82" w:rsidRDefault="00753E82" w:rsidP="00753E82">
            <w:pPr>
              <w:pStyle w:val="CellBody"/>
            </w:pPr>
            <w:r w:rsidRPr="0006792D">
              <w:rPr>
                <w:bCs/>
              </w:rPr>
              <w:t>Primary Key</w:t>
            </w:r>
            <w:r w:rsidRPr="005E20A6">
              <w:rPr>
                <w:b/>
                <w:bCs/>
              </w:rPr>
              <w:t>:</w:t>
            </w:r>
            <w:r w:rsidRPr="00537EEC">
              <w:t xml:space="preserve"> P_PARTKEY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B24A1D" w:rsidRDefault="00753E82" w:rsidP="00753E82">
            <w:pPr>
              <w:pStyle w:val="CellBody"/>
            </w:pPr>
            <w:r>
              <w:t xml:space="preserve">S_SUPPKEY </w:t>
            </w:r>
          </w:p>
        </w:tc>
        <w:tc>
          <w:tcPr>
            <w:tcW w:w="2520" w:type="dxa"/>
          </w:tcPr>
          <w:p w:rsidR="00753E82" w:rsidRPr="005E20A6" w:rsidRDefault="00753E82" w:rsidP="00753E82">
            <w:pPr>
              <w:pStyle w:val="CellBody"/>
              <w:rPr>
                <w:u w:val="single"/>
              </w:rPr>
            </w:pPr>
            <w:r>
              <w:t xml:space="preserve">identifier </w:t>
            </w:r>
          </w:p>
        </w:tc>
        <w:tc>
          <w:tcPr>
            <w:tcW w:w="4428" w:type="dxa"/>
          </w:tcPr>
          <w:p w:rsidR="00753E82" w:rsidRPr="005E20A6" w:rsidRDefault="00753E82" w:rsidP="00753E82">
            <w:pPr>
              <w:pStyle w:val="CellBody"/>
              <w:rPr>
                <w:u w:val="single"/>
              </w:rPr>
            </w:pPr>
            <w:r>
              <w:t>SF*10,000 are populated</w:t>
            </w:r>
          </w:p>
        </w:tc>
      </w:tr>
      <w:tr w:rsidR="00753E82">
        <w:tc>
          <w:tcPr>
            <w:tcW w:w="2520" w:type="dxa"/>
          </w:tcPr>
          <w:p w:rsidR="00753E82" w:rsidRPr="005E20A6" w:rsidRDefault="00753E82" w:rsidP="00753E82">
            <w:pPr>
              <w:pStyle w:val="CellBody"/>
              <w:rPr>
                <w:u w:val="single"/>
              </w:rPr>
            </w:pPr>
            <w:r>
              <w:t>S_NAME</w:t>
            </w:r>
          </w:p>
        </w:tc>
        <w:tc>
          <w:tcPr>
            <w:tcW w:w="2520" w:type="dxa"/>
          </w:tcPr>
          <w:p w:rsidR="00753E82" w:rsidRPr="00B24A1D" w:rsidRDefault="00753E82" w:rsidP="00753E82">
            <w:pPr>
              <w:pStyle w:val="CellBody"/>
            </w:pPr>
            <w:r>
              <w:t>fixed text, size 25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S_ADDRESS</w:t>
            </w:r>
          </w:p>
        </w:tc>
        <w:tc>
          <w:tcPr>
            <w:tcW w:w="2520" w:type="dxa"/>
          </w:tcPr>
          <w:p w:rsidR="00753E82" w:rsidRPr="00B24A1D" w:rsidRDefault="00753E82" w:rsidP="00753E82">
            <w:pPr>
              <w:pStyle w:val="CellBody"/>
            </w:pPr>
            <w:r>
              <w:t>variable text, size 40</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S_NATIONKEY</w:t>
            </w:r>
          </w:p>
        </w:tc>
        <w:tc>
          <w:tcPr>
            <w:tcW w:w="2520" w:type="dxa"/>
          </w:tcPr>
          <w:p w:rsidR="00753E82" w:rsidRPr="005E20A6" w:rsidRDefault="00753E82" w:rsidP="00753E82">
            <w:pPr>
              <w:pStyle w:val="CellBody"/>
              <w:rPr>
                <w:u w:val="single"/>
              </w:rPr>
            </w:pPr>
            <w:r>
              <w:t>Identifier</w:t>
            </w:r>
          </w:p>
        </w:tc>
        <w:tc>
          <w:tcPr>
            <w:tcW w:w="4428" w:type="dxa"/>
          </w:tcPr>
          <w:p w:rsidR="00753E82" w:rsidRPr="005E20A6" w:rsidRDefault="00753E82" w:rsidP="00753E82">
            <w:pPr>
              <w:pStyle w:val="CellBody"/>
              <w:rPr>
                <w:u w:val="single"/>
              </w:rPr>
            </w:pPr>
            <w:r>
              <w:t xml:space="preserve">Foreign </w:t>
            </w:r>
            <w:r w:rsidR="003C2C8D">
              <w:t>K</w:t>
            </w:r>
            <w:r>
              <w:t>ey to N_NATIONKEY</w:t>
            </w:r>
          </w:p>
        </w:tc>
      </w:tr>
      <w:tr w:rsidR="00753E82">
        <w:tc>
          <w:tcPr>
            <w:tcW w:w="2520" w:type="dxa"/>
          </w:tcPr>
          <w:p w:rsidR="00753E82" w:rsidRPr="005E20A6" w:rsidRDefault="00753E82" w:rsidP="00753E82">
            <w:pPr>
              <w:pStyle w:val="CellBody"/>
              <w:rPr>
                <w:u w:val="single"/>
              </w:rPr>
            </w:pPr>
            <w:r>
              <w:t>S_PHONE</w:t>
            </w:r>
          </w:p>
        </w:tc>
        <w:tc>
          <w:tcPr>
            <w:tcW w:w="2520" w:type="dxa"/>
          </w:tcPr>
          <w:p w:rsidR="00753E82" w:rsidRPr="00B24A1D" w:rsidRDefault="00753E82" w:rsidP="00753E82">
            <w:pPr>
              <w:pStyle w:val="CellBody"/>
            </w:pPr>
            <w:r>
              <w:t>fixed text, size 15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S_ACCTBAL</w:t>
            </w:r>
          </w:p>
        </w:tc>
        <w:tc>
          <w:tcPr>
            <w:tcW w:w="2520" w:type="dxa"/>
          </w:tcPr>
          <w:p w:rsidR="00753E82" w:rsidRPr="00B24A1D" w:rsidRDefault="00753E82" w:rsidP="00753E82">
            <w:pPr>
              <w:pStyle w:val="CellBody"/>
            </w:pPr>
            <w:r>
              <w:t>decimal</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S_COMMENT</w:t>
            </w:r>
          </w:p>
        </w:tc>
        <w:tc>
          <w:tcPr>
            <w:tcW w:w="2520" w:type="dxa"/>
          </w:tcPr>
          <w:p w:rsidR="00753E82" w:rsidRPr="00B24A1D" w:rsidRDefault="00753E82" w:rsidP="00753E82">
            <w:pPr>
              <w:pStyle w:val="CellBody"/>
            </w:pPr>
            <w:r>
              <w:t>variable text, size 101</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464A90" w:rsidRDefault="00753E82" w:rsidP="00753E82">
            <w:pPr>
              <w:pStyle w:val="CellBody"/>
            </w:pPr>
            <w:r w:rsidRPr="00464A90">
              <w:t>PS_PARTKEY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P_PARTKEY</w:t>
            </w:r>
          </w:p>
        </w:tc>
      </w:tr>
      <w:tr w:rsidR="00753E82">
        <w:trPr>
          <w:trHeight w:val="279"/>
        </w:trPr>
        <w:tc>
          <w:tcPr>
            <w:tcW w:w="2520" w:type="dxa"/>
          </w:tcPr>
          <w:p w:rsidR="00753E82" w:rsidRPr="00464A90" w:rsidRDefault="00753E82" w:rsidP="00753E82">
            <w:pPr>
              <w:pStyle w:val="CellBody"/>
            </w:pPr>
            <w:r w:rsidRPr="00464A90">
              <w:t>PS_SUPPKEY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S_SUPPKEY</w:t>
            </w:r>
          </w:p>
        </w:tc>
      </w:tr>
      <w:tr w:rsidR="00753E82">
        <w:tc>
          <w:tcPr>
            <w:tcW w:w="2520" w:type="dxa"/>
          </w:tcPr>
          <w:p w:rsidR="00753E82" w:rsidRPr="00464A90" w:rsidRDefault="00753E82" w:rsidP="00753E82">
            <w:pPr>
              <w:pStyle w:val="CellBody"/>
            </w:pPr>
            <w:r w:rsidRPr="00464A90">
              <w:t>PS_AVAILQTY</w:t>
            </w:r>
          </w:p>
        </w:tc>
        <w:tc>
          <w:tcPr>
            <w:tcW w:w="2520" w:type="dxa"/>
          </w:tcPr>
          <w:p w:rsidR="00753E82" w:rsidRPr="00537EEC" w:rsidRDefault="00753E82" w:rsidP="00753E82">
            <w:pPr>
              <w:pStyle w:val="CellBody"/>
            </w:pPr>
            <w:r w:rsidRPr="00537EEC">
              <w:t>integer</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PS_SUPPLYCOST</w:t>
            </w:r>
          </w:p>
        </w:tc>
        <w:tc>
          <w:tcPr>
            <w:tcW w:w="2520" w:type="dxa"/>
          </w:tcPr>
          <w:p w:rsidR="00753E82" w:rsidRPr="00537EEC" w:rsidRDefault="00753E82" w:rsidP="00753E82">
            <w:pPr>
              <w:pStyle w:val="CellBody"/>
            </w:pPr>
            <w:r w:rsidRPr="00537EEC">
              <w:t>Decimal</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PS_COMMENT</w:t>
            </w:r>
          </w:p>
        </w:tc>
        <w:tc>
          <w:tcPr>
            <w:tcW w:w="2520" w:type="dxa"/>
          </w:tcPr>
          <w:p w:rsidR="00753E82" w:rsidRPr="00537EEC" w:rsidRDefault="00753E82" w:rsidP="00753E82">
            <w:pPr>
              <w:pStyle w:val="CellBody"/>
            </w:pPr>
            <w:r w:rsidRPr="00537EEC">
              <w:t>variable text, size 199</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C_CUSTKEY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SF*150,000 are populated</w:t>
            </w:r>
          </w:p>
        </w:tc>
      </w:tr>
      <w:tr w:rsidR="00753E82">
        <w:tc>
          <w:tcPr>
            <w:tcW w:w="2520" w:type="dxa"/>
          </w:tcPr>
          <w:p w:rsidR="00753E82" w:rsidRPr="00537EEC" w:rsidRDefault="00753E82" w:rsidP="00753E82">
            <w:pPr>
              <w:pStyle w:val="CellBody"/>
            </w:pPr>
            <w:r w:rsidRPr="00537EEC">
              <w:lastRenderedPageBreak/>
              <w:t>C_NAME</w:t>
            </w:r>
          </w:p>
        </w:tc>
        <w:tc>
          <w:tcPr>
            <w:tcW w:w="2520" w:type="dxa"/>
          </w:tcPr>
          <w:p w:rsidR="00753E82" w:rsidRPr="00E22387" w:rsidRDefault="00753E82" w:rsidP="00753E82">
            <w:pPr>
              <w:pStyle w:val="CellBody"/>
            </w:pPr>
            <w:r w:rsidRPr="00E22387">
              <w:t>variable text, size 25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C_ADDRESS</w:t>
            </w:r>
          </w:p>
        </w:tc>
        <w:tc>
          <w:tcPr>
            <w:tcW w:w="2520" w:type="dxa"/>
          </w:tcPr>
          <w:p w:rsidR="00753E82" w:rsidRPr="00E22387" w:rsidRDefault="00753E82" w:rsidP="00753E82">
            <w:pPr>
              <w:pStyle w:val="CellBody"/>
            </w:pPr>
            <w:r w:rsidRPr="00E22387">
              <w:t>variable text, size 40</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C_NATIONKEY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 xml:space="preserve">Foreign </w:t>
            </w:r>
            <w:r w:rsidR="003C2C8D">
              <w:t>K</w:t>
            </w:r>
            <w:r w:rsidRPr="001E61AB">
              <w:t>ey to N_NATIONKEY</w:t>
            </w:r>
          </w:p>
        </w:tc>
      </w:tr>
      <w:tr w:rsidR="00753E82">
        <w:tc>
          <w:tcPr>
            <w:tcW w:w="2520" w:type="dxa"/>
          </w:tcPr>
          <w:p w:rsidR="00753E82" w:rsidRPr="00537EEC" w:rsidRDefault="00753E82" w:rsidP="00753E82">
            <w:pPr>
              <w:pStyle w:val="CellBody"/>
            </w:pPr>
            <w:r w:rsidRPr="00537EEC">
              <w:t>C_PHONE</w:t>
            </w:r>
          </w:p>
        </w:tc>
        <w:tc>
          <w:tcPr>
            <w:tcW w:w="2520" w:type="dxa"/>
          </w:tcPr>
          <w:p w:rsidR="00753E82" w:rsidRPr="00E22387" w:rsidRDefault="00753E82" w:rsidP="00753E82">
            <w:pPr>
              <w:pStyle w:val="CellBody"/>
            </w:pPr>
            <w:r w:rsidRPr="00E22387">
              <w:t>fixed text, size 15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C_ACCTBAL</w:t>
            </w:r>
          </w:p>
        </w:tc>
        <w:tc>
          <w:tcPr>
            <w:tcW w:w="2520" w:type="dxa"/>
          </w:tcPr>
          <w:p w:rsidR="00753E82" w:rsidRPr="00E22387" w:rsidRDefault="00753E82" w:rsidP="00753E82">
            <w:pPr>
              <w:pStyle w:val="CellBody"/>
            </w:pPr>
            <w:r w:rsidRPr="00E22387">
              <w:t>Decimal</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C_MKTSEGMENT</w:t>
            </w:r>
          </w:p>
        </w:tc>
        <w:tc>
          <w:tcPr>
            <w:tcW w:w="2520" w:type="dxa"/>
          </w:tcPr>
          <w:p w:rsidR="00753E82" w:rsidRPr="00E22387" w:rsidRDefault="00753E82" w:rsidP="00753E82">
            <w:pPr>
              <w:pStyle w:val="CellBody"/>
            </w:pPr>
            <w:r w:rsidRPr="00E22387">
              <w:t>fixed text, size 10</w:t>
            </w:r>
          </w:p>
        </w:tc>
        <w:tc>
          <w:tcPr>
            <w:tcW w:w="4428" w:type="dxa"/>
          </w:tcPr>
          <w:p w:rsidR="00753E82" w:rsidRPr="00E22387" w:rsidRDefault="00753E82" w:rsidP="00753E82">
            <w:pPr>
              <w:pStyle w:val="CellBody"/>
            </w:pPr>
          </w:p>
        </w:tc>
      </w:tr>
      <w:tr w:rsidR="00753E82">
        <w:tc>
          <w:tcPr>
            <w:tcW w:w="2520" w:type="dxa"/>
          </w:tcPr>
          <w:p w:rsidR="00753E82" w:rsidRPr="00537EEC" w:rsidRDefault="00753E82" w:rsidP="00753E82">
            <w:pPr>
              <w:pStyle w:val="CellBody"/>
            </w:pPr>
            <w:r w:rsidRPr="00537EEC">
              <w:t>C_COMMENT</w:t>
            </w:r>
          </w:p>
        </w:tc>
        <w:tc>
          <w:tcPr>
            <w:tcW w:w="2520" w:type="dxa"/>
          </w:tcPr>
          <w:p w:rsidR="00753E82" w:rsidRPr="00E22387" w:rsidRDefault="00753E82" w:rsidP="00753E82">
            <w:pPr>
              <w:pStyle w:val="CellBody"/>
            </w:pPr>
            <w:r w:rsidRPr="00E22387">
              <w:t>variable text, size 117</w:t>
            </w:r>
          </w:p>
        </w:tc>
        <w:tc>
          <w:tcPr>
            <w:tcW w:w="4428" w:type="dxa"/>
          </w:tcPr>
          <w:p w:rsidR="00753E82" w:rsidRPr="00E22387"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ORDERS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993F3A" w:rsidRDefault="00753E82" w:rsidP="00753E82">
            <w:pPr>
              <w:pStyle w:val="CellBody"/>
            </w:pPr>
            <w:r w:rsidRPr="00993F3A">
              <w:t>O_ORDERKEY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SF*1,500,000 are sparsely populated</w:t>
            </w:r>
          </w:p>
        </w:tc>
      </w:tr>
      <w:tr w:rsidR="00753E82">
        <w:tc>
          <w:tcPr>
            <w:tcW w:w="2520" w:type="dxa"/>
          </w:tcPr>
          <w:p w:rsidR="00753E82" w:rsidRPr="00993F3A" w:rsidRDefault="00753E82" w:rsidP="00753E82">
            <w:pPr>
              <w:pStyle w:val="CellBody"/>
            </w:pPr>
            <w:r w:rsidRPr="00993F3A">
              <w:t>O_CUSTKEY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 xml:space="preserve">Foreign </w:t>
            </w:r>
            <w:r w:rsidR="003C2C8D">
              <w:t>K</w:t>
            </w:r>
            <w:r w:rsidRPr="00993F3A">
              <w:t>ey to C_CUSTKEY</w:t>
            </w:r>
          </w:p>
        </w:tc>
      </w:tr>
      <w:tr w:rsidR="00753E82">
        <w:tc>
          <w:tcPr>
            <w:tcW w:w="2520" w:type="dxa"/>
          </w:tcPr>
          <w:p w:rsidR="00753E82" w:rsidRPr="00993F3A" w:rsidRDefault="00753E82" w:rsidP="00753E82">
            <w:pPr>
              <w:pStyle w:val="CellBody"/>
            </w:pPr>
            <w:r w:rsidRPr="00993F3A">
              <w:t>O_ORDERSTATUS</w:t>
            </w:r>
          </w:p>
        </w:tc>
        <w:tc>
          <w:tcPr>
            <w:tcW w:w="2520" w:type="dxa"/>
          </w:tcPr>
          <w:p w:rsidR="00753E82" w:rsidRPr="00993F3A" w:rsidRDefault="00753E82" w:rsidP="00753E82">
            <w:pPr>
              <w:pStyle w:val="CellBody"/>
            </w:pPr>
            <w:r w:rsidRPr="00993F3A">
              <w:t>fixed text, size 1</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O_TOTALPRICE</w:t>
            </w:r>
          </w:p>
        </w:tc>
        <w:tc>
          <w:tcPr>
            <w:tcW w:w="2520" w:type="dxa"/>
          </w:tcPr>
          <w:p w:rsidR="00753E82" w:rsidRPr="00993F3A" w:rsidRDefault="00753E82" w:rsidP="00753E82">
            <w:pPr>
              <w:pStyle w:val="CellBody"/>
            </w:pPr>
            <w:r w:rsidRPr="00993F3A">
              <w:t>Decimal</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O_ORDERDATE</w:t>
            </w:r>
          </w:p>
        </w:tc>
        <w:tc>
          <w:tcPr>
            <w:tcW w:w="2520" w:type="dxa"/>
          </w:tcPr>
          <w:p w:rsidR="00753E82" w:rsidRPr="00993F3A" w:rsidRDefault="00753E82" w:rsidP="00753E82">
            <w:pPr>
              <w:pStyle w:val="CellBody"/>
            </w:pPr>
            <w:r w:rsidRPr="00993F3A">
              <w:t>Date</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O_ORDERPRIORITY</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O_CLERK</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O_SHIPPRIORITY</w:t>
            </w:r>
          </w:p>
        </w:tc>
        <w:tc>
          <w:tcPr>
            <w:tcW w:w="2520" w:type="dxa"/>
          </w:tcPr>
          <w:p w:rsidR="00753E82" w:rsidRPr="00993F3A" w:rsidRDefault="00753E82" w:rsidP="00753E82">
            <w:pPr>
              <w:pStyle w:val="CellBody"/>
            </w:pPr>
            <w:r w:rsidRPr="00993F3A">
              <w:t>Integer</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O_COMMENT</w:t>
            </w:r>
          </w:p>
        </w:tc>
        <w:tc>
          <w:tcPr>
            <w:tcW w:w="2520" w:type="dxa"/>
          </w:tcPr>
          <w:p w:rsidR="00753E82" w:rsidRPr="00993F3A" w:rsidRDefault="00753E82" w:rsidP="00753E82">
            <w:pPr>
              <w:pStyle w:val="CellBody"/>
            </w:pPr>
            <w:r w:rsidRPr="00993F3A">
              <w:t>variable text, size 79</w:t>
            </w:r>
          </w:p>
        </w:tc>
        <w:tc>
          <w:tcPr>
            <w:tcW w:w="4428" w:type="dxa"/>
          </w:tcPr>
          <w:p w:rsidR="00753E82" w:rsidRPr="00993F3A"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trPr>
          <w:trHeight w:val="315"/>
        </w:trPr>
        <w:tc>
          <w:tcPr>
            <w:tcW w:w="2520" w:type="dxa"/>
          </w:tcPr>
          <w:p w:rsidR="00753E82" w:rsidRPr="00993F3A" w:rsidRDefault="00753E82" w:rsidP="00753E82">
            <w:pPr>
              <w:pStyle w:val="CellBody"/>
            </w:pPr>
          </w:p>
        </w:tc>
        <w:tc>
          <w:tcPr>
            <w:tcW w:w="2520" w:type="dxa"/>
          </w:tcPr>
          <w:p w:rsidR="00753E82" w:rsidRPr="00993F3A" w:rsidRDefault="00753E82" w:rsidP="00753E82">
            <w:pPr>
              <w:pStyle w:val="CellBody"/>
            </w:pPr>
          </w:p>
        </w:tc>
        <w:tc>
          <w:tcPr>
            <w:tcW w:w="4428" w:type="dxa"/>
          </w:tcPr>
          <w:p w:rsidR="00753E82" w:rsidRPr="00E6021E"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0E1EE1">
              <w:fldChar w:fldCharType="begin"/>
            </w:r>
            <w:r>
              <w:instrText xml:space="preserve"> REF Rag21450T \r \h </w:instrText>
            </w:r>
            <w:r w:rsidR="000E1EE1">
              <w:fldChar w:fldCharType="separate"/>
            </w:r>
            <w:r w:rsidR="00A27C47">
              <w:t>4</w:t>
            </w:r>
            <w:proofErr w:type="gramStart"/>
            <w:r w:rsidR="00A27C47">
              <w:t xml:space="preserve">:  </w:t>
            </w:r>
            <w:proofErr w:type="gramEnd"/>
            <w:r w:rsidR="000E1EE1">
              <w:fldChar w:fldCharType="end"/>
            </w:r>
            <w:r w:rsidRPr="00537EEC">
              <w:t>). The purpose of this is to exercise the capabilities of the DBMS to handle "dead data" when joining two or more tables.</w:t>
            </w:r>
          </w:p>
        </w:tc>
      </w:tr>
      <w:tr w:rsidR="00753E82">
        <w:trPr>
          <w:trHeight w:val="387"/>
        </w:trPr>
        <w:tc>
          <w:tcPr>
            <w:tcW w:w="2520" w:type="dxa"/>
          </w:tcPr>
          <w:p w:rsidR="00753E82" w:rsidRPr="005E20A6" w:rsidRDefault="00753E82" w:rsidP="00753E82">
            <w:pPr>
              <w:pStyle w:val="CellBody"/>
              <w:rPr>
                <w:rFonts w:ascii="TimesNewRoman" w:hAnsi="TimesNewRoman" w:cs="TimesNewRoman"/>
                <w:szCs w:val="20"/>
                <w:u w:val="single"/>
              </w:rPr>
            </w:pPr>
          </w:p>
        </w:tc>
        <w:tc>
          <w:tcPr>
            <w:tcW w:w="2520" w:type="dxa"/>
          </w:tcPr>
          <w:p w:rsidR="00753E82" w:rsidRPr="005E20A6" w:rsidRDefault="00753E82" w:rsidP="00753E82">
            <w:pPr>
              <w:pStyle w:val="CellBody"/>
              <w:rPr>
                <w:rFonts w:ascii="TimesNewRoman" w:hAnsi="TimesNewRoman" w:cs="TimesNewRoman"/>
                <w:szCs w:val="20"/>
                <w:u w:val="single"/>
              </w:rPr>
            </w:pPr>
          </w:p>
        </w:tc>
        <w:tc>
          <w:tcPr>
            <w:tcW w:w="4428" w:type="dxa"/>
          </w:tcPr>
          <w:p w:rsidR="00753E82" w:rsidRPr="00E6021E" w:rsidRDefault="00753E82" w:rsidP="00753E82">
            <w:pPr>
              <w:pStyle w:val="CellBody"/>
            </w:pPr>
          </w:p>
        </w:tc>
      </w:tr>
      <w:tr w:rsidR="00753E82">
        <w:tc>
          <w:tcPr>
            <w:tcW w:w="5040" w:type="dxa"/>
            <w:gridSpan w:val="2"/>
          </w:tcPr>
          <w:p w:rsidR="00753E82" w:rsidRPr="005E20A6" w:rsidRDefault="00753E82" w:rsidP="00753E82">
            <w:pPr>
              <w:pStyle w:val="CellBody"/>
              <w:rPr>
                <w:b/>
                <w:bCs/>
                <w:szCs w:val="20"/>
              </w:rPr>
            </w:pPr>
            <w:r w:rsidRPr="005E20A6">
              <w:rPr>
                <w:b/>
                <w:bCs/>
              </w:rPr>
              <w:t>LINEITEM Table Layout</w:t>
            </w:r>
          </w:p>
        </w:tc>
        <w:tc>
          <w:tcPr>
            <w:tcW w:w="4428" w:type="dxa"/>
          </w:tcPr>
          <w:p w:rsidR="00753E82" w:rsidRPr="00E6021E"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L_ORDERKEY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w:t>
            </w:r>
            <w:r w:rsidR="003C2C8D">
              <w:t>K</w:t>
            </w:r>
            <w:r w:rsidRPr="007A3DAD">
              <w:t>ey to O_ORDERKEY</w:t>
            </w:r>
          </w:p>
        </w:tc>
      </w:tr>
      <w:tr w:rsidR="00753E82">
        <w:tc>
          <w:tcPr>
            <w:tcW w:w="2520" w:type="dxa"/>
          </w:tcPr>
          <w:p w:rsidR="00753E82" w:rsidRPr="00537EEC" w:rsidRDefault="00753E82" w:rsidP="00753E82">
            <w:pPr>
              <w:pStyle w:val="CellBody"/>
            </w:pPr>
            <w:r w:rsidRPr="00537EEC">
              <w:t>L_PARTKEY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tc>
          <w:tcPr>
            <w:tcW w:w="2520" w:type="dxa"/>
          </w:tcPr>
          <w:p w:rsidR="00753E82" w:rsidRPr="00537EEC" w:rsidRDefault="00753E82" w:rsidP="00753E82">
            <w:pPr>
              <w:pStyle w:val="CellBody"/>
            </w:pPr>
            <w:r w:rsidRPr="00537EEC">
              <w:t>L_SUPPKEY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tc>
          <w:tcPr>
            <w:tcW w:w="2520" w:type="dxa"/>
          </w:tcPr>
          <w:p w:rsidR="00753E82" w:rsidRPr="007A3DAD" w:rsidRDefault="00753E82" w:rsidP="00753E82">
            <w:pPr>
              <w:pStyle w:val="CellBody"/>
            </w:pPr>
            <w:r w:rsidRPr="007A3DAD">
              <w:lastRenderedPageBreak/>
              <w:t>L_LINENUMBER</w:t>
            </w:r>
          </w:p>
        </w:tc>
        <w:tc>
          <w:tcPr>
            <w:tcW w:w="2520" w:type="dxa"/>
          </w:tcPr>
          <w:p w:rsidR="00753E82" w:rsidRPr="007A3DAD" w:rsidRDefault="00753E82" w:rsidP="00753E82">
            <w:pPr>
              <w:pStyle w:val="CellBody"/>
            </w:pPr>
            <w:r w:rsidRPr="007A3DAD">
              <w:t>integer</w:t>
            </w:r>
          </w:p>
        </w:tc>
        <w:tc>
          <w:tcPr>
            <w:tcW w:w="4428" w:type="dxa"/>
          </w:tcPr>
          <w:p w:rsidR="00753E82" w:rsidRPr="005E20A6" w:rsidRDefault="00753E82" w:rsidP="00753E82">
            <w:pPr>
              <w:pStyle w:val="CellBody"/>
              <w:rPr>
                <w:rFonts w:ascii="TimesNewRoman" w:hAnsi="TimesNewRoman" w:cs="TimesNewRoman"/>
                <w:szCs w:val="20"/>
              </w:rPr>
            </w:pPr>
          </w:p>
        </w:tc>
      </w:tr>
      <w:tr w:rsidR="00753E82">
        <w:tc>
          <w:tcPr>
            <w:tcW w:w="2520" w:type="dxa"/>
          </w:tcPr>
          <w:p w:rsidR="00753E82" w:rsidRPr="00537EEC" w:rsidRDefault="00753E82" w:rsidP="00753E82">
            <w:pPr>
              <w:pStyle w:val="CellBody"/>
            </w:pPr>
            <w:r w:rsidRPr="00537EEC">
              <w:t>L_QUANTITY</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537EEC" w:rsidRDefault="00753E82" w:rsidP="00753E82">
            <w:pPr>
              <w:pStyle w:val="CellBody"/>
            </w:pPr>
            <w:r w:rsidRPr="00537EEC">
              <w:t>L_EXTENDEDPRICE</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L_DISCOUNT</w:t>
            </w:r>
          </w:p>
        </w:tc>
        <w:tc>
          <w:tcPr>
            <w:tcW w:w="2520" w:type="dxa"/>
          </w:tcPr>
          <w:p w:rsidR="00753E82" w:rsidRPr="007A3DAD" w:rsidRDefault="00753E82" w:rsidP="00753E82">
            <w:pPr>
              <w:pStyle w:val="CellBody"/>
            </w:pPr>
            <w:r w:rsidRPr="007A3DAD">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t>L_TAX</w:t>
            </w:r>
          </w:p>
        </w:tc>
        <w:tc>
          <w:tcPr>
            <w:tcW w:w="2520" w:type="dxa"/>
          </w:tcPr>
          <w:p w:rsidR="00753E82" w:rsidRPr="007A3DAD" w:rsidRDefault="00753E82" w:rsidP="00753E82">
            <w:pPr>
              <w:pStyle w:val="CellBody"/>
            </w:pPr>
            <w:r>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L_RETURNFLAG</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L_LINESTATUS</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L_COMMITDATE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L_RECEIPTDATE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L_SHIPINSTRUCT</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L_SHIPMODE</w:t>
            </w:r>
          </w:p>
        </w:tc>
        <w:tc>
          <w:tcPr>
            <w:tcW w:w="2520" w:type="dxa"/>
          </w:tcPr>
          <w:p w:rsidR="00753E82" w:rsidRPr="007A3DAD" w:rsidRDefault="00753E82" w:rsidP="00753E82">
            <w:pPr>
              <w:pStyle w:val="CellBody"/>
            </w:pPr>
            <w:r w:rsidRPr="007A3DAD">
              <w:t>fixed text, size 10</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L_COMMENT</w:t>
            </w:r>
          </w:p>
        </w:tc>
        <w:tc>
          <w:tcPr>
            <w:tcW w:w="2520" w:type="dxa"/>
          </w:tcPr>
          <w:p w:rsidR="00753E82" w:rsidRPr="007A3DAD" w:rsidRDefault="00753E82" w:rsidP="00753E82">
            <w:pPr>
              <w:pStyle w:val="CellBody"/>
            </w:pPr>
            <w:r w:rsidRPr="007A3DAD">
              <w:t>variable text size 44</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tc>
          <w:tcPr>
            <w:tcW w:w="2520" w:type="dxa"/>
          </w:tcPr>
          <w:p w:rsidR="00753E82" w:rsidRPr="005E20A6" w:rsidRDefault="00753E82" w:rsidP="00753E82">
            <w:pPr>
              <w:pStyle w:val="CellBody"/>
              <w:rPr>
                <w:rFonts w:ascii="TimesNewRoman" w:hAnsi="TimesNewRoman" w:cs="TimesNewRoman"/>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NATION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N_NATIONKEY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25 nations are populated</w:t>
            </w:r>
          </w:p>
        </w:tc>
      </w:tr>
      <w:tr w:rsidR="00753E82">
        <w:tc>
          <w:tcPr>
            <w:tcW w:w="2520" w:type="dxa"/>
          </w:tcPr>
          <w:p w:rsidR="00753E82" w:rsidRPr="007A3DAD" w:rsidRDefault="00753E82" w:rsidP="00753E82">
            <w:pPr>
              <w:pStyle w:val="CellBody"/>
            </w:pPr>
            <w:r w:rsidRPr="007A3DAD">
              <w:t>N_NAME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N_REGIONKEY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 xml:space="preserve">Foreign </w:t>
            </w:r>
            <w:r w:rsidR="003C2C8D">
              <w:t>K</w:t>
            </w:r>
            <w:r w:rsidRPr="007A3DAD">
              <w:t>ey to R_REGIONKEY</w:t>
            </w:r>
          </w:p>
        </w:tc>
      </w:tr>
      <w:tr w:rsidR="00753E82">
        <w:tc>
          <w:tcPr>
            <w:tcW w:w="2520" w:type="dxa"/>
          </w:tcPr>
          <w:p w:rsidR="00753E82" w:rsidRPr="007A3DAD" w:rsidRDefault="00753E82" w:rsidP="00753E82">
            <w:pPr>
              <w:pStyle w:val="CellBody"/>
            </w:pPr>
            <w:r w:rsidRPr="007A3DAD">
              <w:t>N_COMMENT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tc>
          <w:tcPr>
            <w:tcW w:w="2520" w:type="dxa"/>
          </w:tcPr>
          <w:p w:rsidR="00753E82" w:rsidRPr="007A3DAD" w:rsidRDefault="00753E82" w:rsidP="00753E82">
            <w:pPr>
              <w:pStyle w:val="CellBody"/>
            </w:pP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REGION Table Layout</w:t>
            </w: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R_REGIONKEY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5 regions are populated</w:t>
            </w:r>
          </w:p>
        </w:tc>
      </w:tr>
      <w:tr w:rsidR="00753E82">
        <w:tc>
          <w:tcPr>
            <w:tcW w:w="2520" w:type="dxa"/>
          </w:tcPr>
          <w:p w:rsidR="00753E82" w:rsidRPr="007A3DAD" w:rsidRDefault="00753E82" w:rsidP="00753E82">
            <w:pPr>
              <w:pStyle w:val="CellBody"/>
            </w:pPr>
            <w:r w:rsidRPr="007A3DAD">
              <w:t>R_NAME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R_COMMENT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5040" w:type="dxa"/>
            <w:gridSpan w:val="2"/>
          </w:tcPr>
          <w:p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rsidR="00753E82" w:rsidRPr="007A3DAD" w:rsidRDefault="00753E82" w:rsidP="00753E82">
            <w:pPr>
              <w:pStyle w:val="CellBody"/>
            </w:pPr>
          </w:p>
        </w:tc>
      </w:tr>
    </w:tbl>
    <w:p w:rsidR="00753E82" w:rsidRDefault="00753E82" w:rsidP="00753E82"/>
    <w:p w:rsidR="00753E82" w:rsidRDefault="00753E82" w:rsidP="00753E82">
      <w:pPr>
        <w:pStyle w:val="Heading3"/>
      </w:pPr>
      <w:r>
        <w:lastRenderedPageBreak/>
        <w:t>Constraints</w:t>
      </w:r>
    </w:p>
    <w:p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rsidR="00753E82" w:rsidRDefault="00753E82" w:rsidP="00753E82">
      <w:pPr>
        <w:pStyle w:val="Bullets"/>
      </w:pPr>
      <w:r>
        <w:t>Constraints must be enforced either at the statement level or at the transaction level;</w:t>
      </w:r>
    </w:p>
    <w:p w:rsidR="00753E82" w:rsidRDefault="00753E82" w:rsidP="00753E82">
      <w:pPr>
        <w:pStyle w:val="Bullets"/>
      </w:pPr>
      <w:r>
        <w:t xml:space="preserve">All defined constraints must be enforced and validated before the load test is complete (see Clause </w:t>
      </w:r>
      <w:r w:rsidR="000E1EE1">
        <w:fldChar w:fldCharType="begin"/>
      </w:r>
      <w:r>
        <w:instrText xml:space="preserve"> REF Rah_Ref412536233T \r \h </w:instrText>
      </w:r>
      <w:r w:rsidR="000E1EE1">
        <w:fldChar w:fldCharType="separate"/>
      </w:r>
      <w:r w:rsidR="00A27C47">
        <w:t>5.1.1.2</w:t>
      </w:r>
      <w:r w:rsidR="000E1EE1">
        <w:fldChar w:fldCharType="end"/>
      </w:r>
      <w:r>
        <w:t>);</w:t>
      </w:r>
    </w:p>
    <w:p w:rsidR="00753E82" w:rsidRDefault="00753E82" w:rsidP="00753E82">
      <w:pPr>
        <w:pStyle w:val="Heading4"/>
      </w:pPr>
      <w:r>
        <w:t>The NOT NULL attribute may be used for any column.</w:t>
      </w:r>
    </w:p>
    <w:p w:rsidR="00753E82" w:rsidRDefault="00753E82" w:rsidP="00753E82">
      <w:pPr>
        <w:pStyle w:val="Heading4"/>
      </w:pPr>
      <w:bookmarkStart w:id="60" w:name="_Ref135727450"/>
      <w:r>
        <w:t xml:space="preserve">The following columns or set of columns </w:t>
      </w:r>
      <w:r w:rsidR="002155C7">
        <w:t xml:space="preserve">listed in Clause </w:t>
      </w:r>
      <w:r w:rsidR="000E1EE1">
        <w:fldChar w:fldCharType="begin"/>
      </w:r>
      <w:r w:rsidR="002155C7">
        <w:instrText xml:space="preserve"> REF _Ref135726595 \r \h </w:instrText>
      </w:r>
      <w:r w:rsidR="000E1EE1">
        <w:fldChar w:fldCharType="separate"/>
      </w:r>
      <w:r w:rsidR="00A27C47">
        <w:t>1.4.1</w:t>
      </w:r>
      <w:r w:rsidR="000E1EE1">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60"/>
    </w:p>
    <w:p w:rsidR="00753E82" w:rsidRDefault="00753E82" w:rsidP="00753E82">
      <w:pPr>
        <w:pStyle w:val="Bullets"/>
      </w:pPr>
      <w:r>
        <w:t>P_PARTKEY;</w:t>
      </w:r>
    </w:p>
    <w:p w:rsidR="00753E82" w:rsidRDefault="00753E82" w:rsidP="00753E82">
      <w:pPr>
        <w:pStyle w:val="Bullets"/>
      </w:pPr>
      <w:r>
        <w:t>S_SUPPKEY;</w:t>
      </w:r>
    </w:p>
    <w:p w:rsidR="00753E82" w:rsidRDefault="00753E82" w:rsidP="00753E82">
      <w:pPr>
        <w:pStyle w:val="Bullets"/>
      </w:pPr>
      <w:r>
        <w:t>PS_PARTKEY, PS_SUPPKEY;</w:t>
      </w:r>
    </w:p>
    <w:p w:rsidR="00753E82" w:rsidRDefault="00753E82" w:rsidP="00753E82">
      <w:pPr>
        <w:pStyle w:val="Bullets"/>
      </w:pPr>
      <w:r>
        <w:t>C_CUSTKEY;</w:t>
      </w:r>
    </w:p>
    <w:p w:rsidR="00753E82" w:rsidRDefault="00753E82" w:rsidP="00753E82">
      <w:pPr>
        <w:pStyle w:val="Bullets"/>
      </w:pPr>
      <w:r>
        <w:t>O_ORDERKEY;</w:t>
      </w:r>
    </w:p>
    <w:p w:rsidR="00753E82" w:rsidRDefault="00753E82" w:rsidP="00753E82">
      <w:pPr>
        <w:pStyle w:val="Bullets"/>
      </w:pPr>
      <w:r>
        <w:t>L_ORDERKEY, L_LINENUMBER;</w:t>
      </w:r>
    </w:p>
    <w:p w:rsidR="00753E82" w:rsidRDefault="00753E82" w:rsidP="00753E82">
      <w:pPr>
        <w:pStyle w:val="Bullets"/>
      </w:pPr>
      <w:r>
        <w:t>N_NATIONKEY;</w:t>
      </w:r>
    </w:p>
    <w:p w:rsidR="00753E82" w:rsidRDefault="00753E82" w:rsidP="00753E82">
      <w:pPr>
        <w:pStyle w:val="Bullets"/>
      </w:pPr>
      <w:r>
        <w:t>R_REGIONKEY.</w:t>
      </w:r>
    </w:p>
    <w:p w:rsidR="00753E82" w:rsidRDefault="00C5326C" w:rsidP="00753E82">
      <w:r>
        <w:t xml:space="preserve">Defining a </w:t>
      </w:r>
      <w:r>
        <w:rPr>
          <w:b/>
        </w:rPr>
        <w:t>primary key</w:t>
      </w:r>
      <w:r>
        <w:t xml:space="preserve"> constraint can only be done for the columns listed above.</w:t>
      </w:r>
    </w:p>
    <w:p w:rsidR="00D01A74" w:rsidRDefault="00753E82" w:rsidP="00C32290">
      <w:pPr>
        <w:pStyle w:val="Heading4"/>
      </w:pPr>
      <w:r>
        <w:t xml:space="preserve">Columns listed in the comments of Clause </w:t>
      </w:r>
      <w:r w:rsidR="000E1EE1">
        <w:fldChar w:fldCharType="begin"/>
      </w:r>
      <w:r>
        <w:instrText xml:space="preserve"> REF _Ref135726595 \r \h </w:instrText>
      </w:r>
      <w:r w:rsidR="000E1EE1">
        <w:fldChar w:fldCharType="separate"/>
      </w:r>
      <w:r w:rsidR="00A27C47">
        <w:t>1.4.1</w:t>
      </w:r>
      <w:r w:rsidR="000E1EE1">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syntax):</w:t>
      </w:r>
      <w:r w:rsidR="00D01A74">
        <w:t>S_NATIONKEY (referencing N_NATIONKEY);</w:t>
      </w:r>
    </w:p>
    <w:p w:rsidR="002155C7" w:rsidRDefault="002155C7" w:rsidP="002155C7">
      <w:pPr>
        <w:pStyle w:val="Bullets"/>
      </w:pPr>
      <w:r>
        <w:t>PS_PARTKEY (referencing P_PARTKEY);</w:t>
      </w:r>
    </w:p>
    <w:p w:rsidR="002155C7" w:rsidRDefault="002155C7" w:rsidP="002155C7">
      <w:pPr>
        <w:pStyle w:val="Bullets"/>
      </w:pPr>
      <w:r>
        <w:t>PS_SUPPKEY (referencing S_SUPPKEY);</w:t>
      </w:r>
    </w:p>
    <w:p w:rsidR="00D01A74" w:rsidRDefault="00D01A74" w:rsidP="00D01A74">
      <w:pPr>
        <w:pStyle w:val="Bullets"/>
      </w:pPr>
      <w:r>
        <w:t>C_NATIONKEY (referencing N_NATIONKEY);</w:t>
      </w:r>
    </w:p>
    <w:p w:rsidR="00D01A74" w:rsidRDefault="00D01A74" w:rsidP="00D01A74">
      <w:pPr>
        <w:pStyle w:val="Bullets"/>
      </w:pPr>
      <w:r>
        <w:t>O_CUSTKEY (referencing C_CUSTKEY);</w:t>
      </w:r>
    </w:p>
    <w:p w:rsidR="00D01A74" w:rsidRDefault="00D01A74" w:rsidP="00D01A74">
      <w:pPr>
        <w:pStyle w:val="Bullets"/>
      </w:pPr>
      <w:r>
        <w:t>L_ORDERKEY (referencing O_ORDERKEY);</w:t>
      </w:r>
    </w:p>
    <w:p w:rsidR="002155C7" w:rsidRDefault="002155C7" w:rsidP="002155C7">
      <w:pPr>
        <w:pStyle w:val="Bullets"/>
      </w:pPr>
      <w:r>
        <w:t>L_PARTKEY (referencing P_PARTKEY);</w:t>
      </w:r>
    </w:p>
    <w:p w:rsidR="002155C7" w:rsidRDefault="002155C7" w:rsidP="002155C7">
      <w:pPr>
        <w:pStyle w:val="Bullets"/>
      </w:pPr>
      <w:r>
        <w:t>L_SUPPKEY (referencing S_SUPPKEY);</w:t>
      </w:r>
    </w:p>
    <w:p w:rsidR="00D01A74" w:rsidRDefault="00D01A74" w:rsidP="00D01A74">
      <w:pPr>
        <w:pStyle w:val="Bullets"/>
      </w:pPr>
      <w:r>
        <w:t>L_PARTKEY, L_SUPPKEY (referencing PS_PARTKEY, PS_SUPPKEY);</w:t>
      </w:r>
    </w:p>
    <w:p w:rsidR="00D01A74" w:rsidRDefault="00D01A74" w:rsidP="00D01A74">
      <w:pPr>
        <w:pStyle w:val="Bullets"/>
      </w:pPr>
      <w:r>
        <w:t>N_REGIONKEY</w:t>
      </w:r>
      <w:r>
        <w:tab/>
        <w:t xml:space="preserve"> (referencing R_REGIONKEY);</w:t>
      </w:r>
    </w:p>
    <w:p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rsidR="00753E82" w:rsidRDefault="00753E82" w:rsidP="00753E82">
      <w:pPr>
        <w:pStyle w:val="Numbered"/>
      </w:pPr>
      <w:r>
        <w:t>Positive Keys</w:t>
      </w:r>
    </w:p>
    <w:p w:rsidR="00753E82" w:rsidRDefault="00753E82" w:rsidP="00753E82">
      <w:pPr>
        <w:ind w:left="1080"/>
      </w:pPr>
      <w:r>
        <w:t>P_PARTKEY &gt;= 0</w:t>
      </w:r>
    </w:p>
    <w:p w:rsidR="00753E82" w:rsidRDefault="00753E82" w:rsidP="00753E82">
      <w:pPr>
        <w:ind w:left="1080"/>
      </w:pPr>
      <w:r>
        <w:t>S_SUPPKEY &gt;= 0</w:t>
      </w:r>
    </w:p>
    <w:p w:rsidR="00753E82" w:rsidRDefault="00753E82" w:rsidP="00753E82">
      <w:pPr>
        <w:ind w:left="1080"/>
      </w:pPr>
      <w:r>
        <w:t>C_CUSTKEY &gt;= 0</w:t>
      </w:r>
    </w:p>
    <w:p w:rsidR="00753E82" w:rsidRDefault="00753E82" w:rsidP="00753E82">
      <w:pPr>
        <w:ind w:left="1080"/>
      </w:pPr>
      <w:r>
        <w:lastRenderedPageBreak/>
        <w:t>PS_PARTKEY &gt;= 0</w:t>
      </w:r>
    </w:p>
    <w:p w:rsidR="00753E82" w:rsidRDefault="00753E82" w:rsidP="00753E82">
      <w:pPr>
        <w:ind w:left="1080"/>
      </w:pPr>
      <w:r>
        <w:t>R_REGIONKEY &gt;= 0</w:t>
      </w:r>
    </w:p>
    <w:p w:rsidR="00753E82" w:rsidRDefault="00753E82" w:rsidP="00753E82">
      <w:pPr>
        <w:ind w:left="1080"/>
      </w:pPr>
      <w:r>
        <w:t>N_NATIONKEY &gt;= 0</w:t>
      </w:r>
    </w:p>
    <w:p w:rsidR="00753E82" w:rsidRDefault="00753E82" w:rsidP="00753E82">
      <w:pPr>
        <w:pStyle w:val="Numbered"/>
      </w:pPr>
      <w:r>
        <w:t>Open-interval constraints</w:t>
      </w:r>
    </w:p>
    <w:p w:rsidR="00753E82" w:rsidRDefault="00753E82" w:rsidP="00753E82">
      <w:pPr>
        <w:ind w:left="1080"/>
      </w:pPr>
      <w:r>
        <w:t>P_SIZE &gt;= 0</w:t>
      </w:r>
    </w:p>
    <w:p w:rsidR="00753E82" w:rsidRDefault="00753E82" w:rsidP="00753E82">
      <w:pPr>
        <w:ind w:left="1080"/>
      </w:pPr>
      <w:r>
        <w:t>P_RETAILPRICE &gt;= 0</w:t>
      </w:r>
    </w:p>
    <w:p w:rsidR="00753E82" w:rsidRDefault="00753E82" w:rsidP="00753E82">
      <w:pPr>
        <w:ind w:left="1080"/>
      </w:pPr>
      <w:r>
        <w:t>PS_AVAILQTY &gt;= 0</w:t>
      </w:r>
    </w:p>
    <w:p w:rsidR="00753E82" w:rsidRDefault="00753E82" w:rsidP="00753E82">
      <w:pPr>
        <w:ind w:left="1080"/>
      </w:pPr>
      <w:r>
        <w:t>PS_SUPPLYCOST &gt;= 0</w:t>
      </w:r>
    </w:p>
    <w:p w:rsidR="00753E82" w:rsidRPr="00D20C65" w:rsidRDefault="00753E82" w:rsidP="00753E82">
      <w:pPr>
        <w:ind w:left="1080"/>
        <w:rPr>
          <w:lang w:val="it-IT"/>
        </w:rPr>
      </w:pPr>
      <w:r w:rsidRPr="00D20C65">
        <w:rPr>
          <w:lang w:val="it-IT"/>
        </w:rPr>
        <w:t>O_TOTALPRICE &gt;= 0</w:t>
      </w:r>
    </w:p>
    <w:p w:rsidR="00753E82" w:rsidRPr="00D20C65" w:rsidRDefault="00753E82" w:rsidP="00753E82">
      <w:pPr>
        <w:ind w:left="1080"/>
        <w:rPr>
          <w:lang w:val="it-IT"/>
        </w:rPr>
      </w:pPr>
      <w:r w:rsidRPr="00D20C65">
        <w:rPr>
          <w:lang w:val="it-IT"/>
        </w:rPr>
        <w:t>L_QUANTITY &gt;= 0</w:t>
      </w:r>
    </w:p>
    <w:p w:rsidR="00753E82" w:rsidRPr="00D20C65" w:rsidRDefault="00753E82" w:rsidP="00753E82">
      <w:pPr>
        <w:ind w:left="1080"/>
        <w:rPr>
          <w:lang w:val="it-IT"/>
        </w:rPr>
      </w:pPr>
      <w:r w:rsidRPr="00D20C65">
        <w:rPr>
          <w:lang w:val="it-IT"/>
        </w:rPr>
        <w:t>L_EXTENDEDPRICE &gt;= 0</w:t>
      </w:r>
    </w:p>
    <w:p w:rsidR="00753E82" w:rsidRDefault="00753E82" w:rsidP="00753E82">
      <w:pPr>
        <w:ind w:left="1080"/>
      </w:pPr>
      <w:r>
        <w:t>L_TAX &gt;= 0</w:t>
      </w:r>
    </w:p>
    <w:p w:rsidR="00753E82" w:rsidRDefault="00753E82" w:rsidP="00753E82">
      <w:pPr>
        <w:pStyle w:val="Numbered"/>
      </w:pPr>
      <w:r>
        <w:t>Closed-interval constraints</w:t>
      </w:r>
    </w:p>
    <w:p w:rsidR="00753E82" w:rsidRDefault="00753E82" w:rsidP="00753E82">
      <w:pPr>
        <w:ind w:left="1080"/>
      </w:pPr>
      <w:r>
        <w:t>L_DISCOUNT between 0.00 and 1.00</w:t>
      </w:r>
    </w:p>
    <w:p w:rsidR="00753E82" w:rsidRDefault="00753E82" w:rsidP="00753E82">
      <w:pPr>
        <w:pStyle w:val="Numbered"/>
      </w:pPr>
      <w:r>
        <w:t>Multi-column constraints</w:t>
      </w:r>
    </w:p>
    <w:p w:rsidR="00753E82" w:rsidRDefault="00753E82" w:rsidP="00753E82">
      <w:pPr>
        <w:ind w:left="1080"/>
      </w:pPr>
      <w:r>
        <w:t>L_SHIPDATE &lt;= L_RECEIPTDATE</w:t>
      </w:r>
    </w:p>
    <w:p w:rsidR="00753E82" w:rsidRDefault="00753E82" w:rsidP="00753E82"/>
    <w:p w:rsidR="00753E82" w:rsidRPr="00F75BBF" w:rsidRDefault="00753E82" w:rsidP="00753E82">
      <w:r w:rsidRPr="00337197">
        <w:rPr>
          <w:b/>
          <w:bCs/>
        </w:rPr>
        <w:t xml:space="preserve">Comment: </w:t>
      </w:r>
      <w:r>
        <w:t xml:space="preserve">The constraints rely solely on the diagram provided in Clause </w:t>
      </w:r>
      <w:r w:rsidR="000E1EE1">
        <w:fldChar w:fldCharType="begin"/>
      </w:r>
      <w:r>
        <w:instrText xml:space="preserve"> REF _Ref135727227 \r \h </w:instrText>
      </w:r>
      <w:r w:rsidR="000E1EE1">
        <w:fldChar w:fldCharType="separate"/>
      </w:r>
      <w:r w:rsidR="00A27C47">
        <w:t>1.2</w:t>
      </w:r>
      <w:r w:rsidR="000E1EE1">
        <w:fldChar w:fldCharType="end"/>
      </w:r>
      <w:r>
        <w:t xml:space="preserve">and the description in Clause </w:t>
      </w:r>
      <w:r w:rsidR="000E1EE1">
        <w:fldChar w:fldCharType="begin"/>
      </w:r>
      <w:r>
        <w:instrText xml:space="preserve"> REF _Ref135727247 \r \h </w:instrText>
      </w:r>
      <w:r w:rsidR="000E1EE1">
        <w:fldChar w:fldCharType="separate"/>
      </w:r>
      <w:r w:rsidR="00A27C47">
        <w:t>1.4</w:t>
      </w:r>
      <w:r w:rsidR="000E1EE1">
        <w:fldChar w:fldCharType="end"/>
      </w:r>
      <w:r>
        <w:t>.</w:t>
      </w:r>
      <w:r w:rsidR="00CC7EE7" w:rsidDel="00CC7EE7">
        <w:t xml:space="preserve"> </w:t>
      </w:r>
      <w:r>
        <w:t xml:space="preserve">They are not derived from explicit knowledge of the data population specified in Clause </w:t>
      </w:r>
      <w:r w:rsidR="000E1EE1">
        <w:fldChar w:fldCharType="begin"/>
      </w:r>
      <w:r>
        <w:instrText xml:space="preserve"> REF Rag_Ref389040922T \r \h </w:instrText>
      </w:r>
      <w:r w:rsidR="000E1EE1">
        <w:fldChar w:fldCharType="separate"/>
      </w:r>
      <w:r w:rsidR="00A27C47">
        <w:t>4.2</w:t>
      </w:r>
      <w:r w:rsidR="000E1EE1">
        <w:fldChar w:fldCharType="end"/>
      </w:r>
      <w:r>
        <w:t>.</w:t>
      </w:r>
    </w:p>
    <w:p w:rsidR="00753E82" w:rsidRDefault="00753E82" w:rsidP="00753E82">
      <w:pPr>
        <w:pStyle w:val="Heading2"/>
      </w:pPr>
      <w:bookmarkStart w:id="61" w:name="_Ref135740460"/>
      <w:bookmarkStart w:id="62" w:name="_Toc149484533"/>
      <w:r>
        <w:t>Implementation Rules</w:t>
      </w:r>
      <w:bookmarkEnd w:id="61"/>
      <w:bookmarkEnd w:id="62"/>
    </w:p>
    <w:p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rsidR="00753E82" w:rsidRPr="0020794B" w:rsidRDefault="00753E82" w:rsidP="00753E82">
      <w:pPr>
        <w:pStyle w:val="Heading3"/>
        <w:rPr>
          <w:b w:val="0"/>
          <w:bCs w:val="0"/>
        </w:rPr>
      </w:pPr>
      <w:r w:rsidRPr="0020794B">
        <w:rPr>
          <w:b w:val="0"/>
          <w:bCs w:val="0"/>
        </w:rPr>
        <w:t>The physical clustering of records within the database is allowed as long as this clustering does not alter the logical independence of each table.</w:t>
      </w:r>
    </w:p>
    <w:p w:rsidR="00753E82" w:rsidRDefault="00753E82" w:rsidP="00753E82"/>
    <w:p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rsidR="00753E82" w:rsidRDefault="00753E82" w:rsidP="00753E82"/>
    <w:p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0E1EE1">
        <w:rPr>
          <w:b w:val="0"/>
          <w:bCs w:val="0"/>
        </w:rPr>
        <w:fldChar w:fldCharType="begin"/>
      </w:r>
      <w:r>
        <w:rPr>
          <w:b w:val="0"/>
          <w:bCs w:val="0"/>
        </w:rPr>
        <w:instrText xml:space="preserve"> REF Rag21450T \r \h </w:instrText>
      </w:r>
      <w:r w:rsidR="000E1EE1">
        <w:rPr>
          <w:b w:val="0"/>
          <w:bCs w:val="0"/>
        </w:rPr>
      </w:r>
      <w:r w:rsidR="000E1EE1">
        <w:rPr>
          <w:b w:val="0"/>
          <w:bCs w:val="0"/>
        </w:rPr>
        <w:fldChar w:fldCharType="separate"/>
      </w:r>
      <w:r w:rsidR="00A27C47">
        <w:rPr>
          <w:b w:val="0"/>
          <w:bCs w:val="0"/>
        </w:rPr>
        <w:t xml:space="preserve">4:  </w:t>
      </w:r>
      <w:r w:rsidR="000E1EE1">
        <w:rPr>
          <w:b w:val="0"/>
          <w:bCs w:val="0"/>
        </w:rPr>
        <w:fldChar w:fldCharType="end"/>
      </w:r>
      <w:r w:rsidRPr="0020794B">
        <w:rPr>
          <w:b w:val="0"/>
          <w:bCs w:val="0"/>
        </w:rPr>
        <w:t>.</w:t>
      </w:r>
    </w:p>
    <w:p w:rsidR="00753E82" w:rsidRPr="0020794B" w:rsidRDefault="00753E82" w:rsidP="00753E82"/>
    <w:p w:rsidR="00753E82" w:rsidRPr="0020794B" w:rsidRDefault="00753E82" w:rsidP="00753E82">
      <w:pPr>
        <w:pStyle w:val="Heading3"/>
        <w:rPr>
          <w:b w:val="0"/>
          <w:bCs w:val="0"/>
        </w:rPr>
      </w:pPr>
      <w:bookmarkStart w:id="63" w:name="_Ref133486009"/>
      <w:r w:rsidRPr="0020794B">
        <w:rPr>
          <w:b w:val="0"/>
          <w:bCs w:val="0"/>
        </w:rPr>
        <w:t xml:space="preserve">Horizontal partitioning of base tables or auxiliary structures created by database directives (see Clause </w:t>
      </w:r>
      <w:r w:rsidR="000E1EE1">
        <w:rPr>
          <w:b w:val="0"/>
          <w:bCs w:val="0"/>
        </w:rPr>
        <w:fldChar w:fldCharType="begin"/>
      </w:r>
      <w:r>
        <w:rPr>
          <w:b w:val="0"/>
          <w:bCs w:val="0"/>
        </w:rPr>
        <w:instrText xml:space="preserve"> REF _Ref135727381 \r \h </w:instrText>
      </w:r>
      <w:r w:rsidR="000E1EE1">
        <w:rPr>
          <w:b w:val="0"/>
          <w:bCs w:val="0"/>
        </w:rPr>
      </w:r>
      <w:r w:rsidR="000E1EE1">
        <w:rPr>
          <w:b w:val="0"/>
          <w:bCs w:val="0"/>
        </w:rPr>
        <w:fldChar w:fldCharType="separate"/>
      </w:r>
      <w:r w:rsidR="00A27C47">
        <w:rPr>
          <w:b w:val="0"/>
          <w:bCs w:val="0"/>
        </w:rPr>
        <w:t>1.5.7</w:t>
      </w:r>
      <w:r w:rsidR="000E1EE1">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63"/>
    </w:p>
    <w:p w:rsidR="00753E82" w:rsidRDefault="00753E82" w:rsidP="00753E82">
      <w:pPr>
        <w:pStyle w:val="Bullets"/>
      </w:pPr>
      <w:r>
        <w:t>A</w:t>
      </w:r>
      <w:r w:rsidR="00CC7EE7">
        <w:t xml:space="preserve"> column or set of columns listed in Clause 1.4.2.2, whether or not it </w:t>
      </w:r>
      <w:r w:rsidR="001D46AA">
        <w:t>is</w:t>
      </w:r>
      <w:r w:rsidR="00CC7EE7">
        <w:t xml:space="preserve"> defined as a</w:t>
      </w:r>
      <w:r>
        <w:t xml:space="preserve"> </w:t>
      </w:r>
      <w:r w:rsidRPr="0006792D">
        <w:rPr>
          <w:b/>
        </w:rPr>
        <w:t>primary key</w:t>
      </w:r>
      <w:r w:rsidR="00CC7EE7">
        <w:t xml:space="preserve"> constraint;</w:t>
      </w:r>
    </w:p>
    <w:p w:rsidR="00753E82" w:rsidRDefault="00753E82" w:rsidP="00753E82">
      <w:pPr>
        <w:pStyle w:val="Bullets"/>
      </w:pPr>
      <w:r>
        <w:t xml:space="preserve">A </w:t>
      </w:r>
      <w:r w:rsidR="00CC7EE7">
        <w:t xml:space="preserve">column or set of columns listed in Clause 1.4.2.3, whether or not it </w:t>
      </w:r>
      <w:r w:rsidR="001D46AA">
        <w:t>is</w:t>
      </w:r>
      <w:r w:rsidR="00CC7EE7">
        <w:t xml:space="preserve"> defined as a </w:t>
      </w:r>
      <w:r w:rsidRPr="0006792D">
        <w:rPr>
          <w:b/>
        </w:rPr>
        <w:t>foreign key</w:t>
      </w:r>
      <w:r w:rsidR="00CC7EE7">
        <w:t xml:space="preserve"> constraint;</w:t>
      </w:r>
    </w:p>
    <w:p w:rsidR="00753E82" w:rsidRDefault="00753E82" w:rsidP="00753E82">
      <w:pPr>
        <w:pStyle w:val="Bullets"/>
      </w:pPr>
      <w:r>
        <w:t xml:space="preserve">A </w:t>
      </w:r>
      <w:r w:rsidR="00B106B4">
        <w:t xml:space="preserve">column having a date </w:t>
      </w:r>
      <w:proofErr w:type="spellStart"/>
      <w:r w:rsidR="00B106B4">
        <w:t>datatype</w:t>
      </w:r>
      <w:proofErr w:type="spellEnd"/>
      <w:r w:rsidR="00B106B4">
        <w:t xml:space="preserve"> as defined in Clause </w:t>
      </w:r>
      <w:r w:rsidR="000E1EE1">
        <w:fldChar w:fldCharType="begin"/>
      </w:r>
      <w:r w:rsidR="00B106B4">
        <w:instrText xml:space="preserve"> REF _Ref135727938 \r \h </w:instrText>
      </w:r>
      <w:r w:rsidR="000E1EE1">
        <w:fldChar w:fldCharType="separate"/>
      </w:r>
      <w:r w:rsidR="00A27C47">
        <w:t>1.3</w:t>
      </w:r>
      <w:r w:rsidR="000E1EE1">
        <w:fldChar w:fldCharType="end"/>
      </w:r>
      <w:r w:rsidR="00B106B4">
        <w:t>.</w:t>
      </w:r>
    </w:p>
    <w:p w:rsidR="00753E82" w:rsidRDefault="00753E82" w:rsidP="00753E82"/>
    <w:p w:rsidR="00753E82" w:rsidRDefault="00753E82" w:rsidP="00753E82">
      <w:r>
        <w:t>Some partitioning schemes require the use of directives that specify explicit values for the partitioning field. If such</w:t>
      </w:r>
      <w:r w:rsidR="00B106B4">
        <w:t xml:space="preserve"> </w:t>
      </w:r>
      <w:r>
        <w:t>directives are used they must satisfy the following conditions:</w:t>
      </w:r>
    </w:p>
    <w:p w:rsidR="00753E82" w:rsidRDefault="00753E82" w:rsidP="00753E82"/>
    <w:p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0E1EE1">
        <w:fldChar w:fldCharType="begin"/>
      </w:r>
      <w:r>
        <w:instrText xml:space="preserve"> REF Rag_Ref389030226T \r \h </w:instrText>
      </w:r>
      <w:r w:rsidR="000E1EE1">
        <w:fldChar w:fldCharType="separate"/>
      </w:r>
      <w:r w:rsidR="00A27C47">
        <w:t>4.2.3</w:t>
      </w:r>
      <w:r w:rsidR="000E1EE1">
        <w:fldChar w:fldCharType="end"/>
      </w:r>
    </w:p>
    <w:p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0E1EE1">
        <w:rPr>
          <w:rFonts w:cs="Arial"/>
          <w:color w:val="000000"/>
          <w:szCs w:val="48"/>
        </w:rPr>
        <w:fldChar w:fldCharType="begin"/>
      </w:r>
      <w:r>
        <w:rPr>
          <w:rFonts w:cs="Arial"/>
          <w:color w:val="000000"/>
          <w:szCs w:val="48"/>
        </w:rPr>
        <w:instrText xml:space="preserve"> REF Rag_Ref389030226T \r \h </w:instrText>
      </w:r>
      <w:r w:rsidR="000E1EE1">
        <w:rPr>
          <w:rFonts w:cs="Arial"/>
          <w:color w:val="000000"/>
          <w:szCs w:val="48"/>
        </w:rPr>
      </w:r>
      <w:r w:rsidR="000E1EE1">
        <w:rPr>
          <w:rFonts w:cs="Arial"/>
          <w:color w:val="000000"/>
          <w:szCs w:val="48"/>
        </w:rPr>
        <w:fldChar w:fldCharType="separate"/>
      </w:r>
      <w:r w:rsidR="00A27C47">
        <w:rPr>
          <w:rFonts w:cs="Arial"/>
          <w:color w:val="000000"/>
          <w:szCs w:val="48"/>
        </w:rPr>
        <w:t>4.2.3</w:t>
      </w:r>
      <w:r w:rsidR="000E1EE1">
        <w:rPr>
          <w:rFonts w:cs="Arial"/>
          <w:color w:val="000000"/>
          <w:szCs w:val="48"/>
        </w:rPr>
        <w:fldChar w:fldCharType="end"/>
      </w:r>
      <w:r w:rsidRPr="001526CC">
        <w:rPr>
          <w:rFonts w:cs="Arial"/>
          <w:color w:val="000000"/>
          <w:szCs w:val="48"/>
        </w:rPr>
        <w:t>.</w:t>
      </w:r>
    </w:p>
    <w:p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0E1EE1">
        <w:fldChar w:fldCharType="begin"/>
      </w:r>
      <w:r>
        <w:instrText xml:space="preserve"> REF _Ref135727809 \r \h </w:instrText>
      </w:r>
      <w:r w:rsidR="000E1EE1">
        <w:fldChar w:fldCharType="separate"/>
      </w:r>
      <w:r w:rsidR="00A27C47">
        <w:t>1.5.13</w:t>
      </w:r>
      <w:r w:rsidR="000E1EE1">
        <w:fldChar w:fldCharType="end"/>
      </w:r>
      <w:r>
        <w:t>.</w:t>
      </w:r>
    </w:p>
    <w:p w:rsidR="00753E82" w:rsidRDefault="00753E82" w:rsidP="00753E82"/>
    <w:p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rsidR="00753E82" w:rsidRDefault="00753E82" w:rsidP="00753E82"/>
    <w:p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rsidR="00753E82" w:rsidRDefault="00753E82" w:rsidP="00753E82"/>
    <w:p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rsidR="00753E82" w:rsidRDefault="00753E82" w:rsidP="00753E82"/>
    <w:p w:rsidR="00753E82" w:rsidRDefault="00753E82" w:rsidP="00753E82">
      <w:pPr>
        <w:pStyle w:val="Heading3"/>
        <w:rPr>
          <w:b w:val="0"/>
          <w:bCs w:val="0"/>
        </w:rPr>
      </w:pPr>
      <w:bookmarkStart w:id="64" w:name="_Ref135727905"/>
      <w:r w:rsidRPr="008B770B">
        <w:rPr>
          <w:b w:val="0"/>
          <w:bCs w:val="0"/>
        </w:rPr>
        <w:t xml:space="preserve">Except as provided in Clause </w:t>
      </w:r>
      <w:r w:rsidR="000E1EE1">
        <w:rPr>
          <w:b w:val="0"/>
          <w:bCs w:val="0"/>
        </w:rPr>
        <w:fldChar w:fldCharType="begin"/>
      </w:r>
      <w:r>
        <w:rPr>
          <w:b w:val="0"/>
          <w:bCs w:val="0"/>
        </w:rPr>
        <w:instrText xml:space="preserve"> REF _Ref135727381 \r \h </w:instrText>
      </w:r>
      <w:r w:rsidR="000E1EE1">
        <w:rPr>
          <w:b w:val="0"/>
          <w:bCs w:val="0"/>
        </w:rPr>
      </w:r>
      <w:r w:rsidR="000E1EE1">
        <w:rPr>
          <w:b w:val="0"/>
          <w:bCs w:val="0"/>
        </w:rPr>
        <w:fldChar w:fldCharType="separate"/>
      </w:r>
      <w:r w:rsidR="00A27C47">
        <w:rPr>
          <w:b w:val="0"/>
          <w:bCs w:val="0"/>
        </w:rPr>
        <w:t>1.5.7</w:t>
      </w:r>
      <w:r w:rsidR="000E1EE1">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64"/>
    </w:p>
    <w:p w:rsidR="00753E82" w:rsidRDefault="00753E82" w:rsidP="00753E82">
      <w:pPr>
        <w:pStyle w:val="Bullets"/>
      </w:pPr>
      <w:r>
        <w:t>All replicated data are managed by the DBMS, the operating system, or the hardware;</w:t>
      </w:r>
    </w:p>
    <w:p w:rsidR="00753E82" w:rsidRDefault="00753E82" w:rsidP="00753E82">
      <w:pPr>
        <w:pStyle w:val="Bullets"/>
      </w:pPr>
      <w:r>
        <w:t>All replications are transparent to all data manipulation operations;</w:t>
      </w:r>
    </w:p>
    <w:p w:rsidR="00753E82" w:rsidRDefault="00753E82" w:rsidP="00753E82">
      <w:pPr>
        <w:pStyle w:val="Bullets"/>
      </w:pPr>
      <w:r>
        <w:t>Data modifications are reflected in all logical copies of the replicated data by the time the updating transaction is committed;</w:t>
      </w:r>
    </w:p>
    <w:p w:rsidR="00753E82" w:rsidRDefault="00753E82" w:rsidP="00753E82">
      <w:pPr>
        <w:pStyle w:val="Bullets"/>
      </w:pPr>
      <w:r>
        <w:t xml:space="preserve">All copies of replicated data maintain full ACID properties (see Clause </w:t>
      </w:r>
      <w:r w:rsidR="000E1EE1">
        <w:fldChar w:fldCharType="begin"/>
      </w:r>
      <w:r>
        <w:instrText xml:space="preserve"> REF _Ref135727873 \r \h </w:instrText>
      </w:r>
      <w:r w:rsidR="000E1EE1">
        <w:fldChar w:fldCharType="separate"/>
      </w:r>
      <w:r w:rsidR="00A27C47">
        <w:t>3</w:t>
      </w:r>
      <w:proofErr w:type="gramStart"/>
      <w:r w:rsidR="00A27C47">
        <w:t xml:space="preserve">:  </w:t>
      </w:r>
      <w:proofErr w:type="gramEnd"/>
      <w:r w:rsidR="000E1EE1">
        <w:fldChar w:fldCharType="end"/>
      </w:r>
      <w:r>
        <w:t>) at all times.</w:t>
      </w:r>
    </w:p>
    <w:p w:rsidR="00753E82" w:rsidRDefault="00753E82" w:rsidP="00753E82"/>
    <w:p w:rsidR="00753E82" w:rsidRPr="0009387B" w:rsidRDefault="00753E82" w:rsidP="00753E82">
      <w:pPr>
        <w:pStyle w:val="Heading3"/>
        <w:rPr>
          <w:b w:val="0"/>
          <w:bCs w:val="0"/>
        </w:rPr>
      </w:pPr>
      <w:bookmarkStart w:id="65"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0E1EE1">
        <w:rPr>
          <w:b w:val="0"/>
          <w:bCs w:val="0"/>
        </w:rPr>
        <w:fldChar w:fldCharType="begin"/>
      </w:r>
      <w:r>
        <w:rPr>
          <w:b w:val="0"/>
          <w:bCs w:val="0"/>
        </w:rPr>
        <w:instrText xml:space="preserve"> REF _Ref135727905 \r \h </w:instrText>
      </w:r>
      <w:r w:rsidR="000E1EE1">
        <w:rPr>
          <w:b w:val="0"/>
          <w:bCs w:val="0"/>
        </w:rPr>
      </w:r>
      <w:r w:rsidR="000E1EE1">
        <w:rPr>
          <w:b w:val="0"/>
          <w:bCs w:val="0"/>
        </w:rPr>
        <w:fldChar w:fldCharType="separate"/>
      </w:r>
      <w:r w:rsidR="00A27C47">
        <w:rPr>
          <w:b w:val="0"/>
          <w:bCs w:val="0"/>
        </w:rPr>
        <w:t>1.5.6</w:t>
      </w:r>
      <w:r w:rsidR="000E1EE1">
        <w:rPr>
          <w:b w:val="0"/>
          <w:bCs w:val="0"/>
        </w:rPr>
        <w:fldChar w:fldCharType="end"/>
      </w:r>
      <w:r w:rsidRPr="0009387B">
        <w:rPr>
          <w:b w:val="0"/>
          <w:bCs w:val="0"/>
        </w:rPr>
        <w:t>. The directives defining and creating these structures are subject to the following limitations:</w:t>
      </w:r>
      <w:bookmarkEnd w:id="65"/>
    </w:p>
    <w:p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may reference no more than one base table, and may not reference other auxiliary structures.</w:t>
      </w:r>
    </w:p>
    <w:p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one </w:t>
      </w:r>
      <w:r w:rsidR="001D46AA">
        <w:t xml:space="preserve"> and only one of the following</w:t>
      </w:r>
      <w:r w:rsidR="00753E82">
        <w:t>:</w:t>
      </w:r>
    </w:p>
    <w:p w:rsidR="00753E82" w:rsidRDefault="00B106B4" w:rsidP="001F1AEE">
      <w:pPr>
        <w:pStyle w:val="Bullets"/>
        <w:numPr>
          <w:ilvl w:val="1"/>
          <w:numId w:val="3"/>
        </w:numPr>
      </w:pPr>
      <w:r>
        <w:t xml:space="preserve">A column or set of columns listed in Clause 1.4.2.2, whether or not it </w:t>
      </w:r>
      <w:r w:rsidR="001D46AA">
        <w:t>is</w:t>
      </w:r>
      <w:r>
        <w:t xml:space="preserve"> defined as a </w:t>
      </w:r>
      <w:r w:rsidRPr="0006792D">
        <w:rPr>
          <w:b/>
        </w:rPr>
        <w:t>primary key</w:t>
      </w:r>
      <w:r>
        <w:t xml:space="preserve"> constraint;</w:t>
      </w:r>
    </w:p>
    <w:p w:rsidR="00753E82" w:rsidRDefault="00B106B4" w:rsidP="001F1AEE">
      <w:pPr>
        <w:pStyle w:val="Bullets"/>
        <w:numPr>
          <w:ilvl w:val="1"/>
          <w:numId w:val="3"/>
        </w:numPr>
      </w:pPr>
      <w:r>
        <w:t xml:space="preserve">A column or set of columns listed in Clause 1.4.2.3, whether or not it </w:t>
      </w:r>
      <w:r w:rsidR="001D46AA">
        <w:t>is</w:t>
      </w:r>
      <w:r>
        <w:t xml:space="preserve"> defined as a </w:t>
      </w:r>
      <w:r w:rsidRPr="0006792D">
        <w:rPr>
          <w:b/>
        </w:rPr>
        <w:t>foreign key</w:t>
      </w:r>
      <w:r>
        <w:t xml:space="preserve"> constraint;</w:t>
      </w:r>
    </w:p>
    <w:p w:rsidR="00753E82" w:rsidRDefault="00753E82" w:rsidP="001F1AEE">
      <w:pPr>
        <w:pStyle w:val="Bullets"/>
        <w:numPr>
          <w:ilvl w:val="1"/>
          <w:numId w:val="3"/>
        </w:numPr>
      </w:pPr>
      <w:r>
        <w:t xml:space="preserve">A column having a date </w:t>
      </w:r>
      <w:proofErr w:type="spellStart"/>
      <w:r>
        <w:t>datatype</w:t>
      </w:r>
      <w:proofErr w:type="spellEnd"/>
      <w:r>
        <w:t xml:space="preserve"> as defined in Clause </w:t>
      </w:r>
      <w:r w:rsidR="000E1EE1">
        <w:fldChar w:fldCharType="begin"/>
      </w:r>
      <w:r>
        <w:instrText xml:space="preserve"> REF _Ref135727938 \r \h </w:instrText>
      </w:r>
      <w:r w:rsidR="000E1EE1">
        <w:fldChar w:fldCharType="separate"/>
      </w:r>
      <w:r w:rsidR="00A27C47">
        <w:t>1.3</w:t>
      </w:r>
      <w:r w:rsidR="000E1EE1">
        <w:fldChar w:fldCharType="end"/>
      </w:r>
      <w:r>
        <w:t>.</w:t>
      </w:r>
    </w:p>
    <w:p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rsidR="00753E82" w:rsidRDefault="00753E82" w:rsidP="00753E82">
      <w:r>
        <w:t xml:space="preserve">No directives (e.g. DDL, session options, </w:t>
      </w:r>
      <w:proofErr w:type="gramStart"/>
      <w:r>
        <w:t>global</w:t>
      </w:r>
      <w:proofErr w:type="gramEnd"/>
      <w:r>
        <w:t xml:space="preserve">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rsidR="00753E82" w:rsidRDefault="00753E82" w:rsidP="00753E82"/>
    <w:p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 xml:space="preserve">values for </w:t>
      </w:r>
      <w:proofErr w:type="gramStart"/>
      <w:r>
        <w:t>this purpose are</w:t>
      </w:r>
      <w:proofErr w:type="gramEnd"/>
      <w:r>
        <w:t xml:space="preserve"> equally acceptable.</w:t>
      </w:r>
    </w:p>
    <w:p w:rsidR="00753E82" w:rsidRDefault="00753E82" w:rsidP="00753E82"/>
    <w:p w:rsidR="00753E82" w:rsidRDefault="00753E82" w:rsidP="00753E82">
      <w:r>
        <w:t xml:space="preserve">In particular, the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0E1EE1">
        <w:fldChar w:fldCharType="begin"/>
      </w:r>
      <w:r>
        <w:instrText xml:space="preserve"> REF _Ref135726595 \r \h </w:instrText>
      </w:r>
      <w:r w:rsidR="000E1EE1">
        <w:fldChar w:fldCharType="separate"/>
      </w:r>
      <w:r w:rsidR="00A27C47">
        <w:t>1.4.1</w:t>
      </w:r>
      <w:r w:rsidR="000E1EE1">
        <w:fldChar w:fldCharType="end"/>
      </w:r>
      <w:r>
        <w:t>.</w:t>
      </w:r>
    </w:p>
    <w:p w:rsidR="00753E82" w:rsidRDefault="00753E82" w:rsidP="00753E82"/>
    <w:p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0E1EE1">
        <w:rPr>
          <w:b w:val="0"/>
          <w:bCs w:val="0"/>
        </w:rPr>
        <w:fldChar w:fldCharType="begin"/>
      </w:r>
      <w:r>
        <w:rPr>
          <w:b w:val="0"/>
          <w:bCs w:val="0"/>
        </w:rPr>
        <w:instrText xml:space="preserve"> REF _Ref135726595 \r \h </w:instrText>
      </w:r>
      <w:r w:rsidR="000E1EE1">
        <w:rPr>
          <w:b w:val="0"/>
          <w:bCs w:val="0"/>
        </w:rPr>
      </w:r>
      <w:r w:rsidR="000E1EE1">
        <w:rPr>
          <w:b w:val="0"/>
          <w:bCs w:val="0"/>
        </w:rPr>
        <w:fldChar w:fldCharType="separate"/>
      </w:r>
      <w:r w:rsidR="00A27C47">
        <w:rPr>
          <w:b w:val="0"/>
          <w:bCs w:val="0"/>
        </w:rPr>
        <w:t>1.4.1</w:t>
      </w:r>
      <w:r w:rsidR="000E1EE1">
        <w:rPr>
          <w:b w:val="0"/>
          <w:bCs w:val="0"/>
        </w:rPr>
        <w:fldChar w:fldCharType="end"/>
      </w:r>
      <w:r w:rsidRPr="00100AC8">
        <w:rPr>
          <w:b w:val="0"/>
          <w:bCs w:val="0"/>
        </w:rPr>
        <w:t>. In cases where a table name conflicts with a reserved word in a given implementation, delimited identifiers or an alternate meaningful name may be chosen.</w:t>
      </w:r>
    </w:p>
    <w:p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0E1EE1">
        <w:rPr>
          <w:b w:val="0"/>
          <w:bCs w:val="0"/>
        </w:rPr>
        <w:fldChar w:fldCharType="begin"/>
      </w:r>
      <w:r>
        <w:rPr>
          <w:b w:val="0"/>
          <w:bCs w:val="0"/>
        </w:rPr>
        <w:instrText xml:space="preserve"> REF _Ref135727998 \r \h </w:instrText>
      </w:r>
      <w:r w:rsidR="000E1EE1">
        <w:rPr>
          <w:b w:val="0"/>
          <w:bCs w:val="0"/>
        </w:rPr>
      </w:r>
      <w:r w:rsidR="000E1EE1">
        <w:rPr>
          <w:b w:val="0"/>
          <w:bCs w:val="0"/>
        </w:rPr>
        <w:fldChar w:fldCharType="separate"/>
      </w:r>
      <w:r w:rsidR="00A27C47">
        <w:rPr>
          <w:b w:val="0"/>
          <w:bCs w:val="0"/>
        </w:rPr>
        <w:t>1.4</w:t>
      </w:r>
      <w:r w:rsidR="000E1EE1">
        <w:rPr>
          <w:b w:val="0"/>
          <w:bCs w:val="0"/>
        </w:rPr>
        <w:fldChar w:fldCharType="end"/>
      </w:r>
      <w:r w:rsidRPr="00100AC8">
        <w:rPr>
          <w:b w:val="0"/>
          <w:bCs w:val="0"/>
        </w:rPr>
        <w:t>. No column can be added to any of the tables. However, the order of the columns is not constrained.</w:t>
      </w:r>
    </w:p>
    <w:p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0E1EE1">
        <w:rPr>
          <w:b w:val="0"/>
          <w:bCs w:val="0"/>
        </w:rPr>
        <w:fldChar w:fldCharType="begin"/>
      </w:r>
      <w:r>
        <w:rPr>
          <w:b w:val="0"/>
          <w:bCs w:val="0"/>
        </w:rPr>
        <w:instrText xml:space="preserve"> REF _Ref135728014 \r \h </w:instrText>
      </w:r>
      <w:r w:rsidR="000E1EE1">
        <w:rPr>
          <w:b w:val="0"/>
          <w:bCs w:val="0"/>
        </w:rPr>
      </w:r>
      <w:r w:rsidR="000E1EE1">
        <w:rPr>
          <w:b w:val="0"/>
          <w:bCs w:val="0"/>
        </w:rPr>
        <w:fldChar w:fldCharType="separate"/>
      </w:r>
      <w:r w:rsidR="00A27C47">
        <w:rPr>
          <w:b w:val="0"/>
          <w:bCs w:val="0"/>
        </w:rPr>
        <w:t>1.4</w:t>
      </w:r>
      <w:r w:rsidR="000E1EE1">
        <w:rPr>
          <w:b w:val="0"/>
          <w:bCs w:val="0"/>
        </w:rPr>
        <w:fldChar w:fldCharType="end"/>
      </w:r>
    </w:p>
    <w:p w:rsidR="00753E82" w:rsidRPr="00100AC8" w:rsidRDefault="00753E82" w:rsidP="00753E82"/>
    <w:p w:rsidR="00753E82" w:rsidRPr="007C7267" w:rsidRDefault="00753E82" w:rsidP="00753E82">
      <w:pPr>
        <w:pStyle w:val="Heading3"/>
        <w:rPr>
          <w:b w:val="0"/>
          <w:bCs w:val="0"/>
        </w:rPr>
      </w:pPr>
      <w:r w:rsidRPr="007C7267">
        <w:rPr>
          <w:b w:val="0"/>
          <w:bCs w:val="0"/>
        </w:rPr>
        <w:t xml:space="preserve">Each column, as described in Clause </w:t>
      </w:r>
      <w:r w:rsidR="000E1EE1">
        <w:rPr>
          <w:b w:val="0"/>
          <w:bCs w:val="0"/>
        </w:rPr>
        <w:fldChar w:fldCharType="begin"/>
      </w:r>
      <w:r>
        <w:rPr>
          <w:b w:val="0"/>
          <w:bCs w:val="0"/>
        </w:rPr>
        <w:instrText xml:space="preserve"> REF _Ref135729604 \r \h </w:instrText>
      </w:r>
      <w:r w:rsidR="000E1EE1">
        <w:rPr>
          <w:b w:val="0"/>
          <w:bCs w:val="0"/>
        </w:rPr>
      </w:r>
      <w:r w:rsidR="000E1EE1">
        <w:rPr>
          <w:b w:val="0"/>
          <w:bCs w:val="0"/>
        </w:rPr>
        <w:fldChar w:fldCharType="separate"/>
      </w:r>
      <w:r w:rsidR="00A27C47">
        <w:rPr>
          <w:b w:val="0"/>
          <w:bCs w:val="0"/>
        </w:rPr>
        <w:t>1.4</w:t>
      </w:r>
      <w:r w:rsidR="000E1EE1">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rsidR="00753E82" w:rsidRPr="007C7267" w:rsidRDefault="00753E82" w:rsidP="00753E82">
      <w:pPr>
        <w:pStyle w:val="Heading3"/>
        <w:rPr>
          <w:b w:val="0"/>
          <w:bCs w:val="0"/>
        </w:rPr>
      </w:pPr>
      <w:r w:rsidRPr="007C7267">
        <w:rPr>
          <w:b w:val="0"/>
          <w:bCs w:val="0"/>
        </w:rPr>
        <w:t xml:space="preserve">Each column, as described in Clause </w:t>
      </w:r>
      <w:r w:rsidR="000E1EE1">
        <w:rPr>
          <w:b w:val="0"/>
          <w:bCs w:val="0"/>
        </w:rPr>
        <w:fldChar w:fldCharType="begin"/>
      </w:r>
      <w:r>
        <w:rPr>
          <w:b w:val="0"/>
          <w:bCs w:val="0"/>
        </w:rPr>
        <w:instrText xml:space="preserve"> REF _Ref135729630 \r \h </w:instrText>
      </w:r>
      <w:r w:rsidR="000E1EE1">
        <w:rPr>
          <w:b w:val="0"/>
          <w:bCs w:val="0"/>
        </w:rPr>
      </w:r>
      <w:r w:rsidR="000E1EE1">
        <w:rPr>
          <w:b w:val="0"/>
          <w:bCs w:val="0"/>
        </w:rPr>
        <w:fldChar w:fldCharType="separate"/>
      </w:r>
      <w:r w:rsidR="00A27C47">
        <w:rPr>
          <w:b w:val="0"/>
          <w:bCs w:val="0"/>
        </w:rPr>
        <w:t>1.4</w:t>
      </w:r>
      <w:r w:rsidR="000E1EE1">
        <w:rPr>
          <w:b w:val="0"/>
          <w:bCs w:val="0"/>
        </w:rPr>
        <w:fldChar w:fldCharType="end"/>
      </w:r>
      <w:r w:rsidRPr="007C7267">
        <w:rPr>
          <w:b w:val="0"/>
          <w:bCs w:val="0"/>
        </w:rPr>
        <w:t>, must be accessible by the data manager as a single column. For example, P_TYPE cannot be implemented as two discrete columns P_TYPE1 and P_TYPE2.</w:t>
      </w:r>
    </w:p>
    <w:p w:rsidR="00753E82" w:rsidRDefault="00753E82" w:rsidP="00753E82">
      <w:pPr>
        <w:pStyle w:val="Heading3"/>
        <w:rPr>
          <w:b w:val="0"/>
          <w:bCs w:val="0"/>
        </w:rPr>
      </w:pPr>
      <w:bookmarkStart w:id="66" w:name="_Ref135727809"/>
      <w:r w:rsidRPr="007C7267">
        <w:rPr>
          <w:b w:val="0"/>
          <w:bCs w:val="0"/>
        </w:rPr>
        <w:t xml:space="preserve">The database must allow for insertion of arbitrary data values that conform to the </w:t>
      </w:r>
      <w:proofErr w:type="spellStart"/>
      <w:r w:rsidRPr="007C7267">
        <w:rPr>
          <w:b w:val="0"/>
          <w:bCs w:val="0"/>
        </w:rPr>
        <w:t>datatype</w:t>
      </w:r>
      <w:proofErr w:type="spellEnd"/>
      <w:r w:rsidRPr="007C7267">
        <w:rPr>
          <w:b w:val="0"/>
          <w:bCs w:val="0"/>
        </w:rPr>
        <w:t xml:space="preserve"> and optional constraint definitions from Clause </w:t>
      </w:r>
      <w:r w:rsidR="000E1EE1">
        <w:rPr>
          <w:b w:val="0"/>
          <w:bCs w:val="0"/>
        </w:rPr>
        <w:fldChar w:fldCharType="begin"/>
      </w:r>
      <w:r>
        <w:rPr>
          <w:b w:val="0"/>
          <w:bCs w:val="0"/>
        </w:rPr>
        <w:instrText xml:space="preserve"> REF _Ref135729659 \r \h </w:instrText>
      </w:r>
      <w:r w:rsidR="000E1EE1">
        <w:rPr>
          <w:b w:val="0"/>
          <w:bCs w:val="0"/>
        </w:rPr>
      </w:r>
      <w:r w:rsidR="000E1EE1">
        <w:rPr>
          <w:b w:val="0"/>
          <w:bCs w:val="0"/>
        </w:rPr>
        <w:fldChar w:fldCharType="separate"/>
      </w:r>
      <w:r w:rsidR="00A27C47">
        <w:rPr>
          <w:b w:val="0"/>
          <w:bCs w:val="0"/>
        </w:rPr>
        <w:t>1.3</w:t>
      </w:r>
      <w:r w:rsidR="000E1EE1">
        <w:rPr>
          <w:b w:val="0"/>
          <w:bCs w:val="0"/>
        </w:rPr>
        <w:fldChar w:fldCharType="end"/>
      </w:r>
      <w:r>
        <w:rPr>
          <w:b w:val="0"/>
          <w:bCs w:val="0"/>
        </w:rPr>
        <w:t xml:space="preserve"> </w:t>
      </w:r>
      <w:r w:rsidRPr="007C7267">
        <w:rPr>
          <w:b w:val="0"/>
          <w:bCs w:val="0"/>
        </w:rPr>
        <w:t xml:space="preserve">and Clause </w:t>
      </w:r>
      <w:r w:rsidR="000E1EE1">
        <w:rPr>
          <w:b w:val="0"/>
          <w:bCs w:val="0"/>
        </w:rPr>
        <w:fldChar w:fldCharType="begin"/>
      </w:r>
      <w:r>
        <w:rPr>
          <w:b w:val="0"/>
          <w:bCs w:val="0"/>
        </w:rPr>
        <w:instrText xml:space="preserve"> REF _Ref135729681 \r \h </w:instrText>
      </w:r>
      <w:r w:rsidR="000E1EE1">
        <w:rPr>
          <w:b w:val="0"/>
          <w:bCs w:val="0"/>
        </w:rPr>
      </w:r>
      <w:r w:rsidR="000E1EE1">
        <w:rPr>
          <w:b w:val="0"/>
          <w:bCs w:val="0"/>
        </w:rPr>
        <w:fldChar w:fldCharType="separate"/>
      </w:r>
      <w:r w:rsidR="00A27C47">
        <w:rPr>
          <w:b w:val="0"/>
          <w:bCs w:val="0"/>
        </w:rPr>
        <w:t>1.4</w:t>
      </w:r>
      <w:r w:rsidR="000E1EE1">
        <w:rPr>
          <w:b w:val="0"/>
          <w:bCs w:val="0"/>
        </w:rPr>
        <w:fldChar w:fldCharType="end"/>
      </w:r>
      <w:r w:rsidRPr="007C7267">
        <w:rPr>
          <w:b w:val="0"/>
          <w:bCs w:val="0"/>
        </w:rPr>
        <w:t>.</w:t>
      </w:r>
      <w:bookmarkEnd w:id="66"/>
    </w:p>
    <w:p w:rsidR="00753E82" w:rsidRPr="007C7267" w:rsidRDefault="00753E82" w:rsidP="00753E82"/>
    <w:p w:rsidR="00753E82" w:rsidRDefault="00753E82" w:rsidP="00753E82">
      <w:r w:rsidRPr="00337197">
        <w:rPr>
          <w:b/>
          <w:bCs/>
        </w:rPr>
        <w:t>Comment 1</w:t>
      </w:r>
      <w:r>
        <w:t xml:space="preserve">: Although the refresh functions (see Clause </w:t>
      </w:r>
      <w:r w:rsidR="000E1EE1">
        <w:fldChar w:fldCharType="begin"/>
      </w:r>
      <w:r>
        <w:instrText xml:space="preserve"> REF Rae73234T \r \h </w:instrText>
      </w:r>
      <w:r w:rsidR="000E1EE1">
        <w:fldChar w:fldCharType="separate"/>
      </w:r>
      <w:r w:rsidR="00A27C47">
        <w:t>2.5</w:t>
      </w:r>
      <w:r w:rsidR="000E1EE1">
        <w:fldChar w:fldCharType="end"/>
      </w:r>
      <w:r>
        <w:t>) do not insert arbitrary values and do not modify all</w:t>
      </w:r>
      <w:r w:rsidR="00B106B4">
        <w:t xml:space="preserve"> </w:t>
      </w:r>
      <w:r>
        <w:t>tables, all tables must be modifiable throughout the performance test.</w:t>
      </w:r>
    </w:p>
    <w:p w:rsidR="00753E82" w:rsidRPr="00337197" w:rsidRDefault="00753E82" w:rsidP="00753E82">
      <w:pPr>
        <w:rPr>
          <w:b/>
          <w:bCs/>
        </w:rPr>
      </w:pPr>
    </w:p>
    <w:p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0E1EE1">
        <w:fldChar w:fldCharType="begin"/>
      </w:r>
      <w:r>
        <w:instrText xml:space="preserve"> REF _Ref135729791 \r \h </w:instrText>
      </w:r>
      <w:r w:rsidR="000E1EE1">
        <w:fldChar w:fldCharType="separate"/>
      </w:r>
      <w:r w:rsidR="00A27C47">
        <w:t>0.2</w:t>
      </w:r>
      <w:r w:rsidR="000E1EE1">
        <w:fldChar w:fldCharType="end"/>
      </w:r>
      <w:r>
        <w:t xml:space="preserve"> and Clause </w:t>
      </w:r>
      <w:r w:rsidR="000E1EE1">
        <w:fldChar w:fldCharType="begin"/>
      </w:r>
      <w:r>
        <w:instrText xml:space="preserve"> REF Rah_Ref389031272T \r \h </w:instrText>
      </w:r>
      <w:r w:rsidR="000E1EE1">
        <w:fldChar w:fldCharType="separate"/>
      </w:r>
      <w:r w:rsidR="00A27C47">
        <w:t>5.2.7</w:t>
      </w:r>
      <w:r w:rsidR="000E1EE1">
        <w:fldChar w:fldCharType="end"/>
      </w:r>
      <w:r>
        <w:t>).</w:t>
      </w:r>
    </w:p>
    <w:p w:rsidR="00753E82" w:rsidRDefault="00753E82" w:rsidP="00753E82"/>
    <w:p w:rsidR="00753E82" w:rsidRDefault="00753E82" w:rsidP="00753E82">
      <w:pPr>
        <w:pStyle w:val="Heading2"/>
      </w:pPr>
      <w:bookmarkStart w:id="67" w:name="_Toc149484534"/>
      <w:r>
        <w:t>Data Access Transparency Requirements</w:t>
      </w:r>
      <w:bookmarkEnd w:id="67"/>
    </w:p>
    <w:p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0E1EE1">
        <w:rPr>
          <w:b w:val="0"/>
          <w:bCs w:val="0"/>
        </w:rPr>
        <w:fldChar w:fldCharType="begin"/>
      </w:r>
      <w:r>
        <w:rPr>
          <w:b w:val="0"/>
          <w:bCs w:val="0"/>
        </w:rPr>
        <w:instrText xml:space="preserve"> REF _Ref135729877 \r \h </w:instrText>
      </w:r>
      <w:r w:rsidR="000E1EE1">
        <w:rPr>
          <w:b w:val="0"/>
          <w:bCs w:val="0"/>
        </w:rPr>
      </w:r>
      <w:r w:rsidR="000E1EE1">
        <w:rPr>
          <w:b w:val="0"/>
          <w:bCs w:val="0"/>
        </w:rPr>
        <w:fldChar w:fldCharType="separate"/>
      </w:r>
      <w:r w:rsidR="00A27C47">
        <w:rPr>
          <w:b w:val="0"/>
          <w:bCs w:val="0"/>
        </w:rPr>
        <w:t>1.6.2</w:t>
      </w:r>
      <w:r w:rsidR="000E1EE1">
        <w:rPr>
          <w:b w:val="0"/>
          <w:bCs w:val="0"/>
        </w:rPr>
        <w:fldChar w:fldCharType="end"/>
      </w:r>
      <w:r w:rsidRPr="007C7267">
        <w:rPr>
          <w:b w:val="0"/>
          <w:bCs w:val="0"/>
        </w:rPr>
        <w:t xml:space="preserve"> and Clause </w:t>
      </w:r>
      <w:r w:rsidR="000E1EE1">
        <w:rPr>
          <w:b w:val="0"/>
          <w:bCs w:val="0"/>
        </w:rPr>
        <w:fldChar w:fldCharType="begin"/>
      </w:r>
      <w:r>
        <w:rPr>
          <w:b w:val="0"/>
          <w:bCs w:val="0"/>
        </w:rPr>
        <w:instrText xml:space="preserve"> REF _Ref135729891 \r \h </w:instrText>
      </w:r>
      <w:r w:rsidR="000E1EE1">
        <w:rPr>
          <w:b w:val="0"/>
          <w:bCs w:val="0"/>
        </w:rPr>
      </w:r>
      <w:r w:rsidR="000E1EE1">
        <w:rPr>
          <w:b w:val="0"/>
          <w:bCs w:val="0"/>
        </w:rPr>
        <w:fldChar w:fldCharType="separate"/>
      </w:r>
      <w:r w:rsidR="00A27C47">
        <w:rPr>
          <w:b w:val="0"/>
          <w:bCs w:val="0"/>
        </w:rPr>
        <w:t>1.6.3</w:t>
      </w:r>
      <w:r w:rsidR="000E1EE1">
        <w:rPr>
          <w:b w:val="0"/>
          <w:bCs w:val="0"/>
        </w:rPr>
        <w:fldChar w:fldCharType="end"/>
      </w:r>
      <w:r w:rsidRPr="007C7267">
        <w:rPr>
          <w:b w:val="0"/>
          <w:bCs w:val="0"/>
        </w:rPr>
        <w:t>.</w:t>
      </w:r>
    </w:p>
    <w:p w:rsidR="00753E82" w:rsidRPr="007C7267" w:rsidRDefault="00753E82" w:rsidP="00753E82"/>
    <w:p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rsidR="00753E82" w:rsidRDefault="00753E82" w:rsidP="00753E82"/>
    <w:p w:rsidR="00753E82" w:rsidRPr="007C7267" w:rsidRDefault="00753E82" w:rsidP="00753E82">
      <w:pPr>
        <w:pStyle w:val="Heading3"/>
        <w:rPr>
          <w:b w:val="0"/>
          <w:bCs w:val="0"/>
        </w:rPr>
      </w:pPr>
      <w:bookmarkStart w:id="68" w:name="_Ref135729877"/>
      <w:r w:rsidRPr="007C7267">
        <w:rPr>
          <w:b w:val="0"/>
          <w:bCs w:val="0"/>
        </w:rPr>
        <w:t xml:space="preserve">Each of the tables described in Clause </w:t>
      </w:r>
      <w:r w:rsidR="000E1EE1">
        <w:rPr>
          <w:b w:val="0"/>
          <w:bCs w:val="0"/>
        </w:rPr>
        <w:fldChar w:fldCharType="begin"/>
      </w:r>
      <w:r>
        <w:rPr>
          <w:b w:val="0"/>
          <w:bCs w:val="0"/>
        </w:rPr>
        <w:instrText xml:space="preserve"> REF _Ref135729959 \r \h </w:instrText>
      </w:r>
      <w:r w:rsidR="000E1EE1">
        <w:rPr>
          <w:b w:val="0"/>
          <w:bCs w:val="0"/>
        </w:rPr>
      </w:r>
      <w:r w:rsidR="000E1EE1">
        <w:rPr>
          <w:b w:val="0"/>
          <w:bCs w:val="0"/>
        </w:rPr>
        <w:fldChar w:fldCharType="separate"/>
      </w:r>
      <w:r w:rsidR="00A27C47">
        <w:rPr>
          <w:b w:val="0"/>
          <w:bCs w:val="0"/>
        </w:rPr>
        <w:t>1.4</w:t>
      </w:r>
      <w:r w:rsidR="000E1EE1">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0E1EE1">
        <w:rPr>
          <w:b w:val="0"/>
          <w:bCs w:val="0"/>
        </w:rPr>
        <w:fldChar w:fldCharType="begin"/>
      </w:r>
      <w:r>
        <w:rPr>
          <w:b w:val="0"/>
          <w:bCs w:val="0"/>
        </w:rPr>
        <w:instrText xml:space="preserve"> REF _Ref135729931 \r \h </w:instrText>
      </w:r>
      <w:r w:rsidR="000E1EE1">
        <w:rPr>
          <w:b w:val="0"/>
          <w:bCs w:val="0"/>
        </w:rPr>
      </w:r>
      <w:r w:rsidR="000E1EE1">
        <w:rPr>
          <w:b w:val="0"/>
          <w:bCs w:val="0"/>
        </w:rPr>
        <w:fldChar w:fldCharType="separate"/>
      </w:r>
      <w:r w:rsidR="00A27C47">
        <w:rPr>
          <w:b w:val="0"/>
          <w:bCs w:val="0"/>
        </w:rPr>
        <w:t>2.1.1.2</w:t>
      </w:r>
      <w:r w:rsidR="000E1EE1">
        <w:rPr>
          <w:b w:val="0"/>
          <w:bCs w:val="0"/>
        </w:rPr>
        <w:fldChar w:fldCharType="end"/>
      </w:r>
      <w:r w:rsidRPr="007C7267">
        <w:rPr>
          <w:b w:val="0"/>
          <w:bCs w:val="0"/>
        </w:rPr>
        <w:t>) must use only these names.</w:t>
      </w:r>
      <w:bookmarkEnd w:id="68"/>
    </w:p>
    <w:p w:rsidR="00753E82" w:rsidRDefault="00753E82" w:rsidP="00753E82">
      <w:pPr>
        <w:pStyle w:val="Heading3"/>
        <w:rPr>
          <w:b w:val="0"/>
          <w:bCs w:val="0"/>
        </w:rPr>
      </w:pPr>
      <w:bookmarkStart w:id="69" w:name="_Ref135729891"/>
      <w:r w:rsidRPr="007C7267">
        <w:rPr>
          <w:b w:val="0"/>
          <w:bCs w:val="0"/>
        </w:rPr>
        <w:t xml:space="preserve">Using the names which satisfy Clause </w:t>
      </w:r>
      <w:r w:rsidR="000E1EE1">
        <w:rPr>
          <w:b w:val="0"/>
          <w:bCs w:val="0"/>
        </w:rPr>
        <w:fldChar w:fldCharType="begin"/>
      </w:r>
      <w:r>
        <w:rPr>
          <w:b w:val="0"/>
          <w:bCs w:val="0"/>
        </w:rPr>
        <w:instrText xml:space="preserve"> REF _Ref135729877 \r \h </w:instrText>
      </w:r>
      <w:r w:rsidR="000E1EE1">
        <w:rPr>
          <w:b w:val="0"/>
          <w:bCs w:val="0"/>
        </w:rPr>
      </w:r>
      <w:r w:rsidR="000E1EE1">
        <w:rPr>
          <w:b w:val="0"/>
          <w:bCs w:val="0"/>
        </w:rPr>
        <w:fldChar w:fldCharType="separate"/>
      </w:r>
      <w:r w:rsidR="00A27C47">
        <w:rPr>
          <w:b w:val="0"/>
          <w:bCs w:val="0"/>
        </w:rPr>
        <w:t>1.6.2</w:t>
      </w:r>
      <w:r w:rsidR="000E1EE1">
        <w:rPr>
          <w:b w:val="0"/>
          <w:bCs w:val="0"/>
        </w:rPr>
        <w:fldChar w:fldCharType="end"/>
      </w:r>
      <w:r w:rsidRPr="007C7267">
        <w:rPr>
          <w:b w:val="0"/>
          <w:bCs w:val="0"/>
        </w:rPr>
        <w:t>, any arbitrary non-TPC-H query must be able to reference any set of rows or columns:</w:t>
      </w:r>
      <w:bookmarkEnd w:id="69"/>
    </w:p>
    <w:p w:rsidR="00753E82" w:rsidRDefault="00753E82" w:rsidP="00753E82">
      <w:pPr>
        <w:pStyle w:val="Bullets"/>
      </w:pPr>
      <w:r>
        <w:t>Identifiable by any arbitrary condition supported by the underlying DBMS;</w:t>
      </w:r>
    </w:p>
    <w:p w:rsidR="00753E82" w:rsidRDefault="00753E82" w:rsidP="00753E82">
      <w:pPr>
        <w:pStyle w:val="Bullets"/>
      </w:pPr>
      <w:r>
        <w:t xml:space="preserve">Using the names described in Clause </w:t>
      </w:r>
      <w:r w:rsidR="000E1EE1">
        <w:fldChar w:fldCharType="begin"/>
      </w:r>
      <w:r>
        <w:instrText xml:space="preserve"> REF _Ref135729877 \r \h </w:instrText>
      </w:r>
      <w:r w:rsidR="000E1EE1">
        <w:fldChar w:fldCharType="separate"/>
      </w:r>
      <w:r w:rsidR="00A27C47">
        <w:t>1.6.2</w:t>
      </w:r>
      <w:r w:rsidR="000E1EE1">
        <w:fldChar w:fldCharType="end"/>
      </w:r>
      <w:r>
        <w:t xml:space="preserve"> and using the same data manipulation semantics and syntax for all tables.</w:t>
      </w:r>
    </w:p>
    <w:p w:rsidR="00753E82" w:rsidRDefault="00753E82" w:rsidP="00753E82">
      <w:r>
        <w:t>For example, the semantics and syntax used to query an arbitrary set of rows in any one table must also be usable when querying another arbitrary set of rows in any other table.</w:t>
      </w:r>
    </w:p>
    <w:p w:rsidR="00753E82" w:rsidRDefault="00753E82" w:rsidP="00753E82"/>
    <w:p w:rsidR="00753E82" w:rsidRDefault="00753E82" w:rsidP="00753E82">
      <w:r w:rsidRPr="00337197">
        <w:rPr>
          <w:b/>
          <w:bCs/>
        </w:rPr>
        <w:t>Comment</w:t>
      </w:r>
      <w:r>
        <w:t>: The intent of this clause is that each TPC-H query uses general purpose mechanisms to access data in the database.</w:t>
      </w:r>
    </w:p>
    <w:p w:rsidR="00753E82" w:rsidRPr="002F5DC0" w:rsidRDefault="00753E82" w:rsidP="00753E82">
      <w:pPr>
        <w:pStyle w:val="Heading1"/>
        <w:rPr>
          <w:u w:val="single"/>
        </w:rPr>
      </w:pPr>
      <w:r w:rsidRPr="002F5DC0">
        <w:rPr>
          <w:u w:val="single"/>
        </w:rPr>
        <w:br w:type="page"/>
      </w:r>
      <w:bookmarkStart w:id="70" w:name="_Ref135724444"/>
      <w:bookmarkStart w:id="71" w:name="_Ref135724825"/>
      <w:bookmarkStart w:id="72" w:name="_Ref135730987"/>
      <w:bookmarkStart w:id="73" w:name="_Ref135736799"/>
      <w:bookmarkStart w:id="74" w:name="_Ref135736858"/>
      <w:bookmarkStart w:id="75" w:name="_Toc149484535"/>
      <w:r w:rsidRPr="002F5DC0">
        <w:rPr>
          <w:u w:val="single"/>
        </w:rPr>
        <w:lastRenderedPageBreak/>
        <w:t>QUERIES AND REFRESH FUNCTIONS</w:t>
      </w:r>
      <w:bookmarkEnd w:id="70"/>
      <w:bookmarkEnd w:id="71"/>
      <w:bookmarkEnd w:id="72"/>
      <w:bookmarkEnd w:id="73"/>
      <w:bookmarkEnd w:id="74"/>
      <w:bookmarkEnd w:id="75"/>
    </w:p>
    <w:p w:rsidR="00753E82" w:rsidRDefault="00753E82" w:rsidP="00753E82">
      <w:r>
        <w:t xml:space="preserve">This Clause describes the twenty-two decision support queries and the two </w:t>
      </w:r>
      <w:proofErr w:type="gramStart"/>
      <w:r>
        <w:t>database</w:t>
      </w:r>
      <w:proofErr w:type="gramEnd"/>
      <w:r>
        <w:t xml:space="preserve"> refresh functions that must be</w:t>
      </w:r>
    </w:p>
    <w:p w:rsidR="00753E82" w:rsidRDefault="00753E82" w:rsidP="00753E82">
      <w:proofErr w:type="gramStart"/>
      <w:r>
        <w:t>executed</w:t>
      </w:r>
      <w:proofErr w:type="gramEnd"/>
      <w:r>
        <w:t xml:space="preserve"> as part of the TPC-H benchmark.</w:t>
      </w:r>
    </w:p>
    <w:p w:rsidR="00753E82" w:rsidRDefault="00753E82" w:rsidP="00753E82">
      <w:pPr>
        <w:pStyle w:val="Heading2"/>
      </w:pPr>
      <w:bookmarkStart w:id="76" w:name="_Toc149484536"/>
      <w:r>
        <w:t>General Requirements and Definitions for Queries</w:t>
      </w:r>
      <w:bookmarkEnd w:id="76"/>
    </w:p>
    <w:p w:rsidR="00753E82" w:rsidRDefault="00753E82" w:rsidP="00753E82">
      <w:pPr>
        <w:pStyle w:val="Heading3"/>
      </w:pPr>
      <w:r>
        <w:t>Query Overview</w:t>
      </w:r>
    </w:p>
    <w:p w:rsidR="00753E82" w:rsidRPr="00AA6BBE" w:rsidRDefault="00753E82" w:rsidP="00753E82">
      <w:pPr>
        <w:pStyle w:val="Heading4"/>
      </w:pPr>
      <w:r w:rsidRPr="00AA6BBE">
        <w:t>Each query is defined by the following components:</w:t>
      </w:r>
    </w:p>
    <w:p w:rsidR="00753E82" w:rsidRDefault="00753E82" w:rsidP="00753E82">
      <w:pPr>
        <w:pStyle w:val="Bullets"/>
      </w:pPr>
      <w:r>
        <w:t xml:space="preserve">The </w:t>
      </w:r>
      <w:r w:rsidRPr="009F04E1">
        <w:rPr>
          <w:b/>
          <w:bCs/>
        </w:rPr>
        <w:t>business question</w:t>
      </w:r>
      <w:r>
        <w:t>, which illustrates the business context in which the query could be used;</w:t>
      </w:r>
    </w:p>
    <w:p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rsidR="00753E82" w:rsidRDefault="00753E82" w:rsidP="00753E82">
      <w:pPr>
        <w:pStyle w:val="Heading4"/>
      </w:pPr>
      <w:bookmarkStart w:id="77"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77"/>
    </w:p>
    <w:p w:rsidR="00753E82" w:rsidRDefault="00753E82" w:rsidP="00753E82">
      <w:pPr>
        <w:pStyle w:val="Heading3"/>
      </w:pPr>
      <w:bookmarkStart w:id="78" w:name="_Ref135730933"/>
      <w:r>
        <w:t>Functional Query Definitions</w:t>
      </w:r>
      <w:bookmarkEnd w:id="78"/>
    </w:p>
    <w:p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rsidR="00753E82" w:rsidRDefault="00753E82" w:rsidP="00753E82">
      <w:pPr>
        <w:pStyle w:val="Heading4"/>
      </w:pPr>
      <w:r>
        <w:t xml:space="preserve">If an executable query text, with the exception of its substitution parameters, is not identical to the specified functional query definition it must satisfy the compliance requirements of Clause </w:t>
      </w:r>
      <w:r w:rsidR="000E1EE1">
        <w:fldChar w:fldCharType="begin"/>
      </w:r>
      <w:r>
        <w:instrText xml:space="preserve"> REF _Ref135730157 \r \h </w:instrText>
      </w:r>
      <w:r w:rsidR="000E1EE1">
        <w:fldChar w:fldCharType="separate"/>
      </w:r>
      <w:r w:rsidR="00A27C47">
        <w:t>2.2</w:t>
      </w:r>
      <w:r w:rsidR="000E1EE1">
        <w:fldChar w:fldCharType="end"/>
      </w:r>
      <w:r>
        <w:t>.</w:t>
      </w:r>
    </w:p>
    <w:p w:rsidR="00753E82" w:rsidRDefault="00753E82" w:rsidP="00753E82">
      <w:pPr>
        <w:pStyle w:val="Heading4"/>
      </w:pPr>
      <w:bookmarkStart w:id="79"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0E1EE1">
        <w:fldChar w:fldCharType="begin"/>
      </w:r>
      <w:r>
        <w:instrText xml:space="preserve"> REF Rah_Ref389032291T \r \h </w:instrText>
      </w:r>
      <w:r w:rsidR="000E1EE1">
        <w:fldChar w:fldCharType="separate"/>
      </w:r>
      <w:r w:rsidR="00A27C47">
        <w:t>5.1.2.3</w:t>
      </w:r>
      <w:r w:rsidR="000E1EE1">
        <w:fldChar w:fldCharType="end"/>
      </w:r>
      <w:r>
        <w:t>).</w:t>
      </w:r>
      <w:bookmarkEnd w:id="79"/>
      <w:r>
        <w:t xml:space="preserve">  </w:t>
      </w:r>
    </w:p>
    <w:p w:rsidR="00753E82" w:rsidRDefault="00753E82" w:rsidP="00753E82"/>
    <w:p w:rsidR="00753E82" w:rsidRDefault="00753E82" w:rsidP="00753E82">
      <w:r>
        <w:t xml:space="preserve">Functional query definitions in this document (as well as QGEN, see Clause </w:t>
      </w:r>
      <w:r w:rsidR="000E1EE1">
        <w:fldChar w:fldCharType="begin"/>
      </w:r>
      <w:r>
        <w:instrText xml:space="preserve"> REF _Ref135730254 \r \h </w:instrText>
      </w:r>
      <w:r w:rsidR="000E1EE1">
        <w:fldChar w:fldCharType="separate"/>
      </w:r>
      <w:r w:rsidR="00A27C47">
        <w:t>2.1.4</w:t>
      </w:r>
      <w:r w:rsidR="000E1EE1">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rsidR="00753E82" w:rsidRDefault="00753E82" w:rsidP="00753E82"/>
    <w:p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rsidR="00753E82" w:rsidRDefault="00753E82" w:rsidP="00753E82">
      <w:pPr>
        <w:pStyle w:val="Heading4"/>
      </w:pPr>
      <w:r>
        <w:t xml:space="preserve">When a functional query definition includes the creation of a table, the </w:t>
      </w:r>
      <w:proofErr w:type="spellStart"/>
      <w:r>
        <w:t>datatype</w:t>
      </w:r>
      <w:proofErr w:type="spellEnd"/>
      <w:r>
        <w:t xml:space="preserve"> specification of the columns uses the &lt;</w:t>
      </w:r>
      <w:proofErr w:type="spellStart"/>
      <w:r>
        <w:t>datatype</w:t>
      </w:r>
      <w:proofErr w:type="spellEnd"/>
      <w:r>
        <w:t>&gt; notation. The definition of &lt;</w:t>
      </w:r>
      <w:proofErr w:type="spellStart"/>
      <w:r>
        <w:t>datatype</w:t>
      </w:r>
      <w:proofErr w:type="spellEnd"/>
      <w:r>
        <w:t xml:space="preserve">&gt; is obtained from Clause </w:t>
      </w:r>
      <w:r w:rsidR="000E1EE1">
        <w:fldChar w:fldCharType="begin"/>
      </w:r>
      <w:r>
        <w:instrText xml:space="preserve"> REF _Ref135730277 \r \h </w:instrText>
      </w:r>
      <w:r w:rsidR="000E1EE1">
        <w:fldChar w:fldCharType="separate"/>
      </w:r>
      <w:r w:rsidR="00A27C47">
        <w:t>1.3.1</w:t>
      </w:r>
      <w:r w:rsidR="000E1EE1">
        <w:fldChar w:fldCharType="end"/>
      </w:r>
      <w:r>
        <w:t>.</w:t>
      </w:r>
    </w:p>
    <w:p w:rsidR="00753E82" w:rsidRDefault="00753E82" w:rsidP="00753E82">
      <w:pPr>
        <w:pStyle w:val="Heading4"/>
      </w:pPr>
      <w:r>
        <w:t>Any entity created within the scope of an executable query text must also be deleted within the scope of that same executable query text.</w:t>
      </w:r>
    </w:p>
    <w:p w:rsidR="00753E82" w:rsidRDefault="00753E82" w:rsidP="00753E82">
      <w:pPr>
        <w:pStyle w:val="Heading4"/>
      </w:pPr>
      <w:bookmarkStart w:id="80" w:name="_Ref135724391"/>
      <w:r>
        <w:t xml:space="preserve">A logical </w:t>
      </w:r>
      <w:proofErr w:type="spellStart"/>
      <w:r>
        <w:t>tablespace</w:t>
      </w:r>
      <w:proofErr w:type="spellEnd"/>
      <w:r>
        <w:t xml:space="preserve"> is a named collection of physical storage devices referenced as a single, logically contiguous, non-divisible entity.</w:t>
      </w:r>
      <w:bookmarkEnd w:id="80"/>
    </w:p>
    <w:p w:rsidR="00753E82" w:rsidRDefault="00753E82" w:rsidP="00753E82">
      <w:pPr>
        <w:pStyle w:val="Heading4"/>
      </w:pPr>
      <w:r>
        <w:t xml:space="preserve">If CREATE TABLE statements are used during the execution of the queries, these CREATE TABLE statements may be extended only with a </w:t>
      </w:r>
      <w:proofErr w:type="spellStart"/>
      <w:r>
        <w:t>tablespace</w:t>
      </w:r>
      <w:proofErr w:type="spellEnd"/>
      <w:r>
        <w:t xml:space="preserve"> reference (e.g., IN &lt;</w:t>
      </w:r>
      <w:proofErr w:type="spellStart"/>
      <w:r>
        <w:t>tablespacename</w:t>
      </w:r>
      <w:proofErr w:type="spellEnd"/>
      <w:r>
        <w:t xml:space="preserve">&gt;). A single </w:t>
      </w:r>
      <w:proofErr w:type="spellStart"/>
      <w:r>
        <w:t>tablespace</w:t>
      </w:r>
      <w:proofErr w:type="spellEnd"/>
      <w:r>
        <w:t xml:space="preserve"> must be used for all these tables.</w:t>
      </w:r>
    </w:p>
    <w:p w:rsidR="00753E82" w:rsidRDefault="00753E82" w:rsidP="00753E82">
      <w:r w:rsidRPr="00337197">
        <w:rPr>
          <w:b/>
          <w:bCs/>
        </w:rPr>
        <w:t xml:space="preserve">Comment: </w:t>
      </w:r>
      <w:r>
        <w:t xml:space="preserve">The allowance for </w:t>
      </w:r>
      <w:proofErr w:type="spellStart"/>
      <w:r>
        <w:t>tablespace</w:t>
      </w:r>
      <w:proofErr w:type="spellEnd"/>
      <w:r>
        <w:t xml:space="preserve"> syntax applies only to variants containing CREATE TABLE statements.</w:t>
      </w:r>
    </w:p>
    <w:p w:rsidR="00753E82" w:rsidRDefault="00753E82" w:rsidP="00753E82"/>
    <w:p w:rsidR="00753E82" w:rsidRDefault="00753E82" w:rsidP="00753E82">
      <w:pPr>
        <w:pStyle w:val="Heading4"/>
      </w:pPr>
      <w:r>
        <w:lastRenderedPageBreak/>
        <w:t xml:space="preserve">All tables created during the execution of a query must meet the ACID properties defined in Clause </w:t>
      </w:r>
      <w:r w:rsidR="000E1EE1">
        <w:fldChar w:fldCharType="begin"/>
      </w:r>
      <w:r>
        <w:instrText xml:space="preserve"> REF _Ref135730307 \r \h </w:instrText>
      </w:r>
      <w:r w:rsidR="000E1EE1">
        <w:fldChar w:fldCharType="separate"/>
      </w:r>
      <w:r w:rsidR="00A27C47">
        <w:t>3</w:t>
      </w:r>
      <w:proofErr w:type="gramStart"/>
      <w:r w:rsidR="00A27C47">
        <w:t xml:space="preserve">:  </w:t>
      </w:r>
      <w:proofErr w:type="gramEnd"/>
      <w:r w:rsidR="000E1EE1">
        <w:fldChar w:fldCharType="end"/>
      </w:r>
      <w:r>
        <w:t>.</w:t>
      </w:r>
    </w:p>
    <w:p w:rsidR="00753E82" w:rsidRDefault="00753E82" w:rsidP="00753E82">
      <w:pPr>
        <w:pStyle w:val="Heading4"/>
      </w:pPr>
      <w:bookmarkStart w:id="81"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81"/>
    </w:p>
    <w:p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rsidR="00753E82" w:rsidRDefault="00753E82" w:rsidP="00753E82">
      <w:pPr>
        <w:pStyle w:val="Numbered"/>
      </w:pPr>
      <w:r>
        <w:t xml:space="preserve">Control statements recognized by the implementation specific layer (see Clause </w:t>
      </w:r>
      <w:r w:rsidR="000E1EE1">
        <w:fldChar w:fldCharType="begin"/>
      </w:r>
      <w:r>
        <w:instrText xml:space="preserve"> REF Rai_Ref389561637T \r \h </w:instrText>
      </w:r>
      <w:r w:rsidR="000E1EE1">
        <w:fldChar w:fldCharType="separate"/>
      </w:r>
      <w:r w:rsidR="00A27C47">
        <w:t>6.2.4</w:t>
      </w:r>
      <w:r w:rsidR="000E1EE1">
        <w:fldChar w:fldCharType="end"/>
      </w:r>
      <w:r>
        <w:t xml:space="preserve">) and used to control a loop which fetches the rows may be used to limit the number of rows returned (e.g., while </w:t>
      </w:r>
      <w:proofErr w:type="spellStart"/>
      <w:r>
        <w:t>rowcount</w:t>
      </w:r>
      <w:proofErr w:type="spellEnd"/>
      <w:r>
        <w:t xml:space="preserve"> &lt;= n).</w:t>
      </w:r>
    </w:p>
    <w:p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0E1EE1">
        <w:fldChar w:fldCharType="begin"/>
      </w:r>
      <w:r>
        <w:instrText xml:space="preserve"> REF _Ref135730378 \r \h </w:instrText>
      </w:r>
      <w:r w:rsidR="000E1EE1">
        <w:fldChar w:fldCharType="separate"/>
      </w:r>
      <w:r w:rsidR="00A27C47">
        <w:t>2.2</w:t>
      </w:r>
      <w:r w:rsidR="000E1EE1">
        <w:fldChar w:fldCharType="end"/>
      </w:r>
      <w:r>
        <w:t>. The syntax must deal solely with the answer set, and must not make any additional explicit reference, for example to tables, indices, or access paths.</w:t>
      </w:r>
    </w:p>
    <w:p w:rsidR="00753E82" w:rsidRDefault="00753E82" w:rsidP="00753E82"/>
    <w:p w:rsidR="00753E82" w:rsidRDefault="00753E82" w:rsidP="00753E82">
      <w:pPr>
        <w:pStyle w:val="Heading3"/>
      </w:pPr>
      <w:bookmarkStart w:id="82" w:name="_Ref135724968"/>
      <w:r>
        <w:t>Substitution Parameters and Output Data</w:t>
      </w:r>
      <w:bookmarkEnd w:id="82"/>
    </w:p>
    <w:p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text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0E1EE1">
        <w:fldChar w:fldCharType="begin"/>
      </w:r>
      <w:r>
        <w:instrText xml:space="preserve"> REF _Ref135730410 \r \h </w:instrText>
      </w:r>
      <w:r w:rsidR="000E1EE1">
        <w:fldChar w:fldCharType="separate"/>
      </w:r>
      <w:r w:rsidR="00A27C47">
        <w:t>2.4</w:t>
      </w:r>
      <w:r w:rsidR="000E1EE1">
        <w:fldChar w:fldCharType="end"/>
      </w:r>
      <w:r>
        <w:t>) the substitution parameter [DELTA], whenever found in the functional query definition, must be replaced by the value generated for DELTA to complete the executable query text.</w:t>
      </w:r>
    </w:p>
    <w:p w:rsidR="00753E82" w:rsidRDefault="00753E82" w:rsidP="00753E82"/>
    <w:p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Default="00753E82" w:rsidP="00753E82"/>
    <w:p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rsidR="00753E82" w:rsidRPr="00337197" w:rsidRDefault="00753E82" w:rsidP="00753E82">
      <w:pPr>
        <w:rPr>
          <w:b/>
          <w:bCs/>
        </w:rPr>
      </w:pPr>
    </w:p>
    <w:p w:rsidR="00753E82" w:rsidRDefault="00753E82" w:rsidP="00753E82">
      <w:r w:rsidRPr="00337197">
        <w:rPr>
          <w:b/>
          <w:bCs/>
        </w:rPr>
        <w:t>Comment 3</w:t>
      </w:r>
      <w:r>
        <w:t xml:space="preserve">: Generating executable query text may also involve additional text substitution (see Clause </w:t>
      </w:r>
      <w:r w:rsidR="000E1EE1">
        <w:fldChar w:fldCharType="begin"/>
      </w:r>
      <w:r>
        <w:instrText xml:space="preserve"> REF _Ref135724759 \r \h </w:instrText>
      </w:r>
      <w:r w:rsidR="000E1EE1">
        <w:fldChar w:fldCharType="separate"/>
      </w:r>
      <w:r w:rsidR="00A27C47">
        <w:t>2.1.2.3</w:t>
      </w:r>
      <w:r w:rsidR="000E1EE1">
        <w:fldChar w:fldCharType="end"/>
      </w:r>
      <w:r>
        <w:t>).</w:t>
      </w:r>
    </w:p>
    <w:p w:rsidR="00753E82" w:rsidRDefault="00753E82" w:rsidP="00753E82"/>
    <w:p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rsidR="00753E82" w:rsidRDefault="00753E82" w:rsidP="00753E82">
      <w:pPr>
        <w:pStyle w:val="Heading4"/>
      </w:pPr>
      <w:r>
        <w:t>Seeds to the random number generator used to generate substitution parameters must be selected using the following method:</w:t>
      </w:r>
    </w:p>
    <w:p w:rsidR="00753E82" w:rsidRDefault="00753E82" w:rsidP="00753E82">
      <w:r>
        <w:t>An initial seed (seed0) is first selected as the time stamp of the end of the database load time expressed in the format</w:t>
      </w:r>
    </w:p>
    <w:p w:rsidR="00753E82" w:rsidRDefault="00753E82" w:rsidP="00753E82">
      <w:proofErr w:type="spellStart"/>
      <w:proofErr w:type="gramStart"/>
      <w:r>
        <w:t>mmddhhmmss</w:t>
      </w:r>
      <w:proofErr w:type="spellEnd"/>
      <w:proofErr w:type="gramEnd"/>
      <w:r>
        <w:t xml:space="preserve"> where mm is the month, </w:t>
      </w:r>
      <w:proofErr w:type="spellStart"/>
      <w:r>
        <w:t>dd</w:t>
      </w:r>
      <w:proofErr w:type="spellEnd"/>
      <w:r>
        <w:t xml:space="preserve"> the day, </w:t>
      </w:r>
      <w:proofErr w:type="spellStart"/>
      <w:r>
        <w:t>hh</w:t>
      </w:r>
      <w:proofErr w:type="spellEnd"/>
      <w:r>
        <w:t xml:space="preserve"> the hour, mm the minutes and </w:t>
      </w:r>
      <w:proofErr w:type="spellStart"/>
      <w:r>
        <w:t>ss</w:t>
      </w:r>
      <w:proofErr w:type="spellEnd"/>
      <w:r>
        <w:t xml:space="preserve"> the seconds. This seed is used to seed the Power test of Run 1. Further seeds (for the Throughput test) are chosen as seed0 + 1, seed0 + 2,...</w:t>
      </w:r>
      <w:proofErr w:type="gramStart"/>
      <w:r>
        <w:t>,seed0</w:t>
      </w:r>
      <w:proofErr w:type="gramEnd"/>
      <w:r>
        <w:t xml:space="preserve"> + n where s is the number of throughput streams selected by the vendor. This process leads to s + 1 seeds</w:t>
      </w:r>
    </w:p>
    <w:p w:rsidR="00753E82" w:rsidRDefault="00753E82" w:rsidP="00753E82">
      <w:proofErr w:type="gramStart"/>
      <w:r>
        <w:t>required</w:t>
      </w:r>
      <w:proofErr w:type="gramEnd"/>
      <w:r>
        <w:t xml:space="preserve"> for Run 1 of a benchmark with s streams. The seeds for Run 2 can be the same as those for Run 1 (see 5.3.2). However, should the test sponsor decide to use different seeds for Run 2 from those used for Run 1, the sponsor must use a selection process similar to that of Run </w:t>
      </w:r>
      <w:proofErr w:type="gramStart"/>
      <w:r>
        <w:t>1.</w:t>
      </w:r>
      <w:proofErr w:type="gramEnd"/>
      <w:r>
        <w:t xml:space="preserve"> The seeds must again be of the form seed0, seed0 + 1, seed0 + 2</w:t>
      </w:r>
      <w:proofErr w:type="gramStart"/>
      <w:r>
        <w:t>,....,</w:t>
      </w:r>
      <w:proofErr w:type="gramEnd"/>
      <w:r>
        <w:t xml:space="preserve"> seed0 + s, where and seed0 is be the time stamp of the end of Run 1, expressed in the format defined above.</w:t>
      </w:r>
    </w:p>
    <w:p w:rsidR="00753E82" w:rsidRDefault="00753E82" w:rsidP="00753E82"/>
    <w:p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rsidR="00753E82" w:rsidRDefault="00753E82" w:rsidP="00753E82"/>
    <w:p w:rsidR="00753E82" w:rsidRDefault="00753E82" w:rsidP="00753E82">
      <w:r w:rsidRPr="00337197">
        <w:rPr>
          <w:b/>
          <w:bCs/>
        </w:rPr>
        <w:lastRenderedPageBreak/>
        <w:t>Comment 2</w:t>
      </w:r>
      <w:r>
        <w:t xml:space="preserve">: QGEN is a utility provided by the TPC (see Clause </w:t>
      </w:r>
      <w:r w:rsidR="000E1EE1">
        <w:fldChar w:fldCharType="begin"/>
      </w:r>
      <w:r>
        <w:instrText xml:space="preserve"> REF _Ref135730254 \r \h </w:instrText>
      </w:r>
      <w:r w:rsidR="000E1EE1">
        <w:fldChar w:fldCharType="separate"/>
      </w:r>
      <w:r w:rsidR="00A27C47">
        <w:t>2.1.4</w:t>
      </w:r>
      <w:r w:rsidR="000E1EE1">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rsidR="00753E82" w:rsidRDefault="00753E82" w:rsidP="00753E82">
      <w:pPr>
        <w:pStyle w:val="Heading4"/>
      </w:pPr>
      <w:r>
        <w:t xml:space="preserve">Output data for each query should be expressed in a format easily readable by a non-sophisticated computer user. In particular, in order to be comparable with known output data for the purpose of query validation (see Clause </w:t>
      </w:r>
      <w:r w:rsidR="000E1EE1">
        <w:fldChar w:fldCharType="begin"/>
      </w:r>
      <w:r>
        <w:instrText xml:space="preserve"> REF _Ref135730535 \r \h </w:instrText>
      </w:r>
      <w:r w:rsidR="000E1EE1">
        <w:fldChar w:fldCharType="separate"/>
      </w:r>
      <w:r w:rsidR="00A27C47">
        <w:t>2.3</w:t>
      </w:r>
      <w:r w:rsidR="000E1EE1">
        <w:fldChar w:fldCharType="end"/>
      </w:r>
      <w:r>
        <w:t>)</w:t>
      </w:r>
      <w:proofErr w:type="gramStart"/>
      <w:r>
        <w:t>,</w:t>
      </w:r>
      <w:proofErr w:type="gramEnd"/>
      <w:r>
        <w:t xml:space="preserve"> the format of the output data for each query must adhere to the following guidelines:</w:t>
      </w:r>
    </w:p>
    <w:p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rsidR="00753E82" w:rsidRPr="00F152C1" w:rsidRDefault="00753E82" w:rsidP="00753E82">
      <w:pPr>
        <w:pStyle w:val="Lettered"/>
      </w:pPr>
      <w:r w:rsidRPr="00F152C1">
        <w:t>Non-integer expressions including prices are expressed in decimal notation with at least two digits behind the decimal point.</w:t>
      </w:r>
    </w:p>
    <w:p w:rsidR="00753E82" w:rsidRPr="00F152C1" w:rsidRDefault="00753E82" w:rsidP="00753E82">
      <w:pPr>
        <w:pStyle w:val="Lettered"/>
      </w:pPr>
      <w:r w:rsidRPr="00F152C1">
        <w:t>Integer quantities contain no leading zeros.</w:t>
      </w:r>
    </w:p>
    <w:p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Pr="00F152C1" w:rsidRDefault="00753E82" w:rsidP="00753E82">
      <w:pPr>
        <w:pStyle w:val="Lettered"/>
      </w:pPr>
      <w:r w:rsidRPr="00F152C1">
        <w:t>Strings are case-sensitive and must be displayed as such. Leading or trailing blanks are acceptable.</w:t>
      </w:r>
    </w:p>
    <w:p w:rsidR="00753E82" w:rsidRPr="00F152C1" w:rsidRDefault="00753E82" w:rsidP="00753E82">
      <w:pPr>
        <w:pStyle w:val="Lettered"/>
      </w:pPr>
      <w:r w:rsidRPr="00F152C1">
        <w:t>The amount of white space between columns is not specified.</w:t>
      </w:r>
    </w:p>
    <w:p w:rsidR="00753E82" w:rsidRDefault="00753E82" w:rsidP="00753E82">
      <w:pPr>
        <w:pStyle w:val="Heading4"/>
      </w:pPr>
      <w:bookmarkStart w:id="83" w:name="_Ref133485652"/>
      <w:r>
        <w:t xml:space="preserve">The </w:t>
      </w:r>
      <w:r w:rsidRPr="00570A4A">
        <w:rPr>
          <w:rStyle w:val="StyleHeading4BoldChar"/>
        </w:rPr>
        <w:t xml:space="preserve">precision </w:t>
      </w:r>
      <w:r>
        <w:t>of all values contained in the query validation output data must adhere to the following rules:</w:t>
      </w:r>
      <w:bookmarkEnd w:id="83"/>
    </w:p>
    <w:p w:rsidR="00753E82" w:rsidRDefault="00753E82" w:rsidP="00753E82">
      <w:pPr>
        <w:pStyle w:val="Lettered"/>
        <w:numPr>
          <w:ilvl w:val="0"/>
          <w:numId w:val="8"/>
        </w:numPr>
      </w:pPr>
      <w:r>
        <w:t>For singleton column values and results from COUNT aggregates, the values must exactly match the query validation output data.</w:t>
      </w:r>
    </w:p>
    <w:p w:rsidR="00753E82" w:rsidRDefault="00753E82" w:rsidP="00753E82">
      <w:pPr>
        <w:pStyle w:val="Lettered"/>
      </w:pPr>
      <w:r w:rsidRPr="00B55D9F">
        <w:t>For ratios, results r must be within 1% of the query validation output data v when rounded to the nearest 1/100t</w:t>
      </w:r>
      <w:r>
        <w:t>h. That is, 0.99*v&lt;=round(r</w:t>
      </w:r>
      <w:proofErr w:type="gramStart"/>
      <w:r>
        <w:t>,2</w:t>
      </w:r>
      <w:proofErr w:type="gramEnd"/>
      <w:r w:rsidRPr="00B55D9F">
        <w:t>)&lt;=1.01*v</w:t>
      </w:r>
      <w:r>
        <w:t>.</w:t>
      </w:r>
    </w:p>
    <w:p w:rsidR="00753E82" w:rsidRDefault="00753E82" w:rsidP="00753E82">
      <w:pPr>
        <w:pStyle w:val="Lettered"/>
      </w:pPr>
      <w:r>
        <w:t>For results from SUM aggregates, the resulting values must be within $100 of the query validation output data.</w:t>
      </w:r>
    </w:p>
    <w:p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w:t>
      </w:r>
      <w:proofErr w:type="gramStart"/>
      <w:r>
        <w:t>,2</w:t>
      </w:r>
      <w:proofErr w:type="gramEnd"/>
      <w:r w:rsidRPr="00B55D9F">
        <w:t>)&lt;=1.01*v</w:t>
      </w:r>
      <w:r>
        <w:t>.</w:t>
      </w:r>
    </w:p>
    <w:p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w:t>
      </w:r>
      <w:proofErr w:type="gramStart"/>
      <w:r w:rsidR="00F22237" w:rsidRPr="00773933">
        <w:rPr>
          <w:rFonts w:cs="Courier New"/>
          <w:szCs w:val="30"/>
        </w:rPr>
        <w:t>,14</w:t>
      </w:r>
      <w:proofErr w:type="gramEnd"/>
      <w:r w:rsidR="00F22237" w:rsidRPr="00773933">
        <w:rPr>
          <w:rFonts w:cs="Courier New"/>
          <w:szCs w:val="30"/>
        </w:rPr>
        <w:t xml:space="preserve">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proofErr w:type="gramStart"/>
      <w:r w:rsidR="00753E82" w:rsidRPr="00773933">
        <w:rPr>
          <w:rFonts w:cs="Courier New"/>
          <w:szCs w:val="30"/>
        </w:rPr>
        <w:t>,</w:t>
      </w:r>
      <w:proofErr w:type="gramEnd"/>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 xml:space="preserve">In cases were validation </w:t>
      </w:r>
      <w:proofErr w:type="gramStart"/>
      <w:r w:rsidR="00753E82" w:rsidRPr="00773933">
        <w:rPr>
          <w:rFonts w:cs="Courier New"/>
          <w:szCs w:val="30"/>
        </w:rPr>
        <w:t>output</w:t>
      </w:r>
      <w:proofErr w:type="gramEnd"/>
      <w:r w:rsidR="00753E82" w:rsidRPr="00773933">
        <w:rPr>
          <w:rFonts w:cs="Courier New"/>
          <w:szCs w:val="30"/>
        </w:rPr>
        <w:t xml:space="preserve">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w:t>
      </w:r>
      <w:proofErr w:type="gramStart"/>
      <w:r>
        <w:t>SUM(</w:t>
      </w:r>
      <w:proofErr w:type="spellStart"/>
      <w:proofErr w:type="gramEnd"/>
      <w:r>
        <w:t>l_quantity</w:t>
      </w:r>
      <w:proofErr w:type="spellEnd"/>
      <w:r>
        <w:t xml:space="preserve">) (e.g. queries 1 and 18), </w:t>
      </w:r>
      <w:r w:rsidRPr="00773933">
        <w:rPr>
          <w:rFonts w:cs="Courier New"/>
          <w:szCs w:val="30"/>
        </w:rPr>
        <w:t>the precision for this validation output data must</w:t>
      </w:r>
      <w:r>
        <w:rPr>
          <w:rFonts w:cs="Courier New"/>
          <w:szCs w:val="30"/>
        </w:rPr>
        <w:t xml:space="preserve"> exactly match the query validation data.</w:t>
      </w:r>
    </w:p>
    <w:p w:rsidR="00753E82" w:rsidRDefault="00753E82" w:rsidP="00753E82">
      <w:pPr>
        <w:pStyle w:val="Lettered"/>
        <w:numPr>
          <w:ilvl w:val="0"/>
          <w:numId w:val="0"/>
        </w:numPr>
        <w:ind w:left="1440"/>
      </w:pPr>
    </w:p>
    <w:p w:rsidR="00753E82" w:rsidRDefault="00753E82" w:rsidP="00753E82">
      <w:pPr>
        <w:pStyle w:val="Heading3"/>
      </w:pPr>
      <w:bookmarkStart w:id="84" w:name="_Ref135730254"/>
      <w:r>
        <w:t>The QGEN Program</w:t>
      </w:r>
      <w:bookmarkEnd w:id="84"/>
    </w:p>
    <w:p w:rsidR="00753E82" w:rsidRDefault="00753E82" w:rsidP="00753E82">
      <w:pPr>
        <w:pStyle w:val="Heading4"/>
      </w:pPr>
      <w:r>
        <w:t xml:space="preserve">Executable query text must be generated according to the requirements of Clause </w:t>
      </w:r>
      <w:r w:rsidR="000E1EE1">
        <w:fldChar w:fldCharType="begin"/>
      </w:r>
      <w:r>
        <w:instrText xml:space="preserve"> REF _Ref135730933 \r \h </w:instrText>
      </w:r>
      <w:r w:rsidR="000E1EE1">
        <w:fldChar w:fldCharType="separate"/>
      </w:r>
      <w:r w:rsidR="00A27C47">
        <w:t>2.1.2</w:t>
      </w:r>
      <w:r w:rsidR="000E1EE1">
        <w:fldChar w:fldCharType="end"/>
      </w:r>
      <w:r>
        <w:t xml:space="preserve"> and Clause </w:t>
      </w:r>
      <w:r w:rsidR="000E1EE1">
        <w:fldChar w:fldCharType="begin"/>
      </w:r>
      <w:r>
        <w:instrText xml:space="preserve"> REF _Ref135724968 \r \h </w:instrText>
      </w:r>
      <w:r w:rsidR="000E1EE1">
        <w:fldChar w:fldCharType="separate"/>
      </w:r>
      <w:r w:rsidR="00A27C47">
        <w:t>2.1.3</w:t>
      </w:r>
      <w:r w:rsidR="000E1EE1">
        <w:fldChar w:fldCharType="end"/>
      </w:r>
      <w:r>
        <w:t xml:space="preserve">. . </w:t>
      </w:r>
      <w:proofErr w:type="spellStart"/>
      <w:r>
        <w:rPr>
          <w:b/>
        </w:rPr>
        <w:t>QGen</w:t>
      </w:r>
      <w:proofErr w:type="spellEnd"/>
      <w:r>
        <w:t xml:space="preserve"> </w:t>
      </w:r>
      <w:r w:rsidRPr="005D3F1C">
        <w:t xml:space="preserve">is a TPC provided software package that must be used to </w:t>
      </w:r>
      <w:r>
        <w:t xml:space="preserve">generate the query text. </w:t>
      </w:r>
    </w:p>
    <w:p w:rsidR="00753E82" w:rsidRPr="00402043" w:rsidRDefault="00753E82" w:rsidP="00753E82">
      <w:pPr>
        <w:pStyle w:val="Heading4"/>
      </w:pPr>
      <w:r w:rsidRPr="005D3F1C">
        <w:rPr>
          <w:bCs/>
        </w:rPr>
        <w:t xml:space="preserve">The data generated by </w:t>
      </w:r>
      <w:proofErr w:type="spellStart"/>
      <w:r>
        <w:rPr>
          <w:b/>
          <w:bCs/>
        </w:rPr>
        <w:t>QGen</w:t>
      </w:r>
      <w:proofErr w:type="spellEnd"/>
      <w:r w:rsidRPr="005D3F1C">
        <w:rPr>
          <w:bCs/>
        </w:rPr>
        <w:t xml:space="preserve"> are meant to be compliant with the specification as per </w:t>
      </w:r>
      <w:r>
        <w:t xml:space="preserve">Clause </w:t>
      </w:r>
      <w:r w:rsidR="000E1EE1">
        <w:fldChar w:fldCharType="begin"/>
      </w:r>
      <w:r>
        <w:instrText xml:space="preserve"> REF _Ref135730933 \r \h </w:instrText>
      </w:r>
      <w:r w:rsidR="000E1EE1">
        <w:fldChar w:fldCharType="separate"/>
      </w:r>
      <w:r w:rsidR="00A27C47">
        <w:t>2.1.2</w:t>
      </w:r>
      <w:r w:rsidR="000E1EE1">
        <w:fldChar w:fldCharType="end"/>
      </w:r>
      <w:r>
        <w:t xml:space="preserve"> and Clause </w:t>
      </w:r>
      <w:r w:rsidR="000E1EE1">
        <w:fldChar w:fldCharType="begin"/>
      </w:r>
      <w:r>
        <w:instrText xml:space="preserve"> REF _Ref135724968 \r \h </w:instrText>
      </w:r>
      <w:r w:rsidR="000E1EE1">
        <w:fldChar w:fldCharType="separate"/>
      </w:r>
      <w:r w:rsidR="00A27C47">
        <w:t>2.1.3</w:t>
      </w:r>
      <w:r w:rsidR="000E1EE1">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proofErr w:type="spellStart"/>
      <w:r w:rsidRPr="00E125A8">
        <w:rPr>
          <w:b/>
          <w:bCs/>
        </w:rPr>
        <w:t>QGen</w:t>
      </w:r>
      <w:proofErr w:type="spellEnd"/>
      <w:r>
        <w:rPr>
          <w:bCs/>
        </w:rPr>
        <w:t>, the</w:t>
      </w:r>
      <w:r w:rsidRPr="00CB22D6">
        <w:rPr>
          <w:bCs/>
        </w:rPr>
        <w:t xml:space="preserve"> specification prevails.</w:t>
      </w:r>
      <w:fldSimple w:instr="PAGEREF Rag_Ref389042083 \h  \* MERGEFORMAT " w:fldLock="1">
        <w:r>
          <w:rPr>
            <w:vanish/>
          </w:rPr>
          <w:t>88</w:t>
        </w:r>
      </w:fldSimple>
      <w:r w:rsidR="000E1EE1">
        <w:rPr>
          <w:vanish/>
        </w:rPr>
        <w:fldChar w:fldCharType="begin"/>
      </w:r>
      <w:r>
        <w:instrText>xe "Qualification Database"</w:instrText>
      </w:r>
      <w:r w:rsidR="000E1EE1">
        <w:rPr>
          <w:vanish/>
        </w:rPr>
        <w:fldChar w:fldCharType="end"/>
      </w:r>
      <w:r w:rsidR="000E1EE1">
        <w:rPr>
          <w:vanish/>
        </w:rPr>
        <w:fldChar w:fldCharType="begin"/>
      </w:r>
      <w:r>
        <w:instrText>xe "DBGEN"</w:instrText>
      </w:r>
      <w:r w:rsidR="000E1EE1">
        <w:rPr>
          <w:vanish/>
        </w:rPr>
        <w:fldChar w:fldCharType="end"/>
      </w:r>
      <w:r w:rsidR="000E1EE1">
        <w:rPr>
          <w:vanish/>
        </w:rPr>
        <w:fldChar w:fldCharType="begin"/>
      </w:r>
      <w:r>
        <w:instrText>xe "Implementation Rules"</w:instrText>
      </w:r>
      <w:r w:rsidR="000E1EE1">
        <w:rPr>
          <w:vanish/>
        </w:rPr>
        <w:fldChar w:fldCharType="end"/>
      </w:r>
      <w:r w:rsidR="000E1EE1">
        <w:rPr>
          <w:vanish/>
        </w:rPr>
        <w:fldChar w:fldCharType="begin"/>
      </w:r>
      <w:r>
        <w:instrText>xe "Database population"</w:instrText>
      </w:r>
      <w:r w:rsidR="000E1EE1">
        <w:rPr>
          <w:vanish/>
        </w:rPr>
        <w:fldChar w:fldCharType="end"/>
      </w:r>
    </w:p>
    <w:p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proofErr w:type="spellStart"/>
      <w:r>
        <w:rPr>
          <w:b/>
          <w:szCs w:val="32"/>
        </w:rPr>
        <w:t>QGen</w:t>
      </w:r>
      <w:proofErr w:type="spellEnd"/>
      <w:r>
        <w:rPr>
          <w:b/>
          <w:szCs w:val="32"/>
        </w:rPr>
        <w:t xml:space="preserve"> </w:t>
      </w:r>
      <w:r w:rsidRPr="005D3F1C">
        <w:rPr>
          <w:szCs w:val="32"/>
        </w:rPr>
        <w:t xml:space="preserve">must match.  It is the test sponsor’s responsibility to ensure the correct version of </w:t>
      </w:r>
      <w:proofErr w:type="spellStart"/>
      <w:r>
        <w:rPr>
          <w:b/>
          <w:szCs w:val="32"/>
        </w:rPr>
        <w:t>QGen</w:t>
      </w:r>
      <w:proofErr w:type="spellEnd"/>
      <w:r w:rsidRPr="005D3F1C">
        <w:rPr>
          <w:szCs w:val="32"/>
        </w:rPr>
        <w:t xml:space="preserve"> </w:t>
      </w:r>
      <w:r>
        <w:rPr>
          <w:szCs w:val="32"/>
        </w:rPr>
        <w:t>is</w:t>
      </w:r>
      <w:r w:rsidRPr="005D3F1C">
        <w:rPr>
          <w:szCs w:val="32"/>
        </w:rPr>
        <w:t xml:space="preserve"> used. </w:t>
      </w:r>
    </w:p>
    <w:p w:rsidR="00753E82" w:rsidRPr="005D3F1C" w:rsidRDefault="00753E82" w:rsidP="00753E82">
      <w:pPr>
        <w:pStyle w:val="Heading4"/>
      </w:pPr>
      <w:proofErr w:type="spellStart"/>
      <w:r>
        <w:rPr>
          <w:b/>
          <w:bCs/>
        </w:rPr>
        <w:t>QGen</w:t>
      </w:r>
      <w:proofErr w:type="spellEnd"/>
      <w:r>
        <w:rPr>
          <w:b/>
          <w:bCs/>
        </w:rPr>
        <w:t xml:space="preserve"> </w:t>
      </w:r>
      <w:r>
        <w:t xml:space="preserve">has been tested on a variety of platforms. Nonetheless, it is impossible to guarantee that </w:t>
      </w:r>
      <w:proofErr w:type="spellStart"/>
      <w:r>
        <w:rPr>
          <w:b/>
          <w:bCs/>
        </w:rPr>
        <w:t>QGen</w:t>
      </w:r>
      <w:proofErr w:type="spellEnd"/>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Pr="00E125A8" w:rsidRDefault="00753E82" w:rsidP="00753E82"/>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QGen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the following steps must be performed:</w:t>
      </w:r>
    </w:p>
    <w:p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Pr="005D3F1C" w:rsidRDefault="00753E82" w:rsidP="00753E82">
      <w:pPr>
        <w:numPr>
          <w:ilvl w:val="1"/>
          <w:numId w:val="66"/>
        </w:numPr>
      </w:pPr>
      <w:r w:rsidRPr="005D3F1C">
        <w:t>The modification used to correct the error must be reviewed by a TPC-Certified Auditor as part of the audit process.</w:t>
      </w:r>
    </w:p>
    <w:p w:rsidR="00753E82" w:rsidRDefault="00753E82" w:rsidP="00753E82">
      <w:r w:rsidRPr="00E664F6">
        <w:t>Furthermore any consequences of the modification may be used as the basis for a non-compliance challenge.</w:t>
      </w:r>
    </w:p>
    <w:p w:rsidR="00753E82" w:rsidRDefault="00753E82" w:rsidP="00753E82"/>
    <w:p w:rsidR="00753E82" w:rsidRDefault="00753E82" w:rsidP="00753E82"/>
    <w:p w:rsidR="00753E82" w:rsidRDefault="00753E82" w:rsidP="00753E82">
      <w:pPr>
        <w:pStyle w:val="Heading2"/>
      </w:pPr>
      <w:bookmarkStart w:id="85" w:name="_Ref135730157"/>
      <w:bookmarkStart w:id="86" w:name="_Ref135730378"/>
      <w:bookmarkStart w:id="87" w:name="_Ref135740417"/>
      <w:bookmarkStart w:id="88" w:name="_Toc149484537"/>
      <w:r>
        <w:t>Query Compliance</w:t>
      </w:r>
      <w:bookmarkEnd w:id="85"/>
      <w:bookmarkEnd w:id="86"/>
      <w:bookmarkEnd w:id="87"/>
      <w:bookmarkEnd w:id="88"/>
    </w:p>
    <w:p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a number of permissible deviations from the formal functional query definitions found in Clause </w:t>
      </w:r>
      <w:r w:rsidR="000E1EE1">
        <w:rPr>
          <w:b w:val="0"/>
          <w:bCs w:val="0"/>
        </w:rPr>
        <w:fldChar w:fldCharType="begin"/>
      </w:r>
      <w:r>
        <w:rPr>
          <w:b w:val="0"/>
          <w:bCs w:val="0"/>
        </w:rPr>
        <w:instrText xml:space="preserve"> REF _Ref135730987 \r \h </w:instrText>
      </w:r>
      <w:r w:rsidR="000E1EE1">
        <w:rPr>
          <w:b w:val="0"/>
          <w:bCs w:val="0"/>
        </w:rPr>
      </w:r>
      <w:r w:rsidR="000E1EE1">
        <w:rPr>
          <w:b w:val="0"/>
          <w:bCs w:val="0"/>
        </w:rPr>
        <w:fldChar w:fldCharType="separate"/>
      </w:r>
      <w:r w:rsidR="00A27C47">
        <w:rPr>
          <w:b w:val="0"/>
          <w:bCs w:val="0"/>
        </w:rPr>
        <w:t xml:space="preserve">2:  </w:t>
      </w:r>
      <w:r w:rsidR="000E1EE1">
        <w:rPr>
          <w:b w:val="0"/>
          <w:bCs w:val="0"/>
        </w:rPr>
        <w:fldChar w:fldCharType="end"/>
      </w:r>
      <w:r w:rsidRPr="007A7EEE">
        <w:rPr>
          <w:b w:val="0"/>
          <w:bCs w:val="0"/>
        </w:rPr>
        <w:t>. An on-going process is also defined to approve additional deviations that meet specific criteria.</w:t>
      </w:r>
    </w:p>
    <w:p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rsidR="00753E82" w:rsidRPr="007A7EEE" w:rsidRDefault="00753E82" w:rsidP="00753E82">
      <w:pPr>
        <w:pStyle w:val="Lettered"/>
        <w:numPr>
          <w:ilvl w:val="0"/>
          <w:numId w:val="9"/>
        </w:numPr>
      </w:pPr>
      <w:r w:rsidRPr="007A7EEE">
        <w:t>Minor query modifications;</w:t>
      </w:r>
    </w:p>
    <w:p w:rsidR="00753E82" w:rsidRPr="00F152C1" w:rsidRDefault="00753E82" w:rsidP="00753E82">
      <w:pPr>
        <w:pStyle w:val="Lettered"/>
      </w:pPr>
      <w:r w:rsidRPr="00F152C1">
        <w:t>Approved query variants.</w:t>
      </w:r>
    </w:p>
    <w:p w:rsidR="00753E82" w:rsidRDefault="00753E82" w:rsidP="00753E82">
      <w:pPr>
        <w:pStyle w:val="Heading3"/>
      </w:pPr>
      <w:bookmarkStart w:id="89" w:name="_Ref135724695"/>
      <w:r>
        <w:t>Minor Query Modifications</w:t>
      </w:r>
      <w:bookmarkEnd w:id="89"/>
    </w:p>
    <w:p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0E1EE1">
        <w:fldChar w:fldCharType="begin"/>
      </w:r>
      <w:r>
        <w:instrText xml:space="preserve"> REF _Ref135724120 \r \h </w:instrText>
      </w:r>
      <w:r w:rsidR="000E1EE1">
        <w:fldChar w:fldCharType="separate"/>
      </w:r>
      <w:r w:rsidR="00A27C47">
        <w:t>2.2.3.3</w:t>
      </w:r>
      <w:r w:rsidR="000E1EE1">
        <w:fldChar w:fldCharType="end"/>
      </w:r>
      <w:r>
        <w:t xml:space="preserve">. They do not require approval. Modifications that do not fall within the bounds of what is described in Clause </w:t>
      </w:r>
      <w:r w:rsidR="000E1EE1">
        <w:fldChar w:fldCharType="begin"/>
      </w:r>
      <w:r>
        <w:instrText xml:space="preserve"> REF _Ref135724120 \r \h </w:instrText>
      </w:r>
      <w:r w:rsidR="000E1EE1">
        <w:fldChar w:fldCharType="separate"/>
      </w:r>
      <w:r w:rsidR="00A27C47">
        <w:t>2.2.3.3</w:t>
      </w:r>
      <w:r w:rsidR="000E1EE1">
        <w:fldChar w:fldCharType="end"/>
      </w:r>
      <w:r>
        <w:t xml:space="preserve">are not minor and are not compliant unless they are an integral part of an approved query variant (see Clause </w:t>
      </w:r>
      <w:r w:rsidR="000E1EE1">
        <w:fldChar w:fldCharType="begin"/>
      </w:r>
      <w:r>
        <w:instrText xml:space="preserve"> REF _Ref135724209 \r \h </w:instrText>
      </w:r>
      <w:r w:rsidR="000E1EE1">
        <w:fldChar w:fldCharType="separate"/>
      </w:r>
      <w:r w:rsidR="00A27C47">
        <w:t>2.2.4</w:t>
      </w:r>
      <w:r w:rsidR="000E1EE1">
        <w:fldChar w:fldCharType="end"/>
      </w:r>
      <w:r>
        <w:t>).</w:t>
      </w:r>
    </w:p>
    <w:p w:rsidR="00753E82" w:rsidRPr="00337197" w:rsidRDefault="00753E82" w:rsidP="00753E82">
      <w:pPr>
        <w:rPr>
          <w:b/>
          <w:bCs/>
        </w:rPr>
      </w:pPr>
    </w:p>
    <w:p w:rsidR="00753E82" w:rsidRDefault="00753E82" w:rsidP="00753E82">
      <w:r w:rsidRPr="00337197">
        <w:rPr>
          <w:b/>
          <w:bCs/>
        </w:rPr>
        <w:t>Comment 1</w:t>
      </w:r>
      <w:r>
        <w:t xml:space="preserve">: The intent of this Clause is to allow the use of any number of minor query modifications. </w:t>
      </w:r>
      <w:proofErr w:type="gramStart"/>
      <w:r>
        <w:t>These query</w:t>
      </w:r>
      <w:proofErr w:type="gramEnd"/>
    </w:p>
    <w:p w:rsidR="00753E82" w:rsidRDefault="00753E82" w:rsidP="00753E82">
      <w:proofErr w:type="gramStart"/>
      <w:r>
        <w:t>modifications</w:t>
      </w:r>
      <w:proofErr w:type="gramEnd"/>
      <w:r>
        <w:t xml:space="preserve"> are labeled minor based on the assumption that they do not significantly impact the performance of</w:t>
      </w:r>
    </w:p>
    <w:p w:rsidR="00753E82" w:rsidRDefault="00753E82" w:rsidP="00753E82">
      <w:proofErr w:type="gramStart"/>
      <w:r>
        <w:t>the</w:t>
      </w:r>
      <w:proofErr w:type="gramEnd"/>
      <w:r>
        <w:t xml:space="preserve"> queries.</w:t>
      </w:r>
    </w:p>
    <w:p w:rsidR="00753E82" w:rsidRDefault="00753E82" w:rsidP="00753E82"/>
    <w:p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0E1EE1">
        <w:fldChar w:fldCharType="begin"/>
      </w:r>
      <w:r>
        <w:instrText xml:space="preserve"> REF _Ref135724274 \r \h </w:instrText>
      </w:r>
      <w:r w:rsidR="000E1EE1">
        <w:fldChar w:fldCharType="separate"/>
      </w:r>
      <w:r w:rsidR="00A27C47">
        <w:t>2.1.2.9</w:t>
      </w:r>
      <w:r w:rsidR="000E1EE1">
        <w:fldChar w:fldCharType="end"/>
      </w:r>
      <w:r>
        <w:t>.</w:t>
      </w:r>
    </w:p>
    <w:p w:rsidR="00753E82" w:rsidRDefault="00753E82" w:rsidP="00753E82"/>
    <w:p w:rsidR="00753E82" w:rsidRDefault="00753E82" w:rsidP="00753E82">
      <w:pPr>
        <w:pStyle w:val="Heading4"/>
      </w:pPr>
      <w:r>
        <w:t>Minor query modifications can be used to produce executable query text by modifying either a functional query definition or an approved variant of that definition.</w:t>
      </w:r>
    </w:p>
    <w:p w:rsidR="00753E82" w:rsidRDefault="00753E82" w:rsidP="00753E82">
      <w:pPr>
        <w:pStyle w:val="Heading4"/>
      </w:pPr>
      <w:bookmarkStart w:id="90" w:name="_Ref135724120"/>
      <w:r>
        <w:t>The following query modifications are minor:</w:t>
      </w:r>
      <w:bookmarkEnd w:id="90"/>
    </w:p>
    <w:p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w:t>
      </w:r>
      <w:proofErr w:type="gramStart"/>
      <w:r>
        <w:t>YEAR(</w:t>
      </w:r>
      <w:proofErr w:type="gramEnd"/>
      <w:r>
        <w:t>&lt;column&gt;)" to extract the year from a date column or "DATE(&lt;date&gt;) + 3 MONTHS" to add 3 months to a date.</w:t>
      </w:r>
    </w:p>
    <w:p w:rsidR="00753E82" w:rsidRDefault="00753E82" w:rsidP="00753E82">
      <w:pPr>
        <w:pStyle w:val="Lettered"/>
      </w:pPr>
      <w:r>
        <w:t xml:space="preserve">GROUP BY and ORDER BY - For queries that utilize a view, nested </w:t>
      </w:r>
      <w:proofErr w:type="gramStart"/>
      <w:r>
        <w:t>table-expression,</w:t>
      </w:r>
      <w:proofErr w:type="gramEnd"/>
      <w:r>
        <w:t xml:space="preserve"> or select-list alias solely for the purposes of grouping or ordering on an expression, vendors may replace the view, nested </w:t>
      </w:r>
      <w:proofErr w:type="spellStart"/>
      <w:r>
        <w:t>tableexpression</w:t>
      </w:r>
      <w:proofErr w:type="spellEnd"/>
      <w:r>
        <w:t xml:space="preserve"> or select-list alias with a vendor-specific SQL extension to the GROUP BY or ORDER BY clause. Examples of acceptable implementations include "GROUP BY &lt;ordinal&gt;", "GROUP BY &lt;expression&gt;", "ORDER BY &lt;ordinal&gt;", and "ORDER BY &lt;expression&gt;".</w:t>
      </w:r>
    </w:p>
    <w:p w:rsidR="00753E82" w:rsidRDefault="00753E82" w:rsidP="00753E82">
      <w:pPr>
        <w:pStyle w:val="Lettered"/>
      </w:pPr>
      <w:r>
        <w:t>Command delimiters - Additional syntax may be inserted at the end of the executable query text for the purpose of signaling the end of the query and requesting its execution. Examples of such command delimiters are a semicolon or the word "GO".</w:t>
      </w:r>
    </w:p>
    <w:p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rsidR="00753E82" w:rsidRDefault="00753E82" w:rsidP="00753E82">
      <w:pPr>
        <w:pStyle w:val="Lettered"/>
      </w:pPr>
      <w:r>
        <w:t>Correlation names – Table-name aliases may be added to the executable query text. The keyword "AS" before the table-name alias may be omitted.</w:t>
      </w:r>
    </w:p>
    <w:p w:rsidR="00753E82" w:rsidRDefault="00753E82" w:rsidP="00753E82">
      <w:pPr>
        <w:pStyle w:val="Lettered"/>
      </w:pPr>
      <w:r>
        <w:t>Explicit ASC - ASC may be explicitly appended to columns in the ORDER BY.</w:t>
      </w:r>
    </w:p>
    <w:p w:rsidR="00753E82" w:rsidRDefault="00753E82" w:rsidP="00753E82">
      <w:pPr>
        <w:pStyle w:val="Lettered"/>
      </w:pPr>
      <w:r>
        <w:t xml:space="preserve">CREATE TABLE statements may be augmented with a </w:t>
      </w:r>
      <w:proofErr w:type="spellStart"/>
      <w:r>
        <w:t>tablespace</w:t>
      </w:r>
      <w:proofErr w:type="spellEnd"/>
      <w:r>
        <w:t xml:space="preserve"> reference conforming to the requirements of Clause </w:t>
      </w:r>
      <w:r w:rsidR="000E1EE1">
        <w:fldChar w:fldCharType="begin"/>
      </w:r>
      <w:r>
        <w:instrText xml:space="preserve"> REF _Ref135724391 \r \h </w:instrText>
      </w:r>
      <w:r w:rsidR="000E1EE1">
        <w:fldChar w:fldCharType="separate"/>
      </w:r>
      <w:r w:rsidR="00A27C47">
        <w:t>2.1.2.6</w:t>
      </w:r>
      <w:r w:rsidR="000E1EE1">
        <w:fldChar w:fldCharType="end"/>
      </w:r>
      <w:r>
        <w:t>.</w:t>
      </w:r>
    </w:p>
    <w:p w:rsidR="00753E82" w:rsidRDefault="00753E82" w:rsidP="00753E82">
      <w:pPr>
        <w:pStyle w:val="Lettered"/>
      </w:pPr>
      <w:r>
        <w:t>In cases where identifier names conflict with SQL-92 reserved words in a given implementation, delimited identifiers may be used.</w:t>
      </w:r>
    </w:p>
    <w:p w:rsidR="00753E82" w:rsidRDefault="00753E82" w:rsidP="00753E82">
      <w:pPr>
        <w:pStyle w:val="Lettered"/>
      </w:pPr>
      <w:r>
        <w:t>Relational operators - Relational operators used in queries such as "&lt;", "&gt;", "&lt;&gt;", "&lt;=", and "=", may be replaced by equivalent vendor-specific operators, for example ".LT.", ".GT.", "</w:t>
      </w:r>
      <w:proofErr w:type="gramStart"/>
      <w:r>
        <w:t>!=</w:t>
      </w:r>
      <w:proofErr w:type="gramEnd"/>
      <w:r>
        <w:t>" or "^=", ".LE.", and "==", respectively.</w:t>
      </w:r>
    </w:p>
    <w:p w:rsidR="00753E82" w:rsidRDefault="00753E82" w:rsidP="00753E82">
      <w:pPr>
        <w:pStyle w:val="Lettered"/>
      </w:pPr>
      <w:r>
        <w:t>Nested table-expression aliasing - For queries involving nested table-expressions, the nested keyword "AS" before the table alias may be omitted.</w:t>
      </w:r>
    </w:p>
    <w:p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rsidR="00753E82" w:rsidRDefault="00753E82" w:rsidP="00753E82">
      <w:pPr>
        <w:pStyle w:val="Lettered"/>
      </w:pPr>
      <w:r>
        <w:t xml:space="preserve">Substring Scalar Functions – For queries which use the </w:t>
      </w:r>
      <w:proofErr w:type="gramStart"/>
      <w:r>
        <w:t>SUBSTRING(</w:t>
      </w:r>
      <w:proofErr w:type="gramEnd"/>
      <w:r>
        <w:t>) scalar function, vendor-specific syntax may be used instead of the specified SQL 92 syntax. Replacement syntax must have equivalent semantic behavior. For example, “</w:t>
      </w:r>
      <w:proofErr w:type="gramStart"/>
      <w:r>
        <w:t>SUBSTRING(</w:t>
      </w:r>
      <w:proofErr w:type="gramEnd"/>
      <w:r>
        <w:t>C_PHONE, 1, 2)”.</w:t>
      </w:r>
    </w:p>
    <w:p w:rsidR="00753E82" w:rsidRDefault="00753E82" w:rsidP="00753E82">
      <w:pPr>
        <w:pStyle w:val="Lettered"/>
      </w:pPr>
      <w:r>
        <w:t xml:space="preserve">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w:t>
      </w:r>
      <w:proofErr w:type="gramStart"/>
      <w:r>
        <w:t>the from</w:t>
      </w:r>
      <w:proofErr w:type="gramEnd"/>
      <w:r>
        <w:t xml:space="preserve"> clause and adding a specially-marked join predicate (e.g., C_CUSTKEY *= O_CUSTKEY).</w:t>
      </w:r>
    </w:p>
    <w:p w:rsidR="00753E82" w:rsidRDefault="00753E82" w:rsidP="00753E82">
      <w:pPr>
        <w:pStyle w:val="Heading4"/>
      </w:pPr>
      <w:r>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753E82" w:rsidRDefault="00753E82" w:rsidP="00753E82">
      <w:pPr>
        <w:pStyle w:val="Heading4"/>
      </w:pPr>
      <w:r>
        <w:t xml:space="preserve">The use of minor modifications to obtain executable query text must be disclosed and justified (see Clause </w:t>
      </w:r>
      <w:r w:rsidR="000E1EE1">
        <w:fldChar w:fldCharType="begin"/>
      </w:r>
      <w:r>
        <w:instrText xml:space="preserve"> REF _Ref135731058 \r \h </w:instrText>
      </w:r>
      <w:r w:rsidR="000E1EE1">
        <w:fldChar w:fldCharType="separate"/>
      </w:r>
      <w:r w:rsidR="00A27C47">
        <w:t>8.3.4.3</w:t>
      </w:r>
      <w:r w:rsidR="000E1EE1">
        <w:fldChar w:fldCharType="end"/>
      </w:r>
      <w:r>
        <w:t>).</w:t>
      </w:r>
    </w:p>
    <w:p w:rsidR="00753E82" w:rsidRPr="0030013A" w:rsidRDefault="00753E82" w:rsidP="00753E82"/>
    <w:p w:rsidR="00753E82" w:rsidRDefault="00753E82" w:rsidP="00753E82">
      <w:pPr>
        <w:pStyle w:val="Heading3"/>
      </w:pPr>
      <w:bookmarkStart w:id="91" w:name="_Ref135724209"/>
      <w:r>
        <w:lastRenderedPageBreak/>
        <w:t>Approved Query Variants</w:t>
      </w:r>
      <w:bookmarkEnd w:id="91"/>
    </w:p>
    <w:p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0E1EE1">
        <w:fldChar w:fldCharType="begin"/>
      </w:r>
      <w:r>
        <w:instrText xml:space="preserve"> REF _Ref135731103 \r \h </w:instrText>
      </w:r>
      <w:r w:rsidR="000E1EE1">
        <w:fldChar w:fldCharType="separate"/>
      </w:r>
      <w:r w:rsidR="00A27C47">
        <w:t>2.2.4.3</w:t>
      </w:r>
      <w:r w:rsidR="000E1EE1">
        <w:fldChar w:fldCharType="end"/>
      </w:r>
      <w:r>
        <w:t>.</w:t>
      </w:r>
    </w:p>
    <w:p w:rsidR="00753E82" w:rsidRDefault="00753E82" w:rsidP="00753E82">
      <w:pPr>
        <w:pStyle w:val="Heading4"/>
      </w:pPr>
      <w:r>
        <w:t>Query variants that have already been approved are listed in Appendix B of this specification.</w:t>
      </w:r>
    </w:p>
    <w:p w:rsidR="00753E82" w:rsidRPr="009F0403" w:rsidRDefault="00753E82" w:rsidP="00753E82"/>
    <w:p w:rsidR="00753E82" w:rsidRDefault="00753E82" w:rsidP="00753E82">
      <w:r w:rsidRPr="00337197">
        <w:rPr>
          <w:b/>
          <w:bCs/>
        </w:rPr>
        <w:t>Comment</w:t>
      </w:r>
      <w:r>
        <w:t>: Since Appendix B is updated each time a new variant is approved, test sponsors should obtain the latest</w:t>
      </w:r>
    </w:p>
    <w:p w:rsidR="00753E82" w:rsidRDefault="00753E82" w:rsidP="00753E82">
      <w:proofErr w:type="gramStart"/>
      <w:r>
        <w:t>version</w:t>
      </w:r>
      <w:proofErr w:type="gramEnd"/>
      <w:r>
        <w:t xml:space="preserve"> of this appendix prior to implementing the benchmark.</w:t>
      </w:r>
    </w:p>
    <w:p w:rsidR="00753E82" w:rsidRDefault="00753E82" w:rsidP="00753E82">
      <w:pPr>
        <w:pStyle w:val="Heading4"/>
      </w:pPr>
      <w:bookmarkStart w:id="92" w:name="_Ref135731103"/>
      <w:r>
        <w:t xml:space="preserve">The executable query text for each query in a compliant implementation must be taken from either the functional query definition (see Clause </w:t>
      </w:r>
      <w:r w:rsidR="000E1EE1">
        <w:fldChar w:fldCharType="begin"/>
      </w:r>
      <w:r>
        <w:instrText xml:space="preserve"> REF _Ref135724444 \r \h </w:instrText>
      </w:r>
      <w:r w:rsidR="000E1EE1">
        <w:fldChar w:fldCharType="separate"/>
      </w:r>
      <w:r w:rsidR="00A27C47">
        <w:t>2</w:t>
      </w:r>
      <w:proofErr w:type="gramStart"/>
      <w:r w:rsidR="00A27C47">
        <w:t xml:space="preserve">:  </w:t>
      </w:r>
      <w:proofErr w:type="gramEnd"/>
      <w:r w:rsidR="000E1EE1">
        <w:fldChar w:fldCharType="end"/>
      </w:r>
      <w:r>
        <w:t xml:space="preserve">) or an approved query variant (see Appendix B). Except as specifically allowed in Clause </w:t>
      </w:r>
      <w:r w:rsidR="000E1EE1">
        <w:fldChar w:fldCharType="begin"/>
      </w:r>
      <w:r>
        <w:instrText xml:space="preserve"> REF _Ref135724120 \r \h </w:instrText>
      </w:r>
      <w:r w:rsidR="000E1EE1">
        <w:fldChar w:fldCharType="separate"/>
      </w:r>
      <w:r w:rsidR="00A27C47">
        <w:t>2.2.3.3</w:t>
      </w:r>
      <w:r w:rsidR="000E1EE1">
        <w:fldChar w:fldCharType="end"/>
      </w:r>
      <w:r>
        <w:t>, executable query text must be used in full exactly as written in the TPC-H specification. New query variants will be considered for approval if they meet one of the following criteria:</w:t>
      </w:r>
      <w:bookmarkEnd w:id="92"/>
    </w:p>
    <w:p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0E1EE1">
        <w:fldChar w:fldCharType="begin"/>
      </w:r>
      <w:r>
        <w:instrText xml:space="preserve"> REF _Ref135724695 \r \h </w:instrText>
      </w:r>
      <w:r w:rsidR="000E1EE1">
        <w:fldChar w:fldCharType="separate"/>
      </w:r>
      <w:r w:rsidR="00A27C47">
        <w:t>2.2.3</w:t>
      </w:r>
      <w:r w:rsidR="000E1EE1">
        <w:fldChar w:fldCharType="end"/>
      </w:r>
      <w:r>
        <w:t>.</w:t>
      </w:r>
    </w:p>
    <w:p w:rsidR="00753E82" w:rsidRDefault="00753E82" w:rsidP="00753E82">
      <w:pPr>
        <w:pStyle w:val="Lettered"/>
      </w:pPr>
      <w:r>
        <w:t>The variant contains new or enhanced SQL syntax, relevant to the benchmark, which is defined in an Approved Committee Draft of a new ISO SQL standard.</w:t>
      </w:r>
    </w:p>
    <w:p w:rsidR="00753E82" w:rsidRDefault="00753E82" w:rsidP="00753E82">
      <w:pPr>
        <w:pStyle w:val="Lettered"/>
      </w:pPr>
      <w:r>
        <w:t>The variant contains syntax that brings the proposed variant closer to adherence to an ISO SQL standard.</w:t>
      </w:r>
    </w:p>
    <w:p w:rsidR="00753E82" w:rsidRDefault="00753E82" w:rsidP="00753E82">
      <w:pPr>
        <w:pStyle w:val="Lettered"/>
      </w:pPr>
      <w:bookmarkStart w:id="93" w:name="_Ref135747330"/>
      <w:r>
        <w:t>The variant contains minor syntax differences that have a straightforward mapping to ISO SQL syntax used in the functional query definition and offers functionality substantially similar to the ISO SQL standard.</w:t>
      </w:r>
      <w:bookmarkEnd w:id="93"/>
    </w:p>
    <w:p w:rsidR="00753E82" w:rsidRDefault="00753E82" w:rsidP="00753E82">
      <w:pPr>
        <w:pStyle w:val="Heading4"/>
      </w:pPr>
      <w:r>
        <w:t>To be approved, a proposed variant should have the following properties. Not all of the following properties are specifically required. Rather, the cumulative weight of each property satisfied by the proposed variant will be the determining factor in approving it.</w:t>
      </w:r>
    </w:p>
    <w:p w:rsidR="00753E82" w:rsidRDefault="00753E82" w:rsidP="00753E82">
      <w:pPr>
        <w:pStyle w:val="Lettered"/>
        <w:numPr>
          <w:ilvl w:val="0"/>
          <w:numId w:val="12"/>
        </w:numPr>
      </w:pPr>
      <w:r>
        <w:t>Variant is syntactical only, seeking functional compatibility and not performance gain.</w:t>
      </w:r>
    </w:p>
    <w:p w:rsidR="00753E82" w:rsidRDefault="00753E82" w:rsidP="00753E82">
      <w:pPr>
        <w:pStyle w:val="Lettered"/>
      </w:pPr>
      <w:r>
        <w:t>Variant is minimal and restricted to correcting a missing functionality.</w:t>
      </w:r>
    </w:p>
    <w:p w:rsidR="00753E82" w:rsidRDefault="00753E82" w:rsidP="00753E82">
      <w:pPr>
        <w:pStyle w:val="Lettered"/>
      </w:pPr>
      <w:r>
        <w:t>Variant is based on knowledge of the business question rather than on knowledge of the system under test (SUT) or knowledge of specific data values in the test database.</w:t>
      </w:r>
    </w:p>
    <w:p w:rsidR="00753E82" w:rsidRDefault="00753E82" w:rsidP="00753E82">
      <w:pPr>
        <w:pStyle w:val="Lettered"/>
      </w:pPr>
      <w:r>
        <w:t>Variant has broad applicability among different vendors.</w:t>
      </w:r>
    </w:p>
    <w:p w:rsidR="00753E82" w:rsidRPr="007A7EEE" w:rsidRDefault="00753E82" w:rsidP="00753E82">
      <w:pPr>
        <w:pStyle w:val="Lettered"/>
        <w:rPr>
          <w:lang w:val="it-IT"/>
        </w:rPr>
      </w:pPr>
      <w:r w:rsidRPr="007A7EEE">
        <w:rPr>
          <w:lang w:val="it-IT"/>
        </w:rPr>
        <w:t>Variant is non procedural.</w:t>
      </w:r>
    </w:p>
    <w:p w:rsidR="00753E82" w:rsidRDefault="00753E82" w:rsidP="00753E82">
      <w:pPr>
        <w:pStyle w:val="Lettered"/>
      </w:pPr>
      <w:r>
        <w:t>Variant is an SQL-92 standard [ISO/IEC 9075:1992] implementation of the functional query definition.</w:t>
      </w:r>
    </w:p>
    <w:p w:rsidR="00753E82" w:rsidRDefault="00753E82" w:rsidP="00753E82">
      <w:pPr>
        <w:pStyle w:val="Lettered"/>
      </w:pPr>
      <w:r>
        <w:t>Variant is sponsored by a vendor who can implement it and who intends on using it in an upcoming implementation of the benchmark.</w:t>
      </w:r>
    </w:p>
    <w:p w:rsidR="00753E82" w:rsidRDefault="00753E82" w:rsidP="00753E82">
      <w:pPr>
        <w:pStyle w:val="Heading4"/>
      </w:pPr>
      <w:r>
        <w:t>Query variants that are submitted for approval will be recorded, along with a rationale describing why they were or were not approved.</w:t>
      </w:r>
    </w:p>
    <w:p w:rsidR="00753E82" w:rsidRDefault="00753E82" w:rsidP="00753E82">
      <w:pPr>
        <w:pStyle w:val="Heading4"/>
      </w:pPr>
      <w:r>
        <w:t xml:space="preserve">Query variants listed in Appendix B are defined using the conventions defined for functional query definitions (see Clause </w:t>
      </w:r>
      <w:r w:rsidR="000E1EE1">
        <w:fldChar w:fldCharType="begin"/>
      </w:r>
      <w:r>
        <w:instrText xml:space="preserve"> REF _Ref135724759 \r \h </w:instrText>
      </w:r>
      <w:r w:rsidR="000E1EE1">
        <w:fldChar w:fldCharType="separate"/>
      </w:r>
      <w:r w:rsidR="00A27C47">
        <w:t>2.1.2.3</w:t>
      </w:r>
      <w:r w:rsidR="000E1EE1">
        <w:fldChar w:fldCharType="end"/>
      </w:r>
      <w:r>
        <w:t xml:space="preserve"> through Clause </w:t>
      </w:r>
      <w:r w:rsidR="000E1EE1">
        <w:fldChar w:fldCharType="begin"/>
      </w:r>
      <w:r>
        <w:instrText xml:space="preserve"> REF _Ref135724391 \r \h </w:instrText>
      </w:r>
      <w:r w:rsidR="000E1EE1">
        <w:fldChar w:fldCharType="separate"/>
      </w:r>
      <w:r w:rsidR="00A27C47">
        <w:t>2.1.2.6</w:t>
      </w:r>
      <w:r w:rsidR="000E1EE1">
        <w:fldChar w:fldCharType="end"/>
      </w:r>
      <w:r>
        <w:t>).</w:t>
      </w:r>
    </w:p>
    <w:p w:rsidR="00753E82" w:rsidRDefault="00753E82" w:rsidP="00753E82">
      <w:pPr>
        <w:pStyle w:val="Heading3"/>
      </w:pPr>
      <w:r>
        <w:t>Coding Style</w:t>
      </w:r>
    </w:p>
    <w:p w:rsidR="00753E82" w:rsidRDefault="00753E82" w:rsidP="00753E82">
      <w:r>
        <w:t>Implementers may code the executable query text in any desired coding style, including:</w:t>
      </w:r>
    </w:p>
    <w:p w:rsidR="00753E82" w:rsidRDefault="00753E82" w:rsidP="00753E82">
      <w:pPr>
        <w:pStyle w:val="Lettered"/>
        <w:numPr>
          <w:ilvl w:val="0"/>
          <w:numId w:val="13"/>
        </w:numPr>
      </w:pPr>
      <w:r>
        <w:t>additional line breaks, tabs or white space</w:t>
      </w:r>
    </w:p>
    <w:p w:rsidR="00753E82" w:rsidRDefault="00753E82" w:rsidP="00753E82">
      <w:pPr>
        <w:pStyle w:val="Lettered"/>
      </w:pPr>
      <w:r>
        <w:t>choice of upper or lower case text</w:t>
      </w:r>
    </w:p>
    <w:p w:rsidR="00753E82" w:rsidRDefault="00753E82" w:rsidP="00753E82">
      <w:r>
        <w:t>The coding style used must have no impact on the performance of the system under test, and must be consistently</w:t>
      </w:r>
    </w:p>
    <w:p w:rsidR="00753E82" w:rsidRDefault="00753E82" w:rsidP="00753E82">
      <w:proofErr w:type="gramStart"/>
      <w:r>
        <w:t>applied</w:t>
      </w:r>
      <w:proofErr w:type="gramEnd"/>
      <w:r>
        <w:t xml:space="preserve"> across the entire query set. Any coding style that differs from the functional query definitions in Clause </w:t>
      </w:r>
      <w:r w:rsidR="000E1EE1">
        <w:fldChar w:fldCharType="begin"/>
      </w:r>
      <w:r>
        <w:instrText xml:space="preserve"> REF _Ref135724825 \r \h </w:instrText>
      </w:r>
      <w:r w:rsidR="000E1EE1">
        <w:fldChar w:fldCharType="separate"/>
      </w:r>
      <w:r w:rsidR="00A27C47">
        <w:t xml:space="preserve">2:  </w:t>
      </w:r>
      <w:r w:rsidR="000E1EE1">
        <w:fldChar w:fldCharType="end"/>
      </w:r>
    </w:p>
    <w:p w:rsidR="00753E82" w:rsidRDefault="00753E82" w:rsidP="00753E82">
      <w:proofErr w:type="gramStart"/>
      <w:r>
        <w:t>must</w:t>
      </w:r>
      <w:proofErr w:type="gramEnd"/>
      <w:r>
        <w:t xml:space="preserve"> be disclosed.</w:t>
      </w:r>
    </w:p>
    <w:p w:rsidR="00753E82" w:rsidRDefault="00753E82" w:rsidP="00753E82"/>
    <w:p w:rsidR="00753E82" w:rsidRDefault="00753E82" w:rsidP="00753E82">
      <w:r w:rsidRPr="00337197">
        <w:rPr>
          <w:b/>
          <w:bCs/>
        </w:rPr>
        <w:t xml:space="preserve">Comment: </w:t>
      </w:r>
      <w:r>
        <w:t>This does not preclude the auditor from verifying that the coding style does not affect performance.</w:t>
      </w:r>
    </w:p>
    <w:p w:rsidR="00753E82" w:rsidRDefault="00753E82" w:rsidP="00753E82">
      <w:pPr>
        <w:pStyle w:val="Heading2"/>
      </w:pPr>
      <w:bookmarkStart w:id="94" w:name="_Ref135730535"/>
      <w:bookmarkStart w:id="95" w:name="_Ref135735907"/>
      <w:bookmarkStart w:id="96" w:name="_Toc149484538"/>
      <w:r>
        <w:lastRenderedPageBreak/>
        <w:t>Query Validation</w:t>
      </w:r>
      <w:bookmarkEnd w:id="94"/>
      <w:bookmarkEnd w:id="95"/>
      <w:bookmarkEnd w:id="96"/>
    </w:p>
    <w:p w:rsidR="00753E82" w:rsidRPr="00E35CFC" w:rsidRDefault="00753E82" w:rsidP="00753E82">
      <w:pPr>
        <w:pStyle w:val="Heading3"/>
        <w:rPr>
          <w:b w:val="0"/>
          <w:bCs w:val="0"/>
        </w:rPr>
      </w:pPr>
      <w:bookmarkStart w:id="97"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97"/>
    </w:p>
    <w:p w:rsidR="00753E82" w:rsidRDefault="00753E82" w:rsidP="00753E82">
      <w:pPr>
        <w:pStyle w:val="Numbered"/>
        <w:numPr>
          <w:ilvl w:val="0"/>
          <w:numId w:val="14"/>
        </w:numPr>
      </w:pPr>
      <w:r>
        <w:t xml:space="preserve">A qualification database must be built in a manner substantially the same as the test database (see Clause </w:t>
      </w:r>
      <w:r w:rsidR="000E1EE1">
        <w:fldChar w:fldCharType="begin"/>
      </w:r>
      <w:r>
        <w:instrText xml:space="preserve"> REF Rag_Ref389033648T \r \h </w:instrText>
      </w:r>
      <w:r w:rsidR="000E1EE1">
        <w:fldChar w:fldCharType="separate"/>
      </w:r>
      <w:r w:rsidR="00A27C47">
        <w:t>4.1.2</w:t>
      </w:r>
      <w:r w:rsidR="000E1EE1">
        <w:fldChar w:fldCharType="end"/>
      </w:r>
      <w:r>
        <w:t>).</w:t>
      </w:r>
    </w:p>
    <w:p w:rsidR="00753E82" w:rsidRDefault="00753E82" w:rsidP="00753E82">
      <w:pPr>
        <w:pStyle w:val="Numbered"/>
      </w:pPr>
      <w:r>
        <w:t>The query validation test must be run using a qualification database that has not been modified by any update activity (e.g., RF1, RF2, or ACID Transaction executions).</w:t>
      </w:r>
    </w:p>
    <w:p w:rsidR="00753E82" w:rsidRDefault="00753E82" w:rsidP="00753E82">
      <w:pPr>
        <w:pStyle w:val="Numbered"/>
      </w:pPr>
      <w:r>
        <w:t xml:space="preserve">The query text used (see Clause </w:t>
      </w:r>
      <w:r w:rsidR="000E1EE1">
        <w:fldChar w:fldCharType="begin"/>
      </w:r>
      <w:r>
        <w:instrText xml:space="preserve"> REF _Ref135724968 \r \h </w:instrText>
      </w:r>
      <w:r w:rsidR="000E1EE1">
        <w:fldChar w:fldCharType="separate"/>
      </w:r>
      <w:r w:rsidR="00A27C47">
        <w:t>2.1.3</w:t>
      </w:r>
      <w:r w:rsidR="000E1EE1">
        <w:fldChar w:fldCharType="end"/>
      </w:r>
      <w:r>
        <w:t>) must be the same as that used in the performance test. The default substitution parameters provided for each query must be used. The refresh functions, RF1 and RF2, are not executed.</w:t>
      </w:r>
    </w:p>
    <w:p w:rsidR="00753E82" w:rsidRDefault="00753E82" w:rsidP="00753E82">
      <w:pPr>
        <w:pStyle w:val="Numbered"/>
      </w:pPr>
      <w:r>
        <w:t>The same driver and implementation specific layer used to execute the queries against the test database must be used for the validation of the qualification database.</w:t>
      </w:r>
    </w:p>
    <w:p w:rsidR="00753E82" w:rsidRDefault="00753E82" w:rsidP="00753E82">
      <w:pPr>
        <w:pStyle w:val="Numbered"/>
      </w:pPr>
      <w:bookmarkStart w:id="98" w:name="_Ref150087401"/>
      <w:r>
        <w:t>The resulting output must match the output data specified for the query validation (see Appendix C).</w:t>
      </w:r>
      <w:bookmarkEnd w:id="98"/>
      <w:r>
        <w:t xml:space="preserve"> </w:t>
      </w:r>
    </w:p>
    <w:p w:rsidR="00753E82" w:rsidRDefault="00753E82" w:rsidP="00753E82">
      <w:pPr>
        <w:pStyle w:val="Numbered"/>
      </w:pPr>
      <w:r>
        <w:t xml:space="preserve">Any difference between the output obtained and the query validation output must satisfy the requirements of Clause </w:t>
      </w:r>
      <w:r w:rsidR="000E1EE1">
        <w:fldChar w:fldCharType="begin"/>
      </w:r>
      <w:r>
        <w:instrText xml:space="preserve"> REF _Ref133485652 \r \h </w:instrText>
      </w:r>
      <w:r w:rsidR="000E1EE1">
        <w:fldChar w:fldCharType="separate"/>
      </w:r>
      <w:r w:rsidR="00A27C47">
        <w:t>2.1.3.5</w:t>
      </w:r>
      <w:r w:rsidR="000E1EE1">
        <w:fldChar w:fldCharType="end"/>
      </w:r>
      <w:r>
        <w:t>.</w:t>
      </w:r>
    </w:p>
    <w:p w:rsidR="00753E82" w:rsidRDefault="00753E82" w:rsidP="00753E82">
      <w:r>
        <w:t xml:space="preserve">Any query whose output differs from the query validation output to a greater degree than allowed by Clause </w:t>
      </w:r>
      <w:r w:rsidR="000E1EE1">
        <w:fldChar w:fldCharType="begin"/>
      </w:r>
      <w:r>
        <w:instrText xml:space="preserve"> REF _Ref133485652 \r \h </w:instrText>
      </w:r>
      <w:r w:rsidR="000E1EE1">
        <w:fldChar w:fldCharType="separate"/>
      </w:r>
      <w:r w:rsidR="00A27C47">
        <w:t>2.1.3.5</w:t>
      </w:r>
      <w:r w:rsidR="000E1EE1">
        <w:fldChar w:fldCharType="end"/>
      </w:r>
    </w:p>
    <w:p w:rsidR="00753E82" w:rsidRDefault="00753E82" w:rsidP="00753E82">
      <w:proofErr w:type="gramStart"/>
      <w:r>
        <w:t>when</w:t>
      </w:r>
      <w:proofErr w:type="gramEnd"/>
      <w:r>
        <w:t xml:space="preserve"> run against the qualification database as specified above is not compliant.</w:t>
      </w:r>
    </w:p>
    <w:p w:rsidR="00753E82" w:rsidRDefault="00753E82" w:rsidP="00753E82"/>
    <w:p w:rsidR="00753E82" w:rsidRDefault="00753E82" w:rsidP="00753E82">
      <w:r w:rsidRPr="00337197">
        <w:rPr>
          <w:b/>
          <w:bCs/>
        </w:rPr>
        <w:t>Comment</w:t>
      </w:r>
      <w:r>
        <w:t>: The validation test, above, provides a minimum level of assurance of compliance. The auditor may</w:t>
      </w:r>
    </w:p>
    <w:p w:rsidR="00753E82" w:rsidRDefault="00753E82" w:rsidP="00753E82">
      <w:proofErr w:type="gramStart"/>
      <w:r>
        <w:t>request</w:t>
      </w:r>
      <w:proofErr w:type="gramEnd"/>
      <w:r>
        <w:t xml:space="preserve"> additional assurance that the query texts execute in accordance with the benchmark requirements.</w:t>
      </w:r>
    </w:p>
    <w:p w:rsidR="00753E82" w:rsidRDefault="00753E82" w:rsidP="00753E82"/>
    <w:p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0E1EE1">
        <w:rPr>
          <w:b w:val="0"/>
          <w:bCs w:val="0"/>
        </w:rPr>
        <w:fldChar w:fldCharType="begin"/>
      </w:r>
      <w:r>
        <w:rPr>
          <w:b w:val="0"/>
          <w:bCs w:val="0"/>
        </w:rPr>
        <w:instrText xml:space="preserve"> REF Rah_Ref389031272T \r \h </w:instrText>
      </w:r>
      <w:r w:rsidR="000E1EE1">
        <w:rPr>
          <w:b w:val="0"/>
          <w:bCs w:val="0"/>
        </w:rPr>
      </w:r>
      <w:r w:rsidR="000E1EE1">
        <w:rPr>
          <w:b w:val="0"/>
          <w:bCs w:val="0"/>
        </w:rPr>
        <w:fldChar w:fldCharType="separate"/>
      </w:r>
      <w:r w:rsidR="00A27C47">
        <w:rPr>
          <w:b w:val="0"/>
          <w:bCs w:val="0"/>
        </w:rPr>
        <w:t>5.2.7</w:t>
      </w:r>
      <w:r w:rsidR="000E1EE1">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rsidR="00753E82" w:rsidRDefault="00753E82" w:rsidP="00753E82"/>
    <w:p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not included in the priced system) is</w:t>
      </w:r>
    </w:p>
    <w:p w:rsidR="00753E82" w:rsidRDefault="00753E82" w:rsidP="00753E82">
      <w:proofErr w:type="gramStart"/>
      <w:r>
        <w:t>allowed</w:t>
      </w:r>
      <w:proofErr w:type="gramEnd"/>
      <w:r>
        <w:t xml:space="preserve"> as long as this change has no impact on the results of the demonstration of compliance.</w:t>
      </w:r>
    </w:p>
    <w:p w:rsidR="00753E82" w:rsidRDefault="00753E82" w:rsidP="00753E82">
      <w:pPr>
        <w:pStyle w:val="Heading2"/>
      </w:pPr>
      <w:bookmarkStart w:id="99" w:name="Rae_Ref389032522"/>
      <w:bookmarkStart w:id="100" w:name="Rae_Ref389039012"/>
      <w:bookmarkStart w:id="101" w:name="Rae_Ref389039012T"/>
      <w:bookmarkStart w:id="102" w:name="Rae_Ref389032522T"/>
      <w:bookmarkStart w:id="103" w:name="OLE_LINK1"/>
      <w:bookmarkStart w:id="104" w:name="OLE_LINK2"/>
      <w:bookmarkEnd w:id="99"/>
      <w:bookmarkEnd w:id="100"/>
      <w:r>
        <w:br w:type="page"/>
      </w:r>
      <w:bookmarkStart w:id="105" w:name="_Toc149484539"/>
      <w:bookmarkStart w:id="106" w:name="_Toc229328380"/>
      <w:bookmarkStart w:id="107" w:name="_Ref135730410"/>
      <w:bookmarkStart w:id="108" w:name="_Ref138817670"/>
      <w:r>
        <w:lastRenderedPageBreak/>
        <w:t>Query Definitions</w:t>
      </w:r>
      <w:bookmarkEnd w:id="105"/>
    </w:p>
    <w:p w:rsidR="00753E82" w:rsidRDefault="00753E82" w:rsidP="00753E82">
      <w:r>
        <w:t xml:space="preserve">For each query a single example output row is shown (even though queries often produce multiple rows) along with the column headers.  This is for illustration only.  See </w:t>
      </w:r>
      <w:r w:rsidR="000E1EE1">
        <w:fldChar w:fldCharType="begin"/>
      </w:r>
      <w:r>
        <w:instrText xml:space="preserve"> REF _Ref149468401 \r \h </w:instrText>
      </w:r>
      <w:r w:rsidR="000E1EE1">
        <w:fldChar w:fldCharType="separate"/>
      </w:r>
      <w:r w:rsidR="00A27C47">
        <w:t xml:space="preserve">Appendix F:  </w:t>
      </w:r>
      <w:r w:rsidR="000E1EE1">
        <w:fldChar w:fldCharType="end"/>
      </w:r>
      <w:r>
        <w:t>for the precise validation output for each query.</w:t>
      </w:r>
    </w:p>
    <w:p w:rsidR="00753E82" w:rsidRDefault="00753E82" w:rsidP="00753E82"/>
    <w:p w:rsidR="00753E82" w:rsidRDefault="00753E82" w:rsidP="00753E82">
      <w:pPr>
        <w:pStyle w:val="Heading3"/>
      </w:pPr>
      <w:r>
        <w:t>Pricing Summary Report Query (Q1)</w:t>
      </w:r>
      <w:bookmarkEnd w:id="101"/>
      <w:bookmarkEnd w:id="102"/>
      <w:bookmarkEnd w:id="106"/>
      <w:bookmarkEnd w:id="107"/>
      <w:bookmarkEnd w:id="108"/>
    </w:p>
    <w:p w:rsidR="00753E82" w:rsidRDefault="00753E82" w:rsidP="00753E82">
      <w:r>
        <w:t>This query reports the amount of business that was billed, shipped, and returned.</w:t>
      </w:r>
    </w:p>
    <w:p w:rsidR="00753E82" w:rsidRPr="00C315E1" w:rsidRDefault="00753E82" w:rsidP="00753E82">
      <w:pPr>
        <w:pStyle w:val="Heading4"/>
      </w:pPr>
      <w:r w:rsidRPr="00C315E1">
        <w:t>Business Question</w:t>
      </w:r>
      <w:bookmarkStart w:id="109" w:name="Xae998702"/>
      <w:bookmarkStart w:id="110" w:name="Xae998703"/>
      <w:bookmarkEnd w:id="109"/>
      <w:bookmarkEnd w:id="110"/>
      <w:r w:rsidR="000E1EE1" w:rsidRPr="00C315E1">
        <w:fldChar w:fldCharType="begin"/>
      </w:r>
      <w:r w:rsidRPr="00C315E1">
        <w:instrText>xe "Business Question"</w:instrText>
      </w:r>
      <w:r w:rsidR="000E1EE1" w:rsidRPr="00C315E1">
        <w:fldChar w:fldCharType="end"/>
      </w:r>
      <w:r w:rsidR="000E1EE1" w:rsidRPr="00C315E1">
        <w:fldChar w:fldCharType="begin"/>
      </w:r>
      <w:r w:rsidRPr="00C315E1">
        <w:instrText>xe "Query:Business Question"</w:instrText>
      </w:r>
      <w:r w:rsidR="000E1EE1" w:rsidRPr="00C315E1">
        <w:fldChar w:fldCharType="end"/>
      </w:r>
    </w:p>
    <w:p w:rsidR="00753E82" w:rsidRDefault="00753E82" w:rsidP="00753E82">
      <w:r>
        <w:t>The Pricing Summary Report Query provides a summary pricing</w:t>
      </w:r>
      <w:bookmarkStart w:id="111" w:name="Xae998705"/>
      <w:bookmarkEnd w:id="111"/>
      <w:r w:rsidR="000E1EE1">
        <w:fldChar w:fldCharType="begin"/>
      </w:r>
      <w:r>
        <w:instrText>xe "Pricing"</w:instrText>
      </w:r>
      <w:r w:rsidR="000E1EE1">
        <w:fldChar w:fldCharType="end"/>
      </w:r>
      <w:r>
        <w:t xml:space="preserve"> report for all </w:t>
      </w:r>
      <w:proofErr w:type="spellStart"/>
      <w:r>
        <w:t>lineitems</w:t>
      </w:r>
      <w:proofErr w:type="spellEnd"/>
      <w:r>
        <w:t xml:space="preserve">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LINESTATUS, and listed in ascending order of RETURNFLAG and LINESTATUS. A count of the number of </w:t>
      </w:r>
      <w:proofErr w:type="spellStart"/>
      <w:r>
        <w:t>lineitems</w:t>
      </w:r>
      <w:proofErr w:type="spellEnd"/>
      <w:r>
        <w:t xml:space="preserve"> in each group is included.</w:t>
      </w:r>
    </w:p>
    <w:p w:rsidR="00753E82" w:rsidRDefault="00753E82" w:rsidP="00753E82">
      <w:pPr>
        <w:pStyle w:val="Heading4"/>
      </w:pPr>
      <w:r>
        <w:t>Functional Query Definition</w:t>
      </w:r>
      <w:bookmarkStart w:id="112" w:name="Xae998707"/>
      <w:bookmarkStart w:id="113" w:name="Xae998708"/>
      <w:bookmarkEnd w:id="112"/>
      <w:bookmarkEnd w:id="113"/>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l_returnflag</w:t>
      </w:r>
      <w:proofErr w:type="spellEnd"/>
      <w:r>
        <w:t xml:space="preserve">, </w:t>
      </w:r>
    </w:p>
    <w:p w:rsidR="00753E82" w:rsidRDefault="00753E82" w:rsidP="00753E82">
      <w:pPr>
        <w:pStyle w:val="SQL2"/>
        <w:widowControl/>
      </w:pPr>
      <w:proofErr w:type="spellStart"/>
      <w:r>
        <w:t>l_linestatus</w:t>
      </w:r>
      <w:proofErr w:type="spellEnd"/>
      <w:r>
        <w:t xml:space="preserve">, </w:t>
      </w:r>
    </w:p>
    <w:p w:rsidR="00753E82" w:rsidRDefault="00753E82" w:rsidP="00753E82">
      <w:pPr>
        <w:pStyle w:val="SQL2"/>
        <w:widowControl/>
      </w:pPr>
      <w:proofErr w:type="gramStart"/>
      <w:r>
        <w:t>sum(</w:t>
      </w:r>
      <w:proofErr w:type="spellStart"/>
      <w:proofErr w:type="gramEnd"/>
      <w:r>
        <w:t>l_quantity</w:t>
      </w:r>
      <w:proofErr w:type="spellEnd"/>
      <w:r>
        <w:t xml:space="preserve">) as </w:t>
      </w:r>
      <w:proofErr w:type="spellStart"/>
      <w:r>
        <w:t>sum_qty</w:t>
      </w:r>
      <w:proofErr w:type="spellEnd"/>
      <w:r>
        <w:t>,</w:t>
      </w:r>
    </w:p>
    <w:p w:rsidR="00753E82" w:rsidRDefault="00753E82" w:rsidP="00753E82">
      <w:pPr>
        <w:pStyle w:val="SQL2"/>
        <w:widowControl/>
      </w:pPr>
      <w:proofErr w:type="gramStart"/>
      <w:r>
        <w:t>sum(</w:t>
      </w:r>
      <w:proofErr w:type="spellStart"/>
      <w:proofErr w:type="gramEnd"/>
      <w:r>
        <w:t>l_extendedprice</w:t>
      </w:r>
      <w:proofErr w:type="spellEnd"/>
      <w:r>
        <w:t xml:space="preserve">) as </w:t>
      </w:r>
      <w:proofErr w:type="spellStart"/>
      <w:r>
        <w:t>sum_base_price</w:t>
      </w:r>
      <w:bookmarkStart w:id="114" w:name="Xae998714"/>
      <w:bookmarkEnd w:id="114"/>
      <w:proofErr w:type="spellEnd"/>
      <w:r w:rsidR="000E1EE1">
        <w:fldChar w:fldCharType="begin"/>
      </w:r>
      <w:r>
        <w:instrText>xe "Pricing"</w:instrText>
      </w:r>
      <w:r w:rsidR="000E1EE1">
        <w:fldChar w:fldCharType="end"/>
      </w:r>
      <w:r>
        <w:t>,</w:t>
      </w:r>
    </w:p>
    <w:p w:rsidR="00753E82" w:rsidRDefault="00753E82" w:rsidP="00753E82">
      <w:pPr>
        <w:pStyle w:val="SQL2"/>
        <w:widowControl/>
      </w:pPr>
      <w:proofErr w:type="gramStart"/>
      <w:r>
        <w:t>sum(</w:t>
      </w:r>
      <w:proofErr w:type="spellStart"/>
      <w:proofErr w:type="gramEnd"/>
      <w:r>
        <w:t>l_extendedprice</w:t>
      </w:r>
      <w:proofErr w:type="spellEnd"/>
      <w:r>
        <w:t xml:space="preserve">*(1-l_discount)) as </w:t>
      </w:r>
      <w:proofErr w:type="spellStart"/>
      <w:r>
        <w:t>sum_disc_price</w:t>
      </w:r>
      <w:bookmarkStart w:id="115" w:name="Xae998716"/>
      <w:bookmarkEnd w:id="115"/>
      <w:proofErr w:type="spellEnd"/>
      <w:r w:rsidR="000E1EE1">
        <w:fldChar w:fldCharType="begin"/>
      </w:r>
      <w:r>
        <w:instrText>xe "Pricing"</w:instrText>
      </w:r>
      <w:r w:rsidR="000E1EE1">
        <w:fldChar w:fldCharType="end"/>
      </w:r>
      <w:r>
        <w:t>,</w:t>
      </w:r>
    </w:p>
    <w:p w:rsidR="00753E82" w:rsidRDefault="00753E82" w:rsidP="00753E82">
      <w:pPr>
        <w:pStyle w:val="SQL2"/>
        <w:widowControl/>
      </w:pPr>
      <w:proofErr w:type="gramStart"/>
      <w:r>
        <w:t>sum(</w:t>
      </w:r>
      <w:proofErr w:type="spellStart"/>
      <w:proofErr w:type="gramEnd"/>
      <w:r>
        <w:t>l_extendedprice</w:t>
      </w:r>
      <w:proofErr w:type="spellEnd"/>
      <w:r>
        <w:t xml:space="preserve">*(1-l_discount)*(1+l_tax)) as </w:t>
      </w:r>
      <w:proofErr w:type="spellStart"/>
      <w:r>
        <w:t>sum_charge</w:t>
      </w:r>
      <w:proofErr w:type="spellEnd"/>
      <w:r>
        <w:t>,</w:t>
      </w:r>
    </w:p>
    <w:p w:rsidR="00753E82" w:rsidRDefault="00753E82" w:rsidP="00753E82">
      <w:pPr>
        <w:pStyle w:val="SQL2"/>
        <w:widowControl/>
      </w:pPr>
      <w:proofErr w:type="spellStart"/>
      <w:proofErr w:type="gramStart"/>
      <w:r>
        <w:t>avg</w:t>
      </w:r>
      <w:proofErr w:type="spellEnd"/>
      <w:r>
        <w:t>(</w:t>
      </w:r>
      <w:proofErr w:type="spellStart"/>
      <w:proofErr w:type="gramEnd"/>
      <w:r>
        <w:t>l_quantity</w:t>
      </w:r>
      <w:proofErr w:type="spellEnd"/>
      <w:r>
        <w:t xml:space="preserve">) as </w:t>
      </w:r>
      <w:proofErr w:type="spellStart"/>
      <w:r>
        <w:t>avg_qty</w:t>
      </w:r>
      <w:proofErr w:type="spellEnd"/>
      <w:r>
        <w:t xml:space="preserve">, </w:t>
      </w:r>
    </w:p>
    <w:p w:rsidR="00753E82" w:rsidRDefault="00753E82" w:rsidP="00753E82">
      <w:pPr>
        <w:pStyle w:val="SQL2"/>
        <w:widowControl/>
      </w:pPr>
      <w:proofErr w:type="spellStart"/>
      <w:proofErr w:type="gramStart"/>
      <w:r>
        <w:t>avg</w:t>
      </w:r>
      <w:proofErr w:type="spellEnd"/>
      <w:r>
        <w:t>(</w:t>
      </w:r>
      <w:proofErr w:type="spellStart"/>
      <w:proofErr w:type="gramEnd"/>
      <w:r>
        <w:t>l_extendedprice</w:t>
      </w:r>
      <w:proofErr w:type="spellEnd"/>
      <w:r>
        <w:t xml:space="preserve">) as </w:t>
      </w:r>
      <w:proofErr w:type="spellStart"/>
      <w:r>
        <w:t>avg_price</w:t>
      </w:r>
      <w:bookmarkStart w:id="116" w:name="Xae998720"/>
      <w:bookmarkEnd w:id="116"/>
      <w:proofErr w:type="spellEnd"/>
      <w:r w:rsidR="000E1EE1">
        <w:fldChar w:fldCharType="begin"/>
      </w:r>
      <w:r>
        <w:instrText>xe "Pricing"</w:instrText>
      </w:r>
      <w:r w:rsidR="000E1EE1">
        <w:fldChar w:fldCharType="end"/>
      </w:r>
      <w:r>
        <w:t>,</w:t>
      </w:r>
    </w:p>
    <w:p w:rsidR="00753E82" w:rsidRDefault="00753E82" w:rsidP="00753E82">
      <w:pPr>
        <w:pStyle w:val="SQL2"/>
        <w:widowControl/>
      </w:pPr>
      <w:proofErr w:type="spellStart"/>
      <w:proofErr w:type="gramStart"/>
      <w:r>
        <w:t>avg</w:t>
      </w:r>
      <w:proofErr w:type="spellEnd"/>
      <w:r>
        <w:t>(</w:t>
      </w:r>
      <w:proofErr w:type="spellStart"/>
      <w:proofErr w:type="gramEnd"/>
      <w:r>
        <w:t>l_discount</w:t>
      </w:r>
      <w:proofErr w:type="spellEnd"/>
      <w:r>
        <w:t xml:space="preserve">) as </w:t>
      </w:r>
      <w:proofErr w:type="spellStart"/>
      <w:r>
        <w:t>avg_disc</w:t>
      </w:r>
      <w:proofErr w:type="spellEnd"/>
      <w:r>
        <w:t xml:space="preserve">, </w:t>
      </w:r>
    </w:p>
    <w:p w:rsidR="00753E82" w:rsidRDefault="00753E82" w:rsidP="00753E82">
      <w:pPr>
        <w:pStyle w:val="SQL2"/>
        <w:widowControl/>
      </w:pPr>
      <w:proofErr w:type="gramStart"/>
      <w:r>
        <w:t>count(</w:t>
      </w:r>
      <w:proofErr w:type="gramEnd"/>
      <w:r>
        <w:t xml:space="preserve">*) as </w:t>
      </w:r>
      <w:proofErr w:type="spellStart"/>
      <w:r>
        <w:t>count_order</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spellStart"/>
      <w:proofErr w:type="gramStart"/>
      <w:r>
        <w:t>lineitem</w:t>
      </w:r>
      <w:proofErr w:type="spellEnd"/>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l_shipdate</w:t>
      </w:r>
      <w:proofErr w:type="spellEnd"/>
      <w:r>
        <w:t xml:space="preserve"> &lt;= date '1998-12-01' - interval '[DELTA]' day (3)</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l_returnflag</w:t>
      </w:r>
      <w:proofErr w:type="spellEnd"/>
      <w:r>
        <w:t xml:space="preserve">, </w:t>
      </w:r>
    </w:p>
    <w:p w:rsidR="00753E82" w:rsidRDefault="00753E82" w:rsidP="00753E82">
      <w:pPr>
        <w:pStyle w:val="SQL2"/>
        <w:widowControl/>
      </w:pPr>
      <w:proofErr w:type="spellStart"/>
      <w:r>
        <w:t>l_linestatus</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r>
        <w:t>l_returnflag</w:t>
      </w:r>
      <w:proofErr w:type="spellEnd"/>
      <w:r>
        <w:t xml:space="preserve">, </w:t>
      </w:r>
    </w:p>
    <w:p w:rsidR="00753E82" w:rsidRDefault="00753E82" w:rsidP="00753E82">
      <w:pPr>
        <w:pStyle w:val="SQL2"/>
        <w:widowControl/>
      </w:pPr>
      <w:proofErr w:type="spellStart"/>
      <w:r>
        <w:t>l_linestatus</w:t>
      </w:r>
      <w:proofErr w:type="spellEnd"/>
      <w:r>
        <w:t>;</w:t>
      </w:r>
    </w:p>
    <w:p w:rsidR="00753E82" w:rsidRDefault="00753E82" w:rsidP="00753E82">
      <w:pPr>
        <w:pStyle w:val="Heading4"/>
      </w:pPr>
      <w:r>
        <w:t>Substitution Parameters</w:t>
      </w:r>
      <w:bookmarkStart w:id="117" w:name="Xae998734"/>
      <w:bookmarkEnd w:id="117"/>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118" w:name="Xae998736"/>
      <w:bookmarkEnd w:id="118"/>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 w:rsidR="00753E82" w:rsidRDefault="00753E82" w:rsidP="00753E82">
      <w:r>
        <w:t>1.</w:t>
      </w:r>
      <w:r>
        <w:tab/>
        <w:t>DELTA is randomly selected within [60. 120].</w:t>
      </w:r>
    </w:p>
    <w:p w:rsidR="00753E82" w:rsidRDefault="00753E82" w:rsidP="00753E82"/>
    <w:p w:rsidR="00753E82" w:rsidRDefault="00753E82" w:rsidP="00753E82">
      <w:r>
        <w:rPr>
          <w:b/>
          <w:bCs/>
        </w:rPr>
        <w:t>Comment</w:t>
      </w:r>
      <w:r>
        <w:t>: 1998-12-01 is the highest possible ship date as defined in the database population</w:t>
      </w:r>
      <w:bookmarkStart w:id="119" w:name="Xae998739"/>
      <w:bookmarkEnd w:id="119"/>
      <w:r w:rsidR="000E1EE1">
        <w:fldChar w:fldCharType="begin"/>
      </w:r>
      <w:r>
        <w:instrText>xe "Database population"</w:instrText>
      </w:r>
      <w:r w:rsidR="000E1EE1">
        <w:fldChar w:fldCharType="end"/>
      </w:r>
      <w:r>
        <w:t xml:space="preserve">. (This is ENDDATE - 30). The query will include all </w:t>
      </w:r>
      <w:proofErr w:type="spellStart"/>
      <w:r>
        <w:t>lineitems</w:t>
      </w:r>
      <w:proofErr w:type="spellEnd"/>
      <w:r>
        <w:t xml:space="preserve"> shipped before this date minus DELTA days. The intent is to choose DELTA so that between 95% and 97% of the rows</w:t>
      </w:r>
      <w:bookmarkStart w:id="120" w:name="Xae998741"/>
      <w:bookmarkEnd w:id="120"/>
      <w:r w:rsidR="000E1EE1">
        <w:fldChar w:fldCharType="begin"/>
      </w:r>
      <w:r>
        <w:instrText>xe "Rows"</w:instrText>
      </w:r>
      <w:r w:rsidR="000E1EE1">
        <w:fldChar w:fldCharType="end"/>
      </w:r>
      <w:r>
        <w:t xml:space="preserve"> in the table</w:t>
      </w:r>
      <w:bookmarkStart w:id="121" w:name="Xae998742"/>
      <w:bookmarkEnd w:id="121"/>
      <w:r w:rsidR="000E1EE1">
        <w:fldChar w:fldCharType="begin"/>
      </w:r>
      <w:r>
        <w:instrText>xe "Tables"</w:instrText>
      </w:r>
      <w:r w:rsidR="000E1EE1">
        <w:fldChar w:fldCharType="end"/>
      </w:r>
      <w:r>
        <w:t xml:space="preserve"> are scanned.</w:t>
      </w:r>
    </w:p>
    <w:p w:rsidR="00753E82" w:rsidRDefault="00753E82" w:rsidP="00753E82">
      <w:pPr>
        <w:pStyle w:val="Heading4"/>
      </w:pPr>
      <w:r>
        <w:t>Query Validation</w:t>
      </w:r>
      <w:bookmarkStart w:id="122" w:name="Xae998743"/>
      <w:bookmarkStart w:id="123" w:name="Xae998744"/>
      <w:bookmarkEnd w:id="122"/>
      <w:bookmarkEnd w:id="123"/>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124" w:name="Xae998746"/>
      <w:bookmarkStart w:id="125" w:name="Xae998747"/>
      <w:bookmarkEnd w:id="124"/>
      <w:bookmarkEnd w:id="125"/>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126" w:name="Xae998748"/>
      <w:bookmarkEnd w:id="126"/>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127" w:name="Xae998750"/>
      <w:bookmarkEnd w:id="127"/>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128" w:name="Xae998751"/>
      <w:bookmarkEnd w:id="128"/>
      <w:r w:rsidR="000E1EE1">
        <w:fldChar w:fldCharType="begin"/>
      </w:r>
      <w:r>
        <w:instrText>xe "Query:Substitution Parameters"</w:instrText>
      </w:r>
      <w:r w:rsidR="000E1EE1">
        <w:fldChar w:fldCharType="end"/>
      </w:r>
      <w:r>
        <w:t>s:</w:t>
      </w:r>
    </w:p>
    <w:p w:rsidR="00753E82" w:rsidRDefault="00753E82" w:rsidP="00753E82"/>
    <w:p w:rsidR="00753E82" w:rsidRDefault="00753E82" w:rsidP="00753E82">
      <w:pPr>
        <w:pStyle w:val="Numbered"/>
        <w:numPr>
          <w:ilvl w:val="0"/>
          <w:numId w:val="17"/>
        </w:numPr>
      </w:pPr>
      <w:r>
        <w:t>DELTA = 90.</w:t>
      </w:r>
    </w:p>
    <w:p w:rsidR="00753E82" w:rsidRDefault="00753E82" w:rsidP="00753E82"/>
    <w:p w:rsidR="00753E82" w:rsidRDefault="00753E82" w:rsidP="00753E82">
      <w:pPr>
        <w:pStyle w:val="Heading4"/>
      </w:pPr>
      <w:bookmarkStart w:id="129" w:name="Xae998754"/>
      <w:bookmarkStart w:id="130" w:name="Xae998755"/>
      <w:bookmarkEnd w:id="129"/>
      <w:bookmarkEnd w:id="130"/>
      <w:r>
        <w:t>Sample Output</w:t>
      </w:r>
    </w:p>
    <w:p w:rsidR="00753E82" w:rsidRDefault="00753E82" w:rsidP="00753E82"/>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728"/>
        <w:gridCol w:w="1728"/>
        <w:gridCol w:w="1613"/>
        <w:gridCol w:w="2074"/>
        <w:gridCol w:w="2074"/>
      </w:tblGrid>
      <w:tr w:rsidR="00753E82">
        <w:trPr>
          <w:trHeight w:val="400"/>
        </w:trPr>
        <w:tc>
          <w:tcPr>
            <w:tcW w:w="1728" w:type="dxa"/>
            <w:tcBorders>
              <w:top w:val="single" w:sz="6" w:space="0" w:color="auto"/>
              <w:left w:val="nil"/>
              <w:bottom w:val="single" w:sz="6" w:space="0" w:color="auto"/>
              <w:right w:val="nil"/>
            </w:tcBorders>
          </w:tcPr>
          <w:p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SUM_DISC_PRICE</w:t>
            </w:r>
          </w:p>
        </w:tc>
      </w:tr>
      <w:tr w:rsidR="00753E82">
        <w:trPr>
          <w:trHeight w:val="400"/>
        </w:trPr>
        <w:tc>
          <w:tcPr>
            <w:tcW w:w="1728" w:type="dxa"/>
            <w:tcBorders>
              <w:top w:val="nil"/>
              <w:left w:val="nil"/>
              <w:bottom w:val="single" w:sz="6" w:space="0" w:color="auto"/>
              <w:right w:val="nil"/>
            </w:tcBorders>
          </w:tcPr>
          <w:p w:rsidR="00753E82" w:rsidRDefault="00753E82" w:rsidP="00753E82">
            <w:pPr>
              <w:pStyle w:val="AnswerSet"/>
            </w:pPr>
            <w:r>
              <w:t>A</w:t>
            </w:r>
          </w:p>
        </w:tc>
        <w:tc>
          <w:tcPr>
            <w:tcW w:w="1728" w:type="dxa"/>
            <w:tcBorders>
              <w:top w:val="nil"/>
              <w:left w:val="nil"/>
              <w:bottom w:val="single" w:sz="6" w:space="0" w:color="auto"/>
              <w:right w:val="nil"/>
            </w:tcBorders>
          </w:tcPr>
          <w:p w:rsidR="00753E82" w:rsidRDefault="00753E82" w:rsidP="00753E82">
            <w:pPr>
              <w:pStyle w:val="AnswerSet"/>
            </w:pPr>
            <w:r>
              <w:t>F</w:t>
            </w:r>
          </w:p>
        </w:tc>
        <w:tc>
          <w:tcPr>
            <w:tcW w:w="1613" w:type="dxa"/>
            <w:tcBorders>
              <w:top w:val="nil"/>
              <w:left w:val="nil"/>
              <w:bottom w:val="single" w:sz="6" w:space="0" w:color="auto"/>
              <w:right w:val="nil"/>
            </w:tcBorders>
          </w:tcPr>
          <w:p w:rsidR="00753E82" w:rsidRDefault="00753E82" w:rsidP="00753E82">
            <w:pPr>
              <w:pStyle w:val="AnswerSet"/>
            </w:pPr>
            <w:r>
              <w:t>37734107.00</w:t>
            </w:r>
          </w:p>
        </w:tc>
        <w:tc>
          <w:tcPr>
            <w:tcW w:w="2074" w:type="dxa"/>
            <w:tcBorders>
              <w:top w:val="nil"/>
              <w:left w:val="nil"/>
              <w:bottom w:val="single" w:sz="6" w:space="0" w:color="auto"/>
              <w:right w:val="nil"/>
            </w:tcBorders>
          </w:tcPr>
          <w:p w:rsidR="00753E82" w:rsidRDefault="00753E82" w:rsidP="00753E82">
            <w:pPr>
              <w:pStyle w:val="AnswerSet"/>
            </w:pPr>
            <w:r>
              <w:t>56586554400.73</w:t>
            </w:r>
          </w:p>
        </w:tc>
        <w:tc>
          <w:tcPr>
            <w:tcW w:w="2074" w:type="dxa"/>
            <w:tcBorders>
              <w:top w:val="nil"/>
              <w:left w:val="nil"/>
              <w:bottom w:val="single" w:sz="6" w:space="0" w:color="auto"/>
              <w:right w:val="nil"/>
            </w:tcBorders>
          </w:tcPr>
          <w:p w:rsidR="00753E82" w:rsidRDefault="00753E82" w:rsidP="00753E82">
            <w:pPr>
              <w:pStyle w:val="AnswerSet"/>
            </w:pPr>
            <w:r>
              <w:t>53758257134.87</w:t>
            </w:r>
          </w:p>
        </w:tc>
      </w:tr>
    </w:tbl>
    <w:p w:rsidR="00753E82" w:rsidRDefault="00753E82" w:rsidP="00753E82">
      <w:r>
        <w:t> </w:t>
      </w:r>
    </w:p>
    <w:p w:rsidR="00753E82" w:rsidRDefault="00753E82" w:rsidP="00753E82">
      <w:r>
        <w:t> </w:t>
      </w:r>
    </w:p>
    <w:tbl>
      <w:tblPr>
        <w:tblW w:w="10295" w:type="dxa"/>
        <w:tblLayout w:type="fixed"/>
        <w:tblCellMar>
          <w:left w:w="0" w:type="dxa"/>
          <w:right w:w="0" w:type="dxa"/>
        </w:tblCellMar>
        <w:tblLook w:val="0000"/>
      </w:tblPr>
      <w:tblGrid>
        <w:gridCol w:w="2059"/>
        <w:gridCol w:w="2059"/>
        <w:gridCol w:w="2059"/>
        <w:gridCol w:w="2059"/>
        <w:gridCol w:w="2059"/>
      </w:tblGrid>
      <w:tr w:rsidR="00753E82">
        <w:trPr>
          <w:trHeight w:val="400"/>
        </w:trPr>
        <w:tc>
          <w:tcPr>
            <w:tcW w:w="2059" w:type="dxa"/>
            <w:tcBorders>
              <w:top w:val="single" w:sz="6" w:space="0" w:color="auto"/>
              <w:left w:val="nil"/>
              <w:bottom w:val="single" w:sz="6" w:space="0" w:color="auto"/>
              <w:right w:val="nil"/>
            </w:tcBorders>
          </w:tcPr>
          <w:p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rsidR="00753E82" w:rsidRDefault="00753E82" w:rsidP="00753E82">
            <w:pPr>
              <w:pStyle w:val="AnswerSet"/>
            </w:pPr>
            <w:r>
              <w:t>COUNT_ORDER</w:t>
            </w:r>
          </w:p>
        </w:tc>
      </w:tr>
      <w:tr w:rsidR="00753E82">
        <w:trPr>
          <w:trHeight w:val="400"/>
        </w:trPr>
        <w:tc>
          <w:tcPr>
            <w:tcW w:w="2059" w:type="dxa"/>
            <w:tcBorders>
              <w:top w:val="nil"/>
              <w:left w:val="nil"/>
              <w:bottom w:val="single" w:sz="6" w:space="0" w:color="auto"/>
              <w:right w:val="nil"/>
            </w:tcBorders>
          </w:tcPr>
          <w:p w:rsidR="00753E82" w:rsidRDefault="00753E82" w:rsidP="00753E82">
            <w:pPr>
              <w:pStyle w:val="AnswerSet"/>
            </w:pPr>
            <w:r>
              <w:t>55909065222.83</w:t>
            </w:r>
          </w:p>
        </w:tc>
        <w:tc>
          <w:tcPr>
            <w:tcW w:w="2059" w:type="dxa"/>
            <w:tcBorders>
              <w:top w:val="nil"/>
              <w:left w:val="nil"/>
              <w:bottom w:val="single" w:sz="6" w:space="0" w:color="auto"/>
              <w:right w:val="nil"/>
            </w:tcBorders>
          </w:tcPr>
          <w:p w:rsidR="00753E82" w:rsidRDefault="00753E82" w:rsidP="00753E82">
            <w:pPr>
              <w:pStyle w:val="AnswerSet"/>
            </w:pPr>
            <w:r>
              <w:t>25.52</w:t>
            </w:r>
          </w:p>
        </w:tc>
        <w:tc>
          <w:tcPr>
            <w:tcW w:w="2059" w:type="dxa"/>
            <w:tcBorders>
              <w:top w:val="nil"/>
              <w:left w:val="nil"/>
              <w:bottom w:val="single" w:sz="6" w:space="0" w:color="auto"/>
              <w:right w:val="nil"/>
            </w:tcBorders>
          </w:tcPr>
          <w:p w:rsidR="00753E82" w:rsidRDefault="00753E82" w:rsidP="00753E82">
            <w:pPr>
              <w:pStyle w:val="AnswerSet"/>
            </w:pPr>
            <w:r>
              <w:t>38273.13</w:t>
            </w:r>
          </w:p>
        </w:tc>
        <w:tc>
          <w:tcPr>
            <w:tcW w:w="2059" w:type="dxa"/>
            <w:tcBorders>
              <w:top w:val="nil"/>
              <w:left w:val="nil"/>
              <w:bottom w:val="single" w:sz="6" w:space="0" w:color="auto"/>
              <w:right w:val="nil"/>
            </w:tcBorders>
          </w:tcPr>
          <w:p w:rsidR="00753E82" w:rsidRDefault="00753E82" w:rsidP="00753E82">
            <w:pPr>
              <w:pStyle w:val="AnswerSet"/>
            </w:pPr>
            <w:r>
              <w:t>.05</w:t>
            </w:r>
          </w:p>
        </w:tc>
        <w:tc>
          <w:tcPr>
            <w:tcW w:w="2059" w:type="dxa"/>
            <w:tcBorders>
              <w:top w:val="nil"/>
              <w:left w:val="nil"/>
              <w:bottom w:val="single" w:sz="6" w:space="0" w:color="auto"/>
              <w:right w:val="nil"/>
            </w:tcBorders>
          </w:tcPr>
          <w:p w:rsidR="00753E82" w:rsidRDefault="00753E82" w:rsidP="00753E82">
            <w:pPr>
              <w:pStyle w:val="AnswerSet"/>
            </w:pPr>
            <w:r>
              <w:t>1478493</w:t>
            </w:r>
          </w:p>
        </w:tc>
      </w:tr>
    </w:tbl>
    <w:p w:rsidR="00753E82" w:rsidRDefault="00753E82" w:rsidP="00753E82">
      <w:r>
        <w:t> </w:t>
      </w:r>
    </w:p>
    <w:p w:rsidR="00753E82" w:rsidRPr="00043F72" w:rsidRDefault="00753E82" w:rsidP="00753E82">
      <w:pPr>
        <w:pStyle w:val="Heading3"/>
      </w:pPr>
      <w:r w:rsidRPr="00043F72">
        <w:t>Minimum Cost Supplier Query (Q2)</w:t>
      </w:r>
    </w:p>
    <w:p w:rsidR="00753E82" w:rsidRDefault="00753E82" w:rsidP="00753E82">
      <w:pPr>
        <w:ind w:left="0"/>
      </w:pPr>
    </w:p>
    <w:p w:rsidR="00753E82" w:rsidRDefault="00753E82" w:rsidP="00753E82">
      <w:r>
        <w:t>This query finds which supplier should be selected to place an order for a given part in a given region.</w:t>
      </w:r>
    </w:p>
    <w:p w:rsidR="00753E82" w:rsidRPr="00570A4A" w:rsidRDefault="00753E82" w:rsidP="00753E82">
      <w:pPr>
        <w:pStyle w:val="Heading4"/>
      </w:pPr>
      <w:r w:rsidRPr="00570A4A">
        <w:t>Business Question</w:t>
      </w:r>
      <w:bookmarkStart w:id="131" w:name="Xae998865"/>
      <w:bookmarkStart w:id="132" w:name="Xae998866"/>
      <w:bookmarkEnd w:id="131"/>
      <w:bookmarkEnd w:id="132"/>
      <w:r w:rsidR="000E1EE1" w:rsidRPr="00570A4A">
        <w:fldChar w:fldCharType="begin"/>
      </w:r>
      <w:r w:rsidRPr="00570A4A">
        <w:instrText>xe "Business Question"</w:instrText>
      </w:r>
      <w:r w:rsidR="000E1EE1" w:rsidRPr="00570A4A">
        <w:fldChar w:fldCharType="end"/>
      </w:r>
      <w:r w:rsidR="000E1EE1" w:rsidRPr="00570A4A">
        <w:fldChar w:fldCharType="begin"/>
      </w:r>
      <w:r w:rsidRPr="00570A4A">
        <w:instrText>xe "Query:Business Question"</w:instrText>
      </w:r>
      <w:r w:rsidR="000E1EE1" w:rsidRPr="00570A4A">
        <w:fldChar w:fldCharType="end"/>
      </w:r>
    </w:p>
    <w:p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rsidR="00753E82" w:rsidRDefault="00753E82" w:rsidP="00753E82">
      <w:pPr>
        <w:pStyle w:val="Heading4"/>
      </w:pPr>
      <w:r>
        <w:t>Functional Query Definition</w:t>
      </w:r>
      <w:bookmarkStart w:id="133" w:name="Xae998869"/>
      <w:bookmarkStart w:id="134" w:name="Xae998870"/>
      <w:bookmarkEnd w:id="133"/>
      <w:bookmarkEnd w:id="134"/>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r>
        <w:t>Return the first 100 selected rows</w:t>
      </w:r>
      <w:bookmarkStart w:id="135" w:name="Xae998872"/>
      <w:bookmarkEnd w:id="135"/>
      <w:r w:rsidR="000E1EE1">
        <w:fldChar w:fldCharType="begin"/>
      </w:r>
      <w:r>
        <w:instrText>xe "Rows"</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s_acctbal</w:t>
      </w:r>
      <w:proofErr w:type="spellEnd"/>
      <w:r>
        <w:t xml:space="preserve">, </w:t>
      </w:r>
    </w:p>
    <w:p w:rsidR="00753E82" w:rsidRDefault="00753E82" w:rsidP="00753E82">
      <w:pPr>
        <w:pStyle w:val="SQL2"/>
        <w:widowControl/>
      </w:pPr>
      <w:proofErr w:type="spellStart"/>
      <w:r>
        <w:t>s_name</w:t>
      </w:r>
      <w:proofErr w:type="spellEnd"/>
      <w:r>
        <w:t xml:space="preserve">, </w:t>
      </w:r>
    </w:p>
    <w:p w:rsidR="00753E82" w:rsidRDefault="00753E82" w:rsidP="00753E82">
      <w:pPr>
        <w:pStyle w:val="SQL2"/>
        <w:widowControl/>
      </w:pPr>
      <w:proofErr w:type="spellStart"/>
      <w:r>
        <w:t>n_name</w:t>
      </w:r>
      <w:proofErr w:type="spellEnd"/>
      <w:r>
        <w:t xml:space="preserve">, </w:t>
      </w:r>
    </w:p>
    <w:p w:rsidR="00753E82" w:rsidRDefault="00753E82" w:rsidP="00753E82">
      <w:pPr>
        <w:pStyle w:val="SQL2"/>
        <w:widowControl/>
      </w:pPr>
      <w:proofErr w:type="spellStart"/>
      <w:r>
        <w:t>p_partkey</w:t>
      </w:r>
      <w:proofErr w:type="spellEnd"/>
      <w:r>
        <w:t xml:space="preserve">, </w:t>
      </w:r>
    </w:p>
    <w:p w:rsidR="00753E82" w:rsidRDefault="00753E82" w:rsidP="00753E82">
      <w:pPr>
        <w:pStyle w:val="SQL2"/>
        <w:widowControl/>
      </w:pPr>
      <w:proofErr w:type="spellStart"/>
      <w:r>
        <w:t>p_mfgr</w:t>
      </w:r>
      <w:proofErr w:type="spellEnd"/>
      <w:r>
        <w:t xml:space="preserve">, </w:t>
      </w:r>
    </w:p>
    <w:p w:rsidR="00753E82" w:rsidRDefault="00753E82" w:rsidP="00753E82">
      <w:pPr>
        <w:pStyle w:val="SQL2"/>
        <w:widowControl/>
      </w:pPr>
      <w:proofErr w:type="spellStart"/>
      <w:r>
        <w:t>s_address</w:t>
      </w:r>
      <w:proofErr w:type="spellEnd"/>
      <w:r>
        <w:t xml:space="preserve">, </w:t>
      </w:r>
    </w:p>
    <w:p w:rsidR="00753E82" w:rsidRDefault="00753E82" w:rsidP="00753E82">
      <w:pPr>
        <w:pStyle w:val="SQL2"/>
        <w:widowControl/>
      </w:pPr>
      <w:proofErr w:type="spellStart"/>
      <w:r>
        <w:t>s_phone</w:t>
      </w:r>
      <w:proofErr w:type="spellEnd"/>
      <w:r>
        <w:t xml:space="preserve">, </w:t>
      </w:r>
    </w:p>
    <w:p w:rsidR="00753E82" w:rsidRDefault="00753E82" w:rsidP="00753E82">
      <w:pPr>
        <w:pStyle w:val="SQL2"/>
        <w:widowControl/>
      </w:pPr>
      <w:proofErr w:type="spellStart"/>
      <w:r>
        <w:t>s_comment</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part</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spellStart"/>
      <w:proofErr w:type="gramStart"/>
      <w:r>
        <w:t>partsupp</w:t>
      </w:r>
      <w:proofErr w:type="spellEnd"/>
      <w:proofErr w:type="gramEnd"/>
      <w:r>
        <w:t xml:space="preserve">,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gramStart"/>
      <w:r>
        <w:t>region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p_partkey</w:t>
      </w:r>
      <w:proofErr w:type="spellEnd"/>
      <w:r>
        <w:t xml:space="preserve"> = </w:t>
      </w:r>
      <w:proofErr w:type="spellStart"/>
      <w:r>
        <w:t>ps_partkey</w:t>
      </w:r>
      <w:proofErr w:type="spellEnd"/>
    </w:p>
    <w:p w:rsidR="00753E82" w:rsidRDefault="00753E82" w:rsidP="00753E82">
      <w:pPr>
        <w:pStyle w:val="SQL2"/>
        <w:widowControl/>
      </w:pPr>
      <w:proofErr w:type="gramStart"/>
      <w:r>
        <w:t>and</w:t>
      </w:r>
      <w:proofErr w:type="gramEnd"/>
      <w:r>
        <w:t xml:space="preserve"> </w:t>
      </w:r>
      <w:proofErr w:type="spellStart"/>
      <w:r>
        <w:t>s_suppkey</w:t>
      </w:r>
      <w:proofErr w:type="spellEnd"/>
      <w:r>
        <w:t xml:space="preserve"> = </w:t>
      </w:r>
      <w:proofErr w:type="spellStart"/>
      <w:r>
        <w:t>ps_suppkey</w:t>
      </w:r>
      <w:proofErr w:type="spellEnd"/>
    </w:p>
    <w:p w:rsidR="00753E82" w:rsidRDefault="00753E82" w:rsidP="00753E82">
      <w:pPr>
        <w:pStyle w:val="SQL2"/>
        <w:widowControl/>
      </w:pPr>
      <w:proofErr w:type="gramStart"/>
      <w:r>
        <w:t>and</w:t>
      </w:r>
      <w:proofErr w:type="gramEnd"/>
      <w:r>
        <w:t xml:space="preserve"> </w:t>
      </w:r>
      <w:proofErr w:type="spellStart"/>
      <w:r>
        <w:t>p_size</w:t>
      </w:r>
      <w:proofErr w:type="spellEnd"/>
      <w:r>
        <w:t xml:space="preserve"> = [SIZE]</w:t>
      </w:r>
    </w:p>
    <w:p w:rsidR="00753E82" w:rsidRDefault="00753E82" w:rsidP="00753E82">
      <w:pPr>
        <w:pStyle w:val="SQL2"/>
        <w:widowControl/>
      </w:pPr>
      <w:proofErr w:type="gramStart"/>
      <w:r>
        <w:t>and</w:t>
      </w:r>
      <w:proofErr w:type="gramEnd"/>
      <w:r>
        <w:t xml:space="preserve"> </w:t>
      </w:r>
      <w:proofErr w:type="spellStart"/>
      <w:r>
        <w:t>p_type</w:t>
      </w:r>
      <w:proofErr w:type="spellEnd"/>
      <w:r>
        <w:t xml:space="preserve"> like '%[TYPE]'</w:t>
      </w:r>
    </w:p>
    <w:p w:rsidR="00753E82" w:rsidRDefault="00753E82" w:rsidP="00753E82">
      <w:pPr>
        <w:pStyle w:val="SQL2"/>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2"/>
        <w:widowControl/>
      </w:pPr>
      <w:proofErr w:type="gramStart"/>
      <w:r>
        <w:t>and</w:t>
      </w:r>
      <w:proofErr w:type="gramEnd"/>
      <w:r>
        <w:t xml:space="preserve"> </w:t>
      </w:r>
      <w:proofErr w:type="spellStart"/>
      <w:r>
        <w:t>n_regionkey</w:t>
      </w:r>
      <w:proofErr w:type="spellEnd"/>
      <w:r>
        <w:t xml:space="preserve"> = </w:t>
      </w:r>
      <w:proofErr w:type="spellStart"/>
      <w:r>
        <w:t>r_regionkey</w:t>
      </w:r>
      <w:proofErr w:type="spellEnd"/>
    </w:p>
    <w:p w:rsidR="00753E82" w:rsidRDefault="00753E82" w:rsidP="00753E82">
      <w:pPr>
        <w:pStyle w:val="SQL2"/>
        <w:widowControl/>
      </w:pPr>
      <w:proofErr w:type="gramStart"/>
      <w:r>
        <w:t>and</w:t>
      </w:r>
      <w:proofErr w:type="gramEnd"/>
      <w:r>
        <w:t xml:space="preserve"> </w:t>
      </w:r>
      <w:proofErr w:type="spellStart"/>
      <w:r>
        <w:t>r_name</w:t>
      </w:r>
      <w:proofErr w:type="spellEnd"/>
      <w:r>
        <w:t xml:space="preserve"> = '[REGION]'</w:t>
      </w:r>
    </w:p>
    <w:p w:rsidR="00753E82" w:rsidRDefault="00753E82" w:rsidP="00753E82">
      <w:pPr>
        <w:pStyle w:val="SQL2"/>
        <w:widowControl/>
      </w:pPr>
      <w:proofErr w:type="gramStart"/>
      <w:r>
        <w:t>and</w:t>
      </w:r>
      <w:proofErr w:type="gramEnd"/>
      <w:r>
        <w:t xml:space="preserve"> </w:t>
      </w:r>
      <w:proofErr w:type="spellStart"/>
      <w:r>
        <w:t>ps_supplycost</w:t>
      </w:r>
      <w:proofErr w:type="spellEnd"/>
      <w:r>
        <w:t xml:space="preserve">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proofErr w:type="gramStart"/>
      <w:r>
        <w:lastRenderedPageBreak/>
        <w:t>min(</w:t>
      </w:r>
      <w:proofErr w:type="spellStart"/>
      <w:proofErr w:type="gramEnd"/>
      <w:r>
        <w:t>ps_supplycost</w:t>
      </w:r>
      <w:proofErr w:type="spellEnd"/>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spellStart"/>
      <w:proofErr w:type="gramStart"/>
      <w:r>
        <w:t>partsupp</w:t>
      </w:r>
      <w:proofErr w:type="spellEnd"/>
      <w:proofErr w:type="gramEnd"/>
      <w:r>
        <w:t xml:space="preserve">, supplier, </w:t>
      </w:r>
    </w:p>
    <w:p w:rsidR="00753E82" w:rsidRDefault="00753E82" w:rsidP="00753E82">
      <w:pPr>
        <w:pStyle w:val="SQL4"/>
        <w:widowControl/>
      </w:pPr>
      <w:proofErr w:type="gramStart"/>
      <w:r>
        <w:t>nation</w:t>
      </w:r>
      <w:proofErr w:type="gramEnd"/>
      <w:r>
        <w:t>, region</w:t>
      </w:r>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proofErr w:type="spellStart"/>
      <w:r>
        <w:t>p_partkey</w:t>
      </w:r>
      <w:proofErr w:type="spellEnd"/>
      <w:r>
        <w:t xml:space="preserve"> = </w:t>
      </w:r>
      <w:proofErr w:type="spellStart"/>
      <w:r>
        <w:t>ps_partkey</w:t>
      </w:r>
      <w:proofErr w:type="spellEnd"/>
    </w:p>
    <w:p w:rsidR="00753E82" w:rsidRDefault="00753E82" w:rsidP="00753E82">
      <w:pPr>
        <w:pStyle w:val="SQL4"/>
        <w:widowControl/>
      </w:pPr>
      <w:proofErr w:type="gramStart"/>
      <w:r>
        <w:t>and</w:t>
      </w:r>
      <w:proofErr w:type="gramEnd"/>
      <w:r>
        <w:t xml:space="preserve"> </w:t>
      </w:r>
      <w:proofErr w:type="spellStart"/>
      <w:r>
        <w:t>s_suppkey</w:t>
      </w:r>
      <w:proofErr w:type="spellEnd"/>
      <w:r>
        <w:t xml:space="preserve"> = </w:t>
      </w:r>
      <w:proofErr w:type="spellStart"/>
      <w:r>
        <w:t>ps_suppkey</w:t>
      </w:r>
      <w:proofErr w:type="spellEnd"/>
    </w:p>
    <w:p w:rsidR="00753E82" w:rsidRDefault="00753E82" w:rsidP="00753E82">
      <w:pPr>
        <w:pStyle w:val="SQL4"/>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4"/>
        <w:widowControl/>
      </w:pPr>
      <w:proofErr w:type="gramStart"/>
      <w:r>
        <w:t>and</w:t>
      </w:r>
      <w:proofErr w:type="gramEnd"/>
      <w:r>
        <w:t xml:space="preserve"> </w:t>
      </w:r>
      <w:proofErr w:type="spellStart"/>
      <w:r>
        <w:t>n_regionkey</w:t>
      </w:r>
      <w:proofErr w:type="spellEnd"/>
      <w:r>
        <w:t xml:space="preserve"> = </w:t>
      </w:r>
      <w:proofErr w:type="spellStart"/>
      <w:r>
        <w:t>r_regionkey</w:t>
      </w:r>
      <w:proofErr w:type="spellEnd"/>
    </w:p>
    <w:p w:rsidR="00753E82" w:rsidRDefault="00753E82" w:rsidP="00753E82">
      <w:pPr>
        <w:pStyle w:val="SQL4"/>
        <w:widowControl/>
      </w:pPr>
      <w:proofErr w:type="gramStart"/>
      <w:r>
        <w:t>and</w:t>
      </w:r>
      <w:proofErr w:type="gramEnd"/>
      <w:r>
        <w:t xml:space="preserve"> </w:t>
      </w:r>
      <w:proofErr w:type="spellStart"/>
      <w:r>
        <w:t>r_name</w:t>
      </w:r>
      <w:proofErr w:type="spellEnd"/>
      <w:r>
        <w:t xml:space="preserve"> = '[REGION]'</w:t>
      </w:r>
    </w:p>
    <w:p w:rsidR="00753E82" w:rsidRDefault="00753E82" w:rsidP="00753E82">
      <w:pPr>
        <w:pStyle w:val="SQL3"/>
        <w:widowControl/>
      </w:pPr>
      <w:r>
        <w:t>)</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proofErr w:type="gramStart"/>
      <w:r>
        <w:t>s_acctbal</w:t>
      </w:r>
      <w:proofErr w:type="spellEnd"/>
      <w:proofErr w:type="gramEnd"/>
      <w:r>
        <w:t xml:space="preserve"> </w:t>
      </w:r>
      <w:proofErr w:type="spellStart"/>
      <w:r>
        <w:t>desc</w:t>
      </w:r>
      <w:proofErr w:type="spellEnd"/>
      <w:r>
        <w:t xml:space="preserve">, </w:t>
      </w:r>
    </w:p>
    <w:p w:rsidR="00753E82" w:rsidRDefault="00753E82" w:rsidP="00753E82">
      <w:pPr>
        <w:pStyle w:val="SQL2"/>
        <w:widowControl/>
      </w:pPr>
      <w:proofErr w:type="spellStart"/>
      <w:r>
        <w:t>n_name</w:t>
      </w:r>
      <w:proofErr w:type="spellEnd"/>
      <w:r>
        <w:t xml:space="preserve">, </w:t>
      </w:r>
    </w:p>
    <w:p w:rsidR="00753E82" w:rsidRDefault="00753E82" w:rsidP="00753E82">
      <w:pPr>
        <w:pStyle w:val="SQL2"/>
        <w:widowControl/>
      </w:pPr>
      <w:proofErr w:type="spellStart"/>
      <w:r>
        <w:t>s_name</w:t>
      </w:r>
      <w:proofErr w:type="spellEnd"/>
      <w:r>
        <w:t xml:space="preserve">, </w:t>
      </w:r>
    </w:p>
    <w:p w:rsidR="00753E82" w:rsidRDefault="00753E82" w:rsidP="00753E82">
      <w:pPr>
        <w:pStyle w:val="SQL2"/>
        <w:widowControl/>
      </w:pPr>
      <w:proofErr w:type="spellStart"/>
      <w:r>
        <w:t>p_partkey</w:t>
      </w:r>
      <w:proofErr w:type="spellEnd"/>
      <w:r>
        <w:t>;</w:t>
      </w:r>
    </w:p>
    <w:p w:rsidR="00753E82" w:rsidRDefault="00753E82" w:rsidP="00753E82">
      <w:pPr>
        <w:pStyle w:val="Heading4"/>
        <w:pageBreakBefore/>
      </w:pPr>
      <w:r>
        <w:lastRenderedPageBreak/>
        <w:t>Substitution Parameters</w:t>
      </w:r>
      <w:bookmarkStart w:id="136" w:name="Xae998915"/>
      <w:bookmarkEnd w:id="136"/>
      <w:r w:rsidR="000E1EE1">
        <w:fldChar w:fldCharType="begin"/>
      </w:r>
      <w:r>
        <w:instrText>xe "Query:Substitution Parameters"</w:instrText>
      </w:r>
      <w:r w:rsidR="000E1EE1">
        <w:fldChar w:fldCharType="end"/>
      </w:r>
    </w:p>
    <w:p w:rsidR="00753E82" w:rsidRDefault="00753E82" w:rsidP="00753E82">
      <w:pPr>
        <w:keepNext/>
        <w:keepLines/>
      </w:pPr>
      <w:r>
        <w:t>Values for the following substitution parameter</w:t>
      </w:r>
      <w:bookmarkStart w:id="137" w:name="Xae998917"/>
      <w:bookmarkEnd w:id="137"/>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15"/>
        </w:numPr>
      </w:pPr>
      <w:r>
        <w:t>SIZE is randomly selected within [1. 50];</w:t>
      </w:r>
    </w:p>
    <w:p w:rsidR="00753E82" w:rsidRDefault="00753E82" w:rsidP="00753E82">
      <w:pPr>
        <w:pStyle w:val="Numbered"/>
      </w:pPr>
      <w:r>
        <w:t xml:space="preserve">TYPE is randomly selected within the list Syllable 3 defined for Types in </w:t>
      </w:r>
      <w:r w:rsidR="00B8146F">
        <w:t xml:space="preserve">Clause </w:t>
      </w:r>
      <w:r w:rsidR="000E1EE1">
        <w:fldChar w:fldCharType="begin"/>
      </w:r>
      <w:r w:rsidR="00B8146F">
        <w:instrText xml:space="preserve"> REF Rag_Ref389036433T \r \h </w:instrText>
      </w:r>
      <w:r w:rsidR="000E1EE1">
        <w:fldChar w:fldCharType="separate"/>
      </w:r>
      <w:r w:rsidR="00B8146F">
        <w:t>4.2.2.13</w:t>
      </w:r>
      <w:r w:rsidR="000E1EE1">
        <w:fldChar w:fldCharType="end"/>
      </w:r>
      <w:r>
        <w:t>;</w:t>
      </w:r>
    </w:p>
    <w:p w:rsidR="00753E82" w:rsidRDefault="00753E82" w:rsidP="00753E82">
      <w:pPr>
        <w:pStyle w:val="Numbered"/>
      </w:pPr>
      <w:r>
        <w:t xml:space="preserve">REGION is randomly selected within the list of values defined for R_NAME in </w:t>
      </w:r>
      <w:r w:rsidR="000E1EE1">
        <w:fldChar w:fldCharType="begin"/>
      </w:r>
      <w:r w:rsidR="00B8146F">
        <w:instrText xml:space="preserve"> REF Rag_Ref389030226T \r \h </w:instrText>
      </w:r>
      <w:r w:rsidR="000E1EE1">
        <w:fldChar w:fldCharType="separate"/>
      </w:r>
      <w:r w:rsidR="00B8146F">
        <w:t>4.2.3</w:t>
      </w:r>
      <w:r w:rsidR="000E1EE1">
        <w:fldChar w:fldCharType="end"/>
      </w:r>
      <w:r>
        <w:t>.</w:t>
      </w:r>
    </w:p>
    <w:p w:rsidR="00753E82" w:rsidRDefault="00753E82" w:rsidP="00753E82">
      <w:pPr>
        <w:pStyle w:val="Heading4"/>
      </w:pPr>
      <w:r>
        <w:t>Query Validation</w:t>
      </w:r>
      <w:bookmarkStart w:id="138" w:name="Xae998925"/>
      <w:bookmarkStart w:id="139" w:name="Xae998926"/>
      <w:bookmarkEnd w:id="138"/>
      <w:bookmarkEnd w:id="139"/>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140" w:name="Xae998928"/>
      <w:bookmarkStart w:id="141" w:name="Xae998929"/>
      <w:bookmarkEnd w:id="140"/>
      <w:bookmarkEnd w:id="141"/>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142" w:name="Xae998930"/>
      <w:bookmarkEnd w:id="142"/>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143" w:name="Xae998932"/>
      <w:bookmarkEnd w:id="143"/>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144" w:name="Xae998933"/>
      <w:bookmarkEnd w:id="144"/>
      <w:r w:rsidR="000E1EE1">
        <w:fldChar w:fldCharType="begin"/>
      </w:r>
      <w:r>
        <w:instrText>xe "Query:Substitution Parameters"</w:instrText>
      </w:r>
      <w:r w:rsidR="000E1EE1">
        <w:fldChar w:fldCharType="end"/>
      </w:r>
      <w:r>
        <w:t>s:</w:t>
      </w:r>
    </w:p>
    <w:p w:rsidR="00753E82" w:rsidRDefault="00753E82" w:rsidP="00753E82">
      <w:pPr>
        <w:pStyle w:val="Numbered"/>
        <w:numPr>
          <w:ilvl w:val="0"/>
          <w:numId w:val="16"/>
        </w:numPr>
      </w:pPr>
      <w:r>
        <w:t>SIZE = 15;</w:t>
      </w:r>
    </w:p>
    <w:p w:rsidR="00753E82" w:rsidRDefault="00753E82" w:rsidP="00753E82">
      <w:pPr>
        <w:pStyle w:val="Numbered"/>
      </w:pPr>
      <w:r>
        <w:t>TYPE = BRASS;</w:t>
      </w:r>
    </w:p>
    <w:p w:rsidR="00753E82" w:rsidRDefault="00753E82" w:rsidP="00753E82">
      <w:pPr>
        <w:pStyle w:val="Numbered"/>
      </w:pPr>
      <w:r>
        <w:t>REGION = EUROPE.</w:t>
      </w:r>
    </w:p>
    <w:p w:rsidR="00753E82" w:rsidRDefault="00753E82" w:rsidP="00753E82">
      <w:pPr>
        <w:pStyle w:val="Heading4"/>
      </w:pPr>
      <w:bookmarkStart w:id="145" w:name="Xae998938"/>
      <w:bookmarkStart w:id="146" w:name="Xae998939"/>
      <w:bookmarkEnd w:id="145"/>
      <w:bookmarkEnd w:id="146"/>
      <w:r>
        <w:t>Sample Output</w:t>
      </w:r>
    </w:p>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469"/>
        <w:gridCol w:w="2419"/>
        <w:gridCol w:w="1987"/>
        <w:gridCol w:w="1354"/>
        <w:gridCol w:w="2002"/>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rsidR="00753E82" w:rsidRDefault="00753E82" w:rsidP="00753E82">
      <w:r>
        <w:t> </w:t>
      </w:r>
    </w:p>
    <w:tbl>
      <w:tblPr>
        <w:tblW w:w="10383" w:type="dxa"/>
        <w:tblLayout w:type="fixed"/>
        <w:tblCellMar>
          <w:left w:w="0" w:type="dxa"/>
          <w:right w:w="0" w:type="dxa"/>
        </w:tblCellMar>
        <w:tblLook w:val="0000"/>
      </w:tblPr>
      <w:tblGrid>
        <w:gridCol w:w="2275"/>
        <w:gridCol w:w="2074"/>
        <w:gridCol w:w="6034"/>
      </w:tblGrid>
      <w:tr w:rsidR="00753E82">
        <w:trPr>
          <w:trHeight w:val="400"/>
        </w:trPr>
        <w:tc>
          <w:tcPr>
            <w:tcW w:w="227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trPr>
          <w:trHeight w:val="640"/>
        </w:trPr>
        <w:tc>
          <w:tcPr>
            <w:tcW w:w="227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QKuHYh,vZGiwu2FWEJoLDx04</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spellStart"/>
            <w:r>
              <w:t>uriously</w:t>
            </w:r>
            <w:proofErr w:type="spellEnd"/>
            <w:r>
              <w:t xml:space="preserve"> regular requests hag</w:t>
            </w:r>
          </w:p>
        </w:tc>
      </w:tr>
    </w:tbl>
    <w:p w:rsidR="00753E82" w:rsidRDefault="00753E82" w:rsidP="00753E82">
      <w:r>
        <w:t> </w:t>
      </w:r>
    </w:p>
    <w:p w:rsidR="00753E82" w:rsidRDefault="00753E82" w:rsidP="00753E82"/>
    <w:p w:rsidR="00753E82" w:rsidRDefault="00753E82" w:rsidP="00753E82">
      <w:r>
        <w:t> </w:t>
      </w:r>
    </w:p>
    <w:p w:rsidR="00753E82" w:rsidRDefault="00753E82" w:rsidP="00753E82">
      <w:r>
        <w:t> </w:t>
      </w:r>
    </w:p>
    <w:p w:rsidR="00753E82" w:rsidRDefault="00753E82" w:rsidP="00753E82"/>
    <w:p w:rsidR="00753E82" w:rsidRPr="00D92AAE" w:rsidRDefault="00753E82" w:rsidP="00753E82">
      <w:pPr>
        <w:pStyle w:val="Heading3"/>
      </w:pPr>
      <w:r w:rsidRPr="00D92AAE">
        <w:br w:type="column"/>
      </w:r>
      <w:bookmarkStart w:id="147" w:name="_Toc229328382"/>
      <w:r w:rsidRPr="00D92AAE">
        <w:lastRenderedPageBreak/>
        <w:t>Shipping Priority Query (Q3)</w:t>
      </w:r>
      <w:bookmarkEnd w:id="147"/>
    </w:p>
    <w:p w:rsidR="00753E82" w:rsidRDefault="00753E82" w:rsidP="00753E82">
      <w:r>
        <w:t>This query retrieves the 10 unshipped orders with the highest value.</w:t>
      </w:r>
    </w:p>
    <w:p w:rsidR="00753E82" w:rsidRDefault="00753E82" w:rsidP="00753E82">
      <w:pPr>
        <w:pStyle w:val="Heading4"/>
      </w:pPr>
      <w:r>
        <w:t>Business Question</w:t>
      </w:r>
      <w:bookmarkStart w:id="148" w:name="Xae999141"/>
      <w:bookmarkStart w:id="149" w:name="Xae999142"/>
      <w:bookmarkEnd w:id="148"/>
      <w:bookmarkEnd w:id="149"/>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The Shipping Priority Query retrieves the shipping priority and potential revenue, defined as the sum of </w:t>
      </w:r>
      <w:proofErr w:type="spellStart"/>
      <w:r>
        <w:t>l_extendedprice</w:t>
      </w:r>
      <w:proofErr w:type="spellEnd"/>
      <w:r>
        <w:t xml:space="preserve"> * (1-l_discount), of the orders having the largest revenue among those that had not been shipped as of a given date. Orders are listed in decreasing order of revenue. If more than 10 unshipped orders exist, only the 10 orders with the largest revenue are listed.</w:t>
      </w:r>
    </w:p>
    <w:p w:rsidR="00753E82" w:rsidRDefault="00753E82" w:rsidP="00753E82">
      <w:pPr>
        <w:pStyle w:val="Heading4"/>
      </w:pPr>
      <w:r>
        <w:t>Functional Query Definition</w:t>
      </w:r>
      <w:bookmarkStart w:id="150" w:name="Xae999145"/>
      <w:bookmarkStart w:id="151" w:name="Xae999146"/>
      <w:bookmarkEnd w:id="150"/>
      <w:bookmarkEnd w:id="151"/>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r>
        <w:t>Return the first 10 selected rows</w:t>
      </w:r>
      <w:bookmarkStart w:id="152" w:name="Xae999148"/>
      <w:bookmarkEnd w:id="152"/>
      <w:r w:rsidR="000E1EE1">
        <w:fldChar w:fldCharType="begin"/>
      </w:r>
      <w:r>
        <w:instrText>xe "Rows"</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l_orderkey</w:t>
      </w:r>
      <w:proofErr w:type="spellEnd"/>
      <w:r>
        <w:t xml:space="preserve">, </w:t>
      </w:r>
    </w:p>
    <w:p w:rsidR="00753E82" w:rsidRDefault="00753E82" w:rsidP="00753E82">
      <w:pPr>
        <w:pStyle w:val="SQL2"/>
        <w:widowControl/>
      </w:pPr>
      <w:proofErr w:type="gramStart"/>
      <w:r>
        <w:t>sum(</w:t>
      </w:r>
      <w:proofErr w:type="spellStart"/>
      <w:proofErr w:type="gramEnd"/>
      <w:r>
        <w:t>l_extendedprice</w:t>
      </w:r>
      <w:proofErr w:type="spellEnd"/>
      <w:r>
        <w:t>*(1-l_discount)) as revenue,</w:t>
      </w:r>
    </w:p>
    <w:p w:rsidR="00753E82" w:rsidRDefault="00753E82" w:rsidP="00753E82">
      <w:pPr>
        <w:pStyle w:val="SQL2"/>
        <w:widowControl/>
      </w:pPr>
      <w:proofErr w:type="spellStart"/>
      <w:r>
        <w:t>o_orderdate</w:t>
      </w:r>
      <w:proofErr w:type="spellEnd"/>
      <w:r>
        <w:t xml:space="preserve">, </w:t>
      </w:r>
    </w:p>
    <w:p w:rsidR="00753E82" w:rsidRDefault="00753E82" w:rsidP="00753E82">
      <w:pPr>
        <w:pStyle w:val="SQL2"/>
        <w:widowControl/>
      </w:pPr>
      <w:proofErr w:type="spellStart"/>
      <w:r>
        <w:t>o_shippriority</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spellStart"/>
      <w:proofErr w:type="gramStart"/>
      <w:r>
        <w:t>lineitem</w:t>
      </w:r>
      <w:proofErr w:type="spellEnd"/>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c_mktsegment</w:t>
      </w:r>
      <w:proofErr w:type="spellEnd"/>
      <w:r>
        <w:t xml:space="preserve"> = '[SEGMENT]'</w:t>
      </w:r>
    </w:p>
    <w:p w:rsidR="00753E82" w:rsidRDefault="00753E82" w:rsidP="00753E82">
      <w:pPr>
        <w:pStyle w:val="SQL2"/>
        <w:widowControl/>
      </w:pPr>
      <w:proofErr w:type="gramStart"/>
      <w:r>
        <w:t>and</w:t>
      </w:r>
      <w:proofErr w:type="gramEnd"/>
      <w:r>
        <w:t xml:space="preserve"> </w:t>
      </w:r>
      <w:proofErr w:type="spellStart"/>
      <w:r>
        <w:t>c_custkey</w:t>
      </w:r>
      <w:proofErr w:type="spellEnd"/>
      <w:r>
        <w:t xml:space="preserve"> = </w:t>
      </w:r>
      <w:proofErr w:type="spellStart"/>
      <w:r>
        <w:t>o_custkey</w:t>
      </w:r>
      <w:proofErr w:type="spellEnd"/>
    </w:p>
    <w:p w:rsidR="00753E82" w:rsidRDefault="00753E82" w:rsidP="00753E82">
      <w:pPr>
        <w:pStyle w:val="SQL2"/>
        <w:widowControl/>
      </w:pPr>
      <w:proofErr w:type="gramStart"/>
      <w:r>
        <w:t>and</w:t>
      </w:r>
      <w:proofErr w:type="gramEnd"/>
      <w:r>
        <w:t xml:space="preserve"> </w:t>
      </w:r>
      <w:proofErr w:type="spellStart"/>
      <w:r>
        <w:t>l_orderkey</w:t>
      </w:r>
      <w:proofErr w:type="spellEnd"/>
      <w:r>
        <w:t xml:space="preserve"> = </w:t>
      </w:r>
      <w:proofErr w:type="spellStart"/>
      <w:r>
        <w:t>o_orderkey</w:t>
      </w:r>
      <w:proofErr w:type="spellEnd"/>
    </w:p>
    <w:p w:rsidR="00753E82" w:rsidRDefault="00753E82" w:rsidP="00753E82">
      <w:pPr>
        <w:pStyle w:val="SQL2"/>
        <w:widowControl/>
      </w:pPr>
      <w:proofErr w:type="gramStart"/>
      <w:r>
        <w:t>and</w:t>
      </w:r>
      <w:proofErr w:type="gramEnd"/>
      <w:r>
        <w:t xml:space="preserve"> </w:t>
      </w:r>
      <w:proofErr w:type="spellStart"/>
      <w:r>
        <w:t>o_orderdate</w:t>
      </w:r>
      <w:proofErr w:type="spellEnd"/>
      <w:r>
        <w:t xml:space="preserve"> &lt; date '[DATE]'</w:t>
      </w:r>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&gt; date '[DATE]'</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l_orderkey</w:t>
      </w:r>
      <w:proofErr w:type="spellEnd"/>
      <w:r>
        <w:t xml:space="preserve">, </w:t>
      </w:r>
    </w:p>
    <w:p w:rsidR="00753E82" w:rsidRDefault="00753E82" w:rsidP="00753E82">
      <w:pPr>
        <w:pStyle w:val="SQL2"/>
        <w:widowControl/>
      </w:pPr>
      <w:proofErr w:type="spellStart"/>
      <w:r>
        <w:t>o_orderdate</w:t>
      </w:r>
      <w:proofErr w:type="spellEnd"/>
      <w:r>
        <w:t xml:space="preserve">, </w:t>
      </w:r>
    </w:p>
    <w:p w:rsidR="00753E82" w:rsidRDefault="00753E82" w:rsidP="00753E82">
      <w:pPr>
        <w:pStyle w:val="SQL2"/>
        <w:widowControl/>
      </w:pPr>
      <w:proofErr w:type="spellStart"/>
      <w:r>
        <w:t>o_shippriority</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revenue</w:t>
      </w:r>
      <w:proofErr w:type="gramEnd"/>
      <w:r>
        <w:t xml:space="preserve"> </w:t>
      </w:r>
      <w:proofErr w:type="spellStart"/>
      <w:r>
        <w:t>desc</w:t>
      </w:r>
      <w:proofErr w:type="spellEnd"/>
      <w:r>
        <w:t xml:space="preserve">, </w:t>
      </w:r>
    </w:p>
    <w:p w:rsidR="00753E82" w:rsidRDefault="00753E82" w:rsidP="00753E82">
      <w:pPr>
        <w:pStyle w:val="SQL2"/>
        <w:widowControl/>
      </w:pPr>
      <w:proofErr w:type="spellStart"/>
      <w:r>
        <w:t>o_orderdate</w:t>
      </w:r>
      <w:proofErr w:type="spellEnd"/>
      <w:r>
        <w:t>;</w:t>
      </w:r>
    </w:p>
    <w:p w:rsidR="00753E82" w:rsidRDefault="00753E82" w:rsidP="00753E82">
      <w:pPr>
        <w:pStyle w:val="Heading4"/>
      </w:pPr>
      <w:r>
        <w:t>Substitution Parameters</w:t>
      </w:r>
      <w:bookmarkStart w:id="153" w:name="Xae999172"/>
      <w:bookmarkEnd w:id="153"/>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154" w:name="Xae999174"/>
      <w:bookmarkEnd w:id="154"/>
      <w:r w:rsidR="000E1EE1">
        <w:fldChar w:fldCharType="begin"/>
      </w:r>
      <w:r>
        <w:instrText>xe "Query:Substitution Parameters"</w:instrText>
      </w:r>
      <w:r w:rsidR="000E1EE1">
        <w:fldChar w:fldCharType="end"/>
      </w:r>
      <w:r>
        <w:t>s must be generated and used to build the executable query text:</w:t>
      </w:r>
    </w:p>
    <w:p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0E1EE1">
        <w:fldChar w:fldCharType="begin"/>
      </w:r>
      <w:r w:rsidR="00B8146F">
        <w:instrText xml:space="preserve"> REF Rag_Ref389036433T \r \h </w:instrText>
      </w:r>
      <w:r w:rsidR="000E1EE1">
        <w:fldChar w:fldCharType="separate"/>
      </w:r>
      <w:r w:rsidR="00B8146F">
        <w:t>4.2.2.13</w:t>
      </w:r>
      <w:r w:rsidR="000E1EE1">
        <w:fldChar w:fldCharType="end"/>
      </w:r>
      <w:r>
        <w:t>;</w:t>
      </w:r>
    </w:p>
    <w:p w:rsidR="00753E82" w:rsidRDefault="00753E82" w:rsidP="00753E82">
      <w:pPr>
        <w:pStyle w:val="Numbered"/>
      </w:pPr>
      <w:r>
        <w:t>DATE is a randomly selected day within [1995-03-</w:t>
      </w:r>
      <w:proofErr w:type="gramStart"/>
      <w:r>
        <w:t>01 ..</w:t>
      </w:r>
      <w:proofErr w:type="gramEnd"/>
      <w:r>
        <w:t xml:space="preserve"> 1995-03-31].</w:t>
      </w:r>
    </w:p>
    <w:p w:rsidR="00753E82" w:rsidRDefault="00753E82" w:rsidP="00753E82">
      <w:pPr>
        <w:pStyle w:val="Heading4"/>
      </w:pPr>
      <w:r>
        <w:t>Query Validation</w:t>
      </w:r>
      <w:bookmarkStart w:id="155" w:name="Xae999181"/>
      <w:bookmarkStart w:id="156" w:name="Xae999182"/>
      <w:bookmarkEnd w:id="155"/>
      <w:bookmarkEnd w:id="156"/>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157" w:name="Xae999184"/>
      <w:bookmarkStart w:id="158" w:name="Xae999185"/>
      <w:bookmarkEnd w:id="157"/>
      <w:bookmarkEnd w:id="158"/>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159" w:name="Xae999186"/>
      <w:bookmarkEnd w:id="159"/>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160" w:name="Xae999188"/>
      <w:bookmarkEnd w:id="160"/>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161" w:name="Xae999189"/>
      <w:bookmarkEnd w:id="161"/>
      <w:r w:rsidR="000E1EE1">
        <w:fldChar w:fldCharType="begin"/>
      </w:r>
      <w:r>
        <w:instrText>xe "Query:Substitution Parameters"</w:instrText>
      </w:r>
      <w:r w:rsidR="000E1EE1">
        <w:fldChar w:fldCharType="end"/>
      </w:r>
      <w:r>
        <w:t>s:</w:t>
      </w:r>
    </w:p>
    <w:p w:rsidR="00753E82" w:rsidRDefault="00753E82" w:rsidP="00753E82">
      <w:pPr>
        <w:pStyle w:val="Numbered"/>
        <w:numPr>
          <w:ilvl w:val="0"/>
          <w:numId w:val="19"/>
        </w:numPr>
      </w:pPr>
      <w:r>
        <w:t>SEGMENT = BUILDING;</w:t>
      </w:r>
    </w:p>
    <w:p w:rsidR="00753E82" w:rsidRDefault="00753E82" w:rsidP="00753E82">
      <w:pPr>
        <w:pStyle w:val="Numbered"/>
      </w:pPr>
      <w:r>
        <w:t>DATE = 1995-03-15.</w:t>
      </w:r>
    </w:p>
    <w:p w:rsidR="00753E82" w:rsidRDefault="00753E82" w:rsidP="00753E82">
      <w:pPr>
        <w:pStyle w:val="Heading4"/>
      </w:pPr>
      <w:bookmarkStart w:id="162" w:name="Xae999193"/>
      <w:bookmarkStart w:id="163" w:name="Xae999194"/>
      <w:bookmarkEnd w:id="162"/>
      <w:bookmarkEnd w:id="163"/>
      <w:r>
        <w:t>Sample Output</w:t>
      </w:r>
    </w:p>
    <w:p w:rsidR="00753E82" w:rsidRDefault="00753E82" w:rsidP="00753E82">
      <w:r>
        <w:t> </w:t>
      </w:r>
    </w:p>
    <w:tbl>
      <w:tblPr>
        <w:tblW w:w="10312" w:type="dxa"/>
        <w:tblLayout w:type="fixed"/>
        <w:tblCellMar>
          <w:left w:w="0" w:type="dxa"/>
          <w:right w:w="0" w:type="dxa"/>
        </w:tblCellMar>
        <w:tblLook w:val="0000"/>
      </w:tblPr>
      <w:tblGrid>
        <w:gridCol w:w="2578"/>
        <w:gridCol w:w="2578"/>
        <w:gridCol w:w="2578"/>
        <w:gridCol w:w="2578"/>
      </w:tblGrid>
      <w:tr w:rsidR="00753E82">
        <w:trPr>
          <w:trHeight w:val="400"/>
        </w:trPr>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trPr>
          <w:trHeight w:val="400"/>
        </w:trPr>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rsidR="00753E82" w:rsidRDefault="00753E82" w:rsidP="00753E82">
      <w:r>
        <w:lastRenderedPageBreak/>
        <w:t> </w:t>
      </w:r>
    </w:p>
    <w:p w:rsidR="00753E82" w:rsidRDefault="00753E82" w:rsidP="00753E82">
      <w:pPr>
        <w:pStyle w:val="Heading3"/>
      </w:pPr>
      <w:r>
        <w:br w:type="column"/>
      </w:r>
      <w:bookmarkStart w:id="164" w:name="_Toc229328383"/>
      <w:r>
        <w:lastRenderedPageBreak/>
        <w:t>Order Priority Checking Query (Q4)</w:t>
      </w:r>
      <w:bookmarkEnd w:id="164"/>
    </w:p>
    <w:p w:rsidR="00753E82" w:rsidRDefault="00753E82" w:rsidP="00753E82">
      <w:r>
        <w:t>This query determines how well the order priority system is working and gives an assessment of customer satisfac</w:t>
      </w:r>
      <w:r>
        <w:softHyphen/>
        <w:t>tion.</w:t>
      </w:r>
    </w:p>
    <w:p w:rsidR="00753E82" w:rsidRDefault="00753E82" w:rsidP="00753E82">
      <w:pPr>
        <w:pStyle w:val="Heading4"/>
      </w:pPr>
      <w:r>
        <w:t>Business Question</w:t>
      </w:r>
      <w:bookmarkStart w:id="165" w:name="Xae999289"/>
      <w:bookmarkStart w:id="166" w:name="Xae999290"/>
      <w:bookmarkEnd w:id="165"/>
      <w:bookmarkEnd w:id="166"/>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The Order Priority Checking Query counts the number of orders ordered in a given quarter of a given year in which at least one </w:t>
      </w:r>
      <w:proofErr w:type="spellStart"/>
      <w:r>
        <w:t>lineitem</w:t>
      </w:r>
      <w:proofErr w:type="spellEnd"/>
      <w:r>
        <w:t xml:space="preserve"> was received by the customer later than its committed date. The query lists the count of such orders for each order priority sorted in ascending priority order.</w:t>
      </w:r>
    </w:p>
    <w:p w:rsidR="00753E82" w:rsidRDefault="00753E82" w:rsidP="00753E82">
      <w:pPr>
        <w:pStyle w:val="Heading4"/>
      </w:pPr>
      <w:r>
        <w:t>Functional Query Definition</w:t>
      </w:r>
      <w:bookmarkStart w:id="167" w:name="Xae999293"/>
      <w:bookmarkStart w:id="168" w:name="Xae999294"/>
      <w:bookmarkEnd w:id="167"/>
      <w:bookmarkEnd w:id="168"/>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o_orderpriority</w:t>
      </w:r>
      <w:proofErr w:type="spellEnd"/>
      <w:r>
        <w:t xml:space="preserve">, </w:t>
      </w:r>
    </w:p>
    <w:p w:rsidR="00753E82" w:rsidRDefault="00753E82" w:rsidP="00753E82">
      <w:pPr>
        <w:pStyle w:val="SQL2"/>
        <w:widowControl/>
      </w:pPr>
      <w:proofErr w:type="gramStart"/>
      <w:r>
        <w:t>count(</w:t>
      </w:r>
      <w:proofErr w:type="gramEnd"/>
      <w:r>
        <w:t xml:space="preserve">*) as </w:t>
      </w:r>
      <w:proofErr w:type="spellStart"/>
      <w:r>
        <w:t>order_count</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pPr>
      <w:proofErr w:type="gramStart"/>
      <w:r>
        <w:t>orders</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o_orderdate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o_orderdate</w:t>
      </w:r>
      <w:proofErr w:type="spellEnd"/>
      <w:r>
        <w:t xml:space="preserve"> &lt; date '[DATE]' + interval '3' month</w:t>
      </w:r>
    </w:p>
    <w:p w:rsidR="00753E82" w:rsidRDefault="00753E82" w:rsidP="00753E82">
      <w:pPr>
        <w:pStyle w:val="SQL2"/>
        <w:widowControl/>
      </w:pPr>
      <w:proofErr w:type="gramStart"/>
      <w:r>
        <w:t>and</w:t>
      </w:r>
      <w:proofErr w:type="gramEnd"/>
      <w:r>
        <w:t xml:space="preserve"> exists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spellStart"/>
      <w:proofErr w:type="gramStart"/>
      <w:r>
        <w:t>lineitem</w:t>
      </w:r>
      <w:proofErr w:type="spellEnd"/>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proofErr w:type="spellStart"/>
      <w:r>
        <w:t>l_orderkey</w:t>
      </w:r>
      <w:proofErr w:type="spellEnd"/>
      <w:r>
        <w:t xml:space="preserve"> = </w:t>
      </w:r>
      <w:proofErr w:type="spellStart"/>
      <w:r>
        <w:t>o_orderkey</w:t>
      </w:r>
      <w:proofErr w:type="spellEnd"/>
    </w:p>
    <w:p w:rsidR="00753E82" w:rsidRDefault="00753E82" w:rsidP="00753E82">
      <w:pPr>
        <w:pStyle w:val="SQL4"/>
        <w:widowControl/>
      </w:pPr>
      <w:proofErr w:type="gramStart"/>
      <w:r>
        <w:t>and</w:t>
      </w:r>
      <w:proofErr w:type="gramEnd"/>
      <w:r>
        <w:t xml:space="preserve"> </w:t>
      </w:r>
      <w:proofErr w:type="spellStart"/>
      <w:r>
        <w:t>l_commitdate</w:t>
      </w:r>
      <w:proofErr w:type="spellEnd"/>
      <w:r>
        <w:t xml:space="preserve"> &lt; </w:t>
      </w:r>
      <w:proofErr w:type="spellStart"/>
      <w:r>
        <w:t>l_receiptdate</w:t>
      </w:r>
      <w:proofErr w:type="spellEnd"/>
    </w:p>
    <w:p w:rsidR="00753E82" w:rsidRDefault="00753E82" w:rsidP="00753E82">
      <w:pPr>
        <w:pStyle w:val="SQL2"/>
        <w:widowControl/>
      </w:pPr>
      <w:r>
        <w: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o_orderpriority</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r>
        <w:t>o_orderpriority</w:t>
      </w:r>
      <w:proofErr w:type="spellEnd"/>
      <w:r>
        <w:t>;</w:t>
      </w:r>
    </w:p>
    <w:p w:rsidR="00753E82" w:rsidRDefault="00753E82" w:rsidP="00753E82">
      <w:pPr>
        <w:pStyle w:val="SQL2"/>
        <w:widowControl/>
      </w:pPr>
    </w:p>
    <w:p w:rsidR="00753E82" w:rsidRDefault="00753E82" w:rsidP="00753E82">
      <w:pPr>
        <w:pStyle w:val="Heading4"/>
      </w:pPr>
      <w:r>
        <w:t>Substitution Parameters</w:t>
      </w:r>
      <w:bookmarkStart w:id="169" w:name="Xae999316"/>
      <w:bookmarkEnd w:id="169"/>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170" w:name="Xae999318"/>
      <w:bookmarkEnd w:id="170"/>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20"/>
        </w:numPr>
      </w:pPr>
      <w:r>
        <w:t>DATE is the first day of a randomly selected month between the first month of 1993 and the 10th month of 1997.</w:t>
      </w:r>
    </w:p>
    <w:p w:rsidR="00753E82" w:rsidRDefault="00753E82" w:rsidP="00753E82">
      <w:pPr>
        <w:pStyle w:val="Heading4"/>
      </w:pPr>
      <w:r>
        <w:t>Query Validation</w:t>
      </w:r>
      <w:bookmarkStart w:id="171" w:name="Xae999321"/>
      <w:bookmarkStart w:id="172" w:name="Xae999322"/>
      <w:bookmarkEnd w:id="171"/>
      <w:bookmarkEnd w:id="172"/>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173" w:name="Xae999324"/>
      <w:bookmarkStart w:id="174" w:name="Xae999325"/>
      <w:bookmarkEnd w:id="173"/>
      <w:bookmarkEnd w:id="174"/>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175" w:name="Xae999326"/>
      <w:bookmarkEnd w:id="175"/>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176" w:name="Xae999328"/>
      <w:bookmarkEnd w:id="176"/>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177" w:name="Xae999329"/>
      <w:bookmarkEnd w:id="177"/>
      <w:r w:rsidR="000E1EE1">
        <w:fldChar w:fldCharType="begin"/>
      </w:r>
      <w:r>
        <w:instrText>xe "Query:Substitution Parameters"</w:instrText>
      </w:r>
      <w:r w:rsidR="000E1EE1">
        <w:fldChar w:fldCharType="end"/>
      </w:r>
      <w:r>
        <w:t>s:</w:t>
      </w:r>
    </w:p>
    <w:p w:rsidR="00753E82" w:rsidRDefault="00753E82" w:rsidP="00753E82">
      <w:pPr>
        <w:pStyle w:val="Numbered"/>
        <w:numPr>
          <w:ilvl w:val="0"/>
          <w:numId w:val="21"/>
        </w:numPr>
      </w:pPr>
      <w:r>
        <w:t>DATE = 1993-07-01.</w:t>
      </w:r>
    </w:p>
    <w:p w:rsidR="00753E82" w:rsidRDefault="00753E82" w:rsidP="00753E82">
      <w:pPr>
        <w:pStyle w:val="Heading4"/>
      </w:pPr>
      <w:bookmarkStart w:id="178" w:name="Xae999332"/>
      <w:bookmarkStart w:id="179" w:name="Xae999333"/>
      <w:bookmarkEnd w:id="178"/>
      <w:bookmarkEnd w:id="179"/>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808"/>
        <w:gridCol w:w="2160"/>
      </w:tblGrid>
      <w:tr w:rsidR="00753E82">
        <w:trPr>
          <w:trHeight w:val="400"/>
        </w:trPr>
        <w:tc>
          <w:tcPr>
            <w:tcW w:w="280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trPr>
          <w:trHeight w:val="400"/>
        </w:trPr>
        <w:tc>
          <w:tcPr>
            <w:tcW w:w="280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rsidR="00753E82" w:rsidRDefault="00753E82" w:rsidP="00753E82">
      <w:r>
        <w:t> </w:t>
      </w:r>
    </w:p>
    <w:p w:rsidR="00753E82" w:rsidRDefault="00753E82" w:rsidP="00753E82">
      <w:pPr>
        <w:pStyle w:val="AnswerSet"/>
        <w:widowControl/>
      </w:pPr>
    </w:p>
    <w:p w:rsidR="00753E82" w:rsidRPr="0068565C" w:rsidRDefault="00753E82" w:rsidP="00753E82">
      <w:pPr>
        <w:pStyle w:val="Heading3"/>
        <w:rPr>
          <w:lang w:val="fr-FR"/>
        </w:rPr>
      </w:pPr>
      <w:r w:rsidRPr="0068565C">
        <w:rPr>
          <w:lang w:val="fr-FR"/>
        </w:rPr>
        <w:br w:type="column"/>
      </w:r>
      <w:bookmarkStart w:id="180" w:name="_Toc229328384"/>
      <w:r w:rsidRPr="0068565C">
        <w:rPr>
          <w:lang w:val="fr-FR"/>
        </w:rPr>
        <w:lastRenderedPageBreak/>
        <w:t xml:space="preserve">Local Supplier Volume </w:t>
      </w:r>
      <w:proofErr w:type="spellStart"/>
      <w:r w:rsidRPr="0068565C">
        <w:rPr>
          <w:lang w:val="fr-FR"/>
        </w:rPr>
        <w:t>Query</w:t>
      </w:r>
      <w:proofErr w:type="spellEnd"/>
      <w:r w:rsidRPr="0068565C">
        <w:rPr>
          <w:lang w:val="fr-FR"/>
        </w:rPr>
        <w:t xml:space="preserve"> (Q5)</w:t>
      </w:r>
      <w:bookmarkEnd w:id="180"/>
    </w:p>
    <w:p w:rsidR="00753E82" w:rsidRDefault="00753E82" w:rsidP="00753E82">
      <w:r>
        <w:t>This query lists the revenue volume done through local suppliers.</w:t>
      </w:r>
    </w:p>
    <w:p w:rsidR="00753E82" w:rsidRDefault="00753E82" w:rsidP="00753E82">
      <w:pPr>
        <w:pStyle w:val="Heading4"/>
      </w:pPr>
      <w:r>
        <w:t>Business Question</w:t>
      </w:r>
      <w:bookmarkStart w:id="181" w:name="Xae999366"/>
      <w:bookmarkStart w:id="182" w:name="Xae999367"/>
      <w:bookmarkEnd w:id="181"/>
      <w:bookmarkEnd w:id="182"/>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The Local Supplier Volume Query lists for each nation in a region the revenue volume that resulted from </w:t>
      </w:r>
      <w:proofErr w:type="spellStart"/>
      <w:r>
        <w:t>lineitem</w:t>
      </w:r>
      <w:proofErr w:type="spellEnd"/>
      <w:r>
        <w:t xml:space="preserve"> transactions in which the customer ordering parts and the supplier filling them were both within that nation. The query is run in order to determine whether to institute local distribution centers in a given region. The query consid</w:t>
      </w:r>
      <w:r>
        <w:softHyphen/>
        <w:t xml:space="preserve">ers only parts ordered in a given year. The query displays the nations and revenue volume in descending order by revenue. Revenue volume for all qualifying </w:t>
      </w:r>
      <w:proofErr w:type="spellStart"/>
      <w:r>
        <w:t>lineitems</w:t>
      </w:r>
      <w:proofErr w:type="spellEnd"/>
      <w:r>
        <w:t xml:space="preserve"> in a particular nation is defined as </w:t>
      </w:r>
      <w:proofErr w:type="gramStart"/>
      <w:r>
        <w:t>sum(</w:t>
      </w:r>
      <w:proofErr w:type="spellStart"/>
      <w:proofErr w:type="gramEnd"/>
      <w:r>
        <w:t>l_extendedprice</w:t>
      </w:r>
      <w:proofErr w:type="spellEnd"/>
      <w:r>
        <w:t xml:space="preserve"> * (1 - </w:t>
      </w:r>
      <w:proofErr w:type="spellStart"/>
      <w:r>
        <w:t>l_discount</w:t>
      </w:r>
      <w:proofErr w:type="spellEnd"/>
      <w:r>
        <w:t>)).</w:t>
      </w:r>
    </w:p>
    <w:p w:rsidR="00753E82" w:rsidRDefault="00753E82" w:rsidP="00753E82">
      <w:pPr>
        <w:pStyle w:val="Heading4"/>
      </w:pPr>
      <w:r>
        <w:t>Functional Query Definition</w:t>
      </w:r>
      <w:bookmarkStart w:id="183" w:name="Xae999370"/>
      <w:bookmarkStart w:id="184" w:name="Xae999371"/>
      <w:bookmarkEnd w:id="183"/>
      <w:bookmarkEnd w:id="184"/>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n_name</w:t>
      </w:r>
      <w:proofErr w:type="spellEnd"/>
      <w:r>
        <w:t xml:space="preserve">, </w:t>
      </w:r>
    </w:p>
    <w:p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spellStart"/>
      <w:proofErr w:type="gramStart"/>
      <w:r>
        <w:t>lineitem</w:t>
      </w:r>
      <w:proofErr w:type="spellEnd"/>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gramStart"/>
      <w:r>
        <w:t>region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c_custkey</w:t>
      </w:r>
      <w:proofErr w:type="spellEnd"/>
      <w:r>
        <w:t xml:space="preserve"> = </w:t>
      </w:r>
      <w:proofErr w:type="spellStart"/>
      <w:r>
        <w:t>o_custkey</w:t>
      </w:r>
      <w:proofErr w:type="spellEnd"/>
    </w:p>
    <w:p w:rsidR="00753E82" w:rsidRDefault="00753E82" w:rsidP="00753E82">
      <w:pPr>
        <w:pStyle w:val="SQL2"/>
        <w:widowControl/>
      </w:pPr>
      <w:proofErr w:type="gramStart"/>
      <w:r>
        <w:t>and</w:t>
      </w:r>
      <w:proofErr w:type="gramEnd"/>
      <w:r>
        <w:t xml:space="preserve"> </w:t>
      </w:r>
      <w:proofErr w:type="spellStart"/>
      <w:r>
        <w:t>l_orderkey</w:t>
      </w:r>
      <w:proofErr w:type="spellEnd"/>
      <w:r>
        <w:t xml:space="preserve"> = </w:t>
      </w:r>
      <w:proofErr w:type="spellStart"/>
      <w:r>
        <w:t>o_orderkey</w:t>
      </w:r>
      <w:proofErr w:type="spellEnd"/>
    </w:p>
    <w:p w:rsidR="00753E82" w:rsidRDefault="00753E82" w:rsidP="00753E82">
      <w:pPr>
        <w:pStyle w:val="SQL2"/>
        <w:widowControl/>
      </w:pPr>
      <w:proofErr w:type="gramStart"/>
      <w:r>
        <w:t>and</w:t>
      </w:r>
      <w:proofErr w:type="gramEnd"/>
      <w:r>
        <w:t xml:space="preserve"> </w:t>
      </w:r>
      <w:proofErr w:type="spellStart"/>
      <w:r>
        <w:t>l_suppkey</w:t>
      </w:r>
      <w:proofErr w:type="spellEnd"/>
      <w:r>
        <w:t xml:space="preserve"> = </w:t>
      </w:r>
      <w:proofErr w:type="spellStart"/>
      <w:r>
        <w:t>s_suppkey</w:t>
      </w:r>
      <w:proofErr w:type="spellEnd"/>
    </w:p>
    <w:p w:rsidR="00753E82" w:rsidRDefault="00753E82" w:rsidP="00753E82">
      <w:pPr>
        <w:pStyle w:val="SQL2"/>
        <w:widowControl/>
      </w:pPr>
      <w:proofErr w:type="gramStart"/>
      <w:r>
        <w:t>and</w:t>
      </w:r>
      <w:proofErr w:type="gramEnd"/>
      <w:r>
        <w:t xml:space="preserve"> </w:t>
      </w:r>
      <w:proofErr w:type="spellStart"/>
      <w:r>
        <w:t>c_nationkey</w:t>
      </w:r>
      <w:proofErr w:type="spellEnd"/>
      <w:r>
        <w:t xml:space="preserve"> = </w:t>
      </w:r>
      <w:proofErr w:type="spellStart"/>
      <w:r>
        <w:t>s_nationkey</w:t>
      </w:r>
      <w:proofErr w:type="spellEnd"/>
    </w:p>
    <w:p w:rsidR="00753E82" w:rsidRDefault="00753E82" w:rsidP="00753E82">
      <w:pPr>
        <w:pStyle w:val="SQL2"/>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2"/>
        <w:widowControl/>
      </w:pPr>
      <w:proofErr w:type="gramStart"/>
      <w:r>
        <w:t>and</w:t>
      </w:r>
      <w:proofErr w:type="gramEnd"/>
      <w:r>
        <w:t xml:space="preserve"> </w:t>
      </w:r>
      <w:proofErr w:type="spellStart"/>
      <w:r>
        <w:t>n_regionkey</w:t>
      </w:r>
      <w:proofErr w:type="spellEnd"/>
      <w:r>
        <w:t xml:space="preserve"> = </w:t>
      </w:r>
      <w:proofErr w:type="spellStart"/>
      <w:r>
        <w:t>r_regionkey</w:t>
      </w:r>
      <w:proofErr w:type="spellEnd"/>
    </w:p>
    <w:p w:rsidR="00753E82" w:rsidRDefault="00753E82" w:rsidP="00753E82">
      <w:pPr>
        <w:pStyle w:val="SQL2"/>
        <w:widowControl/>
      </w:pPr>
      <w:proofErr w:type="gramStart"/>
      <w:r>
        <w:t>and</w:t>
      </w:r>
      <w:proofErr w:type="gramEnd"/>
      <w:r>
        <w:t xml:space="preserve"> </w:t>
      </w:r>
      <w:proofErr w:type="spellStart"/>
      <w:r>
        <w:t>r_name</w:t>
      </w:r>
      <w:proofErr w:type="spellEnd"/>
      <w:r>
        <w:t xml:space="preserve"> = '[REGION]'</w:t>
      </w:r>
    </w:p>
    <w:p w:rsidR="00753E82" w:rsidRDefault="00753E82" w:rsidP="00753E82">
      <w:pPr>
        <w:pStyle w:val="SQL2"/>
        <w:widowControl/>
      </w:pPr>
      <w:proofErr w:type="gramStart"/>
      <w:r>
        <w:t>and</w:t>
      </w:r>
      <w:proofErr w:type="gramEnd"/>
      <w:r>
        <w:t xml:space="preserve"> </w:t>
      </w:r>
      <w:proofErr w:type="spellStart"/>
      <w:r>
        <w:t>o_orderdate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o_orderdate</w:t>
      </w:r>
      <w:proofErr w:type="spellEnd"/>
      <w:r>
        <w:t xml:space="preserve"> &lt; date '[DATE]' + interval '1' year</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n_name</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revenue</w:t>
      </w:r>
      <w:proofErr w:type="gramEnd"/>
      <w:r>
        <w:t xml:space="preserve"> </w:t>
      </w:r>
      <w:proofErr w:type="spellStart"/>
      <w:r>
        <w:t>desc</w:t>
      </w:r>
      <w:proofErr w:type="spellEnd"/>
      <w:r>
        <w:t>;</w:t>
      </w:r>
    </w:p>
    <w:p w:rsidR="00753E82" w:rsidRDefault="00753E82" w:rsidP="00753E82">
      <w:pPr>
        <w:pStyle w:val="Heading4"/>
      </w:pPr>
      <w:r>
        <w:t>Substitution Parameters</w:t>
      </w:r>
      <w:bookmarkStart w:id="185" w:name="Xae999397"/>
      <w:bookmarkEnd w:id="185"/>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186" w:name="Xae999399"/>
      <w:bookmarkEnd w:id="186"/>
      <w:r w:rsidR="000E1EE1">
        <w:fldChar w:fldCharType="begin"/>
      </w:r>
      <w:r>
        <w:instrText>xe "Query:Substitution Parameters"</w:instrText>
      </w:r>
      <w:r w:rsidR="000E1EE1">
        <w:fldChar w:fldCharType="end"/>
      </w:r>
      <w:r>
        <w:t>s must be generated and used to build the executable query text:</w:t>
      </w:r>
    </w:p>
    <w:p w:rsidR="00753E82" w:rsidRDefault="00753E82" w:rsidP="00753E82">
      <w:pPr>
        <w:pStyle w:val="Numbered"/>
        <w:numPr>
          <w:ilvl w:val="0"/>
          <w:numId w:val="22"/>
        </w:numPr>
      </w:pPr>
      <w:r>
        <w:t xml:space="preserve">REGION is randomly selected within the list of values defined for R_NAME in </w:t>
      </w:r>
      <w:proofErr w:type="spellStart"/>
      <w:r>
        <w:t>C;aise</w:t>
      </w:r>
      <w:proofErr w:type="spellEnd"/>
      <w:r>
        <w:t xml:space="preserve"> </w:t>
      </w:r>
      <w:r w:rsidR="000E1EE1">
        <w:fldChar w:fldCharType="begin"/>
      </w:r>
      <w:r>
        <w:instrText xml:space="preserve"> REF Rag_Ref389030226T \r \h </w:instrText>
      </w:r>
      <w:r w:rsidR="000E1EE1">
        <w:fldChar w:fldCharType="separate"/>
      </w:r>
      <w:r w:rsidR="00A27C47">
        <w:t>4.2.3</w:t>
      </w:r>
      <w:r w:rsidR="000E1EE1">
        <w:fldChar w:fldCharType="end"/>
      </w:r>
      <w:r>
        <w:t>;</w:t>
      </w:r>
    </w:p>
    <w:p w:rsidR="00753E82" w:rsidRDefault="00753E82" w:rsidP="00753E82">
      <w:pPr>
        <w:pStyle w:val="Numbered"/>
      </w:pPr>
      <w:r>
        <w:t>DATE is the first of January of a randomly selected year within [</w:t>
      </w:r>
      <w:proofErr w:type="gramStart"/>
      <w:r>
        <w:t>1993 ..</w:t>
      </w:r>
      <w:proofErr w:type="gramEnd"/>
      <w:r>
        <w:t xml:space="preserve"> 1997].</w:t>
      </w:r>
    </w:p>
    <w:p w:rsidR="00753E82" w:rsidRDefault="00753E82" w:rsidP="00753E82">
      <w:pPr>
        <w:pStyle w:val="Heading4"/>
      </w:pPr>
      <w:r>
        <w:t>Query Validation</w:t>
      </w:r>
      <w:bookmarkStart w:id="187" w:name="Xae999406"/>
      <w:bookmarkStart w:id="188" w:name="Xae999407"/>
      <w:bookmarkEnd w:id="187"/>
      <w:bookmarkEnd w:id="188"/>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189" w:name="Xae999409"/>
      <w:bookmarkStart w:id="190" w:name="Xae999410"/>
      <w:bookmarkEnd w:id="189"/>
      <w:bookmarkEnd w:id="190"/>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191" w:name="Xae999411"/>
      <w:bookmarkEnd w:id="191"/>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192" w:name="Xae999413"/>
      <w:bookmarkEnd w:id="192"/>
      <w:r w:rsidR="000E1EE1">
        <w:fldChar w:fldCharType="begin"/>
      </w:r>
      <w:r>
        <w:instrText>xe "Query:Substitution Parameters"</w:instrText>
      </w:r>
      <w:r w:rsidR="000E1EE1">
        <w:fldChar w:fldCharType="end"/>
      </w:r>
      <w:r>
        <w:t>s and must produce the following output data:</w:t>
      </w:r>
    </w:p>
    <w:p w:rsidR="00753E82" w:rsidRDefault="00753E82" w:rsidP="00753E82"/>
    <w:p w:rsidR="00753E82" w:rsidRDefault="00753E82" w:rsidP="00753E82">
      <w:r>
        <w:t>Values for substitution parameter</w:t>
      </w:r>
      <w:bookmarkStart w:id="193" w:name="Xae999414"/>
      <w:bookmarkEnd w:id="193"/>
      <w:r w:rsidR="000E1EE1">
        <w:fldChar w:fldCharType="begin"/>
      </w:r>
      <w:r>
        <w:instrText>xe "Query:Substitution Parameters"</w:instrText>
      </w:r>
      <w:r w:rsidR="000E1EE1">
        <w:fldChar w:fldCharType="end"/>
      </w:r>
      <w:r>
        <w:t>s:</w:t>
      </w:r>
    </w:p>
    <w:p w:rsidR="00753E82" w:rsidRDefault="00753E82" w:rsidP="00753E82">
      <w:pPr>
        <w:pStyle w:val="Numbered"/>
        <w:numPr>
          <w:ilvl w:val="0"/>
          <w:numId w:val="23"/>
        </w:numPr>
      </w:pPr>
      <w:r>
        <w:t>REGION = ASIA;</w:t>
      </w:r>
    </w:p>
    <w:p w:rsidR="00753E82" w:rsidRDefault="00753E82" w:rsidP="00753E82">
      <w:pPr>
        <w:pStyle w:val="Numbered"/>
      </w:pPr>
      <w:r>
        <w:t>DATE = 1994-01-01.</w:t>
      </w:r>
    </w:p>
    <w:p w:rsidR="00753E82" w:rsidRDefault="00753E82" w:rsidP="00753E82">
      <w:pPr>
        <w:pStyle w:val="Heading4"/>
        <w:pageBreakBefore/>
      </w:pPr>
      <w:bookmarkStart w:id="194" w:name="Xae999418"/>
      <w:bookmarkStart w:id="195" w:name="Xae999419"/>
      <w:bookmarkEnd w:id="194"/>
      <w:bookmarkEnd w:id="195"/>
      <w:r>
        <w:lastRenderedPageBreak/>
        <w:t>Sample Output</w:t>
      </w:r>
    </w:p>
    <w:p w:rsidR="00753E82" w:rsidRDefault="00753E82" w:rsidP="00753E82">
      <w:pPr>
        <w:ind w:left="0"/>
      </w:pPr>
    </w:p>
    <w:tbl>
      <w:tblPr>
        <w:tblW w:w="0" w:type="auto"/>
        <w:tblInd w:w="720" w:type="dxa"/>
        <w:tblLayout w:type="fixed"/>
        <w:tblCellMar>
          <w:left w:w="0" w:type="dxa"/>
          <w:right w:w="0" w:type="dxa"/>
        </w:tblCellMar>
        <w:tblLook w:val="0000"/>
      </w:tblPr>
      <w:tblGrid>
        <w:gridCol w:w="2549"/>
        <w:gridCol w:w="2261"/>
      </w:tblGrid>
      <w:tr w:rsidR="00753E82">
        <w:trPr>
          <w:trHeight w:val="400"/>
        </w:trPr>
        <w:tc>
          <w:tcPr>
            <w:tcW w:w="254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4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rsidR="00753E82" w:rsidRDefault="00753E82" w:rsidP="00753E82">
      <w:r>
        <w:t> </w:t>
      </w:r>
    </w:p>
    <w:p w:rsidR="00753E82" w:rsidRDefault="00753E82" w:rsidP="00753E82">
      <w:pPr>
        <w:pStyle w:val="Heading3"/>
      </w:pPr>
      <w:r>
        <w:br w:type="column"/>
      </w:r>
      <w:bookmarkStart w:id="196" w:name="_Toc229328385"/>
      <w:r>
        <w:lastRenderedPageBreak/>
        <w:t>Forecasting Revenue Change Query (Q6)</w:t>
      </w:r>
      <w:bookmarkEnd w:id="196"/>
    </w:p>
    <w:p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rsidR="00753E82" w:rsidRDefault="00753E82" w:rsidP="00753E82">
      <w:pPr>
        <w:pStyle w:val="Heading4"/>
      </w:pPr>
      <w:r>
        <w:t>Business Question</w:t>
      </w:r>
      <w:bookmarkStart w:id="197" w:name="Xae999450"/>
      <w:bookmarkStart w:id="198" w:name="Xae999451"/>
      <w:bookmarkEnd w:id="197"/>
      <w:bookmarkEnd w:id="198"/>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The Forecasting Revenue Change Query considers all the </w:t>
      </w:r>
      <w:proofErr w:type="spellStart"/>
      <w:r>
        <w:t>lineitems</w:t>
      </w:r>
      <w:proofErr w:type="spellEnd"/>
      <w:r>
        <w:t xml:space="preserve"> shipped in a given year with discounts between DISCOUNT-0.01 and DISCOUNT+0.01. The query lists the amount by which the total revenue would have increased if these discounts had been eliminated for </w:t>
      </w:r>
      <w:proofErr w:type="spellStart"/>
      <w:r>
        <w:t>lineitems</w:t>
      </w:r>
      <w:proofErr w:type="spellEnd"/>
      <w:r>
        <w:t xml:space="preserve"> with </w:t>
      </w:r>
      <w:proofErr w:type="spellStart"/>
      <w:r>
        <w:t>l_quantity</w:t>
      </w:r>
      <w:proofErr w:type="spellEnd"/>
      <w:r>
        <w:t xml:space="preserve"> less than quantity. Note that the potential revenue increase is equal to the sum of [</w:t>
      </w:r>
      <w:proofErr w:type="spellStart"/>
      <w:r>
        <w:t>l_extendedprice</w:t>
      </w:r>
      <w:proofErr w:type="spellEnd"/>
      <w:r>
        <w:t xml:space="preserve"> * </w:t>
      </w:r>
      <w:proofErr w:type="spellStart"/>
      <w:r>
        <w:t>l_discount</w:t>
      </w:r>
      <w:proofErr w:type="spellEnd"/>
      <w:r>
        <w:t xml:space="preserve">] for all </w:t>
      </w:r>
      <w:proofErr w:type="spellStart"/>
      <w:r>
        <w:t>lineitems</w:t>
      </w:r>
      <w:proofErr w:type="spellEnd"/>
      <w:r>
        <w:t xml:space="preserve"> with discounts and quantities in the qualifying range.</w:t>
      </w:r>
    </w:p>
    <w:p w:rsidR="00753E82" w:rsidRDefault="00753E82" w:rsidP="00753E82">
      <w:pPr>
        <w:pStyle w:val="Heading4"/>
      </w:pPr>
      <w:r>
        <w:t>Functional Query Definition</w:t>
      </w:r>
      <w:bookmarkStart w:id="199" w:name="Xae999454"/>
      <w:bookmarkStart w:id="200" w:name="Xae999455"/>
      <w:bookmarkEnd w:id="199"/>
      <w:bookmarkEnd w:id="200"/>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gramStart"/>
      <w:r>
        <w:t>sum(</w:t>
      </w:r>
      <w:proofErr w:type="spellStart"/>
      <w:proofErr w:type="gramEnd"/>
      <w:r>
        <w:t>l_extendedprice</w:t>
      </w:r>
      <w:proofErr w:type="spellEnd"/>
      <w:r>
        <w:t>*</w:t>
      </w:r>
      <w:proofErr w:type="spellStart"/>
      <w:r>
        <w:t>l_discount</w:t>
      </w:r>
      <w:proofErr w:type="spellEnd"/>
      <w:r>
        <w:t>)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spellStart"/>
      <w:proofErr w:type="gramStart"/>
      <w:r>
        <w:t>lineitem</w:t>
      </w:r>
      <w:proofErr w:type="spellEnd"/>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l_shipdate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&lt; date '[DATE]' + interval '1' year</w:t>
      </w:r>
    </w:p>
    <w:p w:rsidR="00753E82" w:rsidRDefault="00753E82" w:rsidP="00753E82">
      <w:pPr>
        <w:pStyle w:val="SQL2"/>
        <w:widowControl/>
      </w:pPr>
      <w:proofErr w:type="gramStart"/>
      <w:r>
        <w:t>and</w:t>
      </w:r>
      <w:proofErr w:type="gramEnd"/>
      <w:r>
        <w:t xml:space="preserve"> </w:t>
      </w:r>
      <w:proofErr w:type="spellStart"/>
      <w:r>
        <w:t>l_discount</w:t>
      </w:r>
      <w:proofErr w:type="spellEnd"/>
      <w:r>
        <w:t xml:space="preserve"> between [DISCOUNT] - 0.01 and [DISCOUNT] + 0.01</w:t>
      </w:r>
    </w:p>
    <w:p w:rsidR="00753E82" w:rsidRDefault="00753E82" w:rsidP="00753E82">
      <w:pPr>
        <w:pStyle w:val="SQL2"/>
        <w:widowControl/>
      </w:pPr>
      <w:proofErr w:type="gramStart"/>
      <w:r>
        <w:t>and</w:t>
      </w:r>
      <w:proofErr w:type="gramEnd"/>
      <w:r>
        <w:t xml:space="preserve"> </w:t>
      </w:r>
      <w:proofErr w:type="spellStart"/>
      <w:r>
        <w:t>l_quantity</w:t>
      </w:r>
      <w:proofErr w:type="spellEnd"/>
      <w:r>
        <w:t xml:space="preserve"> &lt; [QUANTITY];</w:t>
      </w:r>
    </w:p>
    <w:p w:rsidR="00753E82" w:rsidRDefault="00753E82" w:rsidP="00753E82">
      <w:pPr>
        <w:pStyle w:val="SQL2"/>
        <w:widowControl/>
      </w:pPr>
    </w:p>
    <w:p w:rsidR="00753E82" w:rsidRDefault="00753E82" w:rsidP="00753E82">
      <w:pPr>
        <w:pStyle w:val="Heading4"/>
      </w:pPr>
      <w:r>
        <w:t>Substitution Parameters</w:t>
      </w:r>
      <w:bookmarkStart w:id="201" w:name="Xae999466"/>
      <w:bookmarkEnd w:id="201"/>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202" w:name="Xae999468"/>
      <w:bookmarkEnd w:id="202"/>
      <w:r w:rsidR="000E1EE1">
        <w:fldChar w:fldCharType="begin"/>
      </w:r>
      <w:r>
        <w:instrText>xe "Query:Substitution Parameters"</w:instrText>
      </w:r>
      <w:r w:rsidR="000E1EE1">
        <w:fldChar w:fldCharType="end"/>
      </w:r>
      <w:r>
        <w:t>s must be generated and used to build the executable query text:</w:t>
      </w:r>
    </w:p>
    <w:p w:rsidR="00753E82" w:rsidRDefault="00753E82" w:rsidP="00753E82">
      <w:pPr>
        <w:pStyle w:val="Numbered"/>
        <w:numPr>
          <w:ilvl w:val="0"/>
          <w:numId w:val="24"/>
        </w:numPr>
      </w:pPr>
      <w:r>
        <w:t>DATE is the first of January of a randomly selected year within [1993 .. 1997];</w:t>
      </w:r>
    </w:p>
    <w:p w:rsidR="00753E82" w:rsidRDefault="00753E82" w:rsidP="00753E82">
      <w:pPr>
        <w:pStyle w:val="Numbered"/>
      </w:pPr>
      <w:r>
        <w:t>DISCOUNT is randomly selected within [0.02 .. 0.09];</w:t>
      </w:r>
    </w:p>
    <w:p w:rsidR="00753E82" w:rsidRDefault="00753E82" w:rsidP="00753E82">
      <w:pPr>
        <w:pStyle w:val="Numbered"/>
      </w:pPr>
      <w:r>
        <w:t>QUANTITY is randomly selected within [</w:t>
      </w:r>
      <w:proofErr w:type="gramStart"/>
      <w:r>
        <w:t>24 ..</w:t>
      </w:r>
      <w:proofErr w:type="gramEnd"/>
      <w:r>
        <w:t xml:space="preserve"> 25].</w:t>
      </w:r>
    </w:p>
    <w:p w:rsidR="00753E82" w:rsidRDefault="00753E82" w:rsidP="00753E82">
      <w:pPr>
        <w:pStyle w:val="Heading4"/>
      </w:pPr>
      <w:r>
        <w:t>Query Validation</w:t>
      </w:r>
      <w:bookmarkStart w:id="203" w:name="Xae999473"/>
      <w:bookmarkStart w:id="204" w:name="Xae999474"/>
      <w:bookmarkEnd w:id="203"/>
      <w:bookmarkEnd w:id="204"/>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205" w:name="Xae999476"/>
      <w:bookmarkStart w:id="206" w:name="Xae999477"/>
      <w:bookmarkEnd w:id="205"/>
      <w:bookmarkEnd w:id="206"/>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207" w:name="Xae999478"/>
      <w:bookmarkEnd w:id="207"/>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208" w:name="Xae999480"/>
      <w:bookmarkEnd w:id="208"/>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209" w:name="Xae999481"/>
      <w:bookmarkEnd w:id="209"/>
      <w:r w:rsidR="000E1EE1">
        <w:fldChar w:fldCharType="begin"/>
      </w:r>
      <w:r>
        <w:instrText>xe "Query:Substitution Parameters"</w:instrText>
      </w:r>
      <w:r w:rsidR="000E1EE1">
        <w:fldChar w:fldCharType="end"/>
      </w:r>
      <w:r>
        <w:t>s:</w:t>
      </w:r>
    </w:p>
    <w:p w:rsidR="00753E82" w:rsidRDefault="00753E82" w:rsidP="00753E82">
      <w:pPr>
        <w:pStyle w:val="Numbered"/>
        <w:numPr>
          <w:ilvl w:val="0"/>
          <w:numId w:val="25"/>
        </w:numPr>
      </w:pPr>
      <w:r>
        <w:t>DATE = 1994-01-01;</w:t>
      </w:r>
    </w:p>
    <w:p w:rsidR="00753E82" w:rsidRDefault="00753E82" w:rsidP="00753E82">
      <w:pPr>
        <w:pStyle w:val="Numbered"/>
      </w:pPr>
      <w:r>
        <w:t>DISCOUNT = 0.06;</w:t>
      </w:r>
    </w:p>
    <w:p w:rsidR="00753E82" w:rsidRDefault="00753E82" w:rsidP="00753E82">
      <w:pPr>
        <w:pStyle w:val="Numbered"/>
      </w:pPr>
      <w:r>
        <w:t>QUANTITY = 24.</w:t>
      </w:r>
    </w:p>
    <w:p w:rsidR="00753E82" w:rsidRDefault="00753E82" w:rsidP="00753E82">
      <w:pPr>
        <w:pStyle w:val="Heading4"/>
      </w:pPr>
      <w:bookmarkStart w:id="210" w:name="Xae999486"/>
      <w:bookmarkStart w:id="211" w:name="Xae999487"/>
      <w:bookmarkEnd w:id="210"/>
      <w:bookmarkEnd w:id="211"/>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506"/>
      </w:tblGrid>
      <w:tr w:rsidR="00753E82">
        <w:trPr>
          <w:trHeight w:val="400"/>
        </w:trPr>
        <w:tc>
          <w:tcPr>
            <w:tcW w:w="2506"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06"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12" w:name="_Toc229328386"/>
      <w:r>
        <w:lastRenderedPageBreak/>
        <w:t>Volume Shipping Query (Q7)</w:t>
      </w:r>
      <w:bookmarkEnd w:id="212"/>
    </w:p>
    <w:p w:rsidR="00753E82" w:rsidRDefault="00753E82" w:rsidP="00753E82">
      <w:r>
        <w:t>This query determines the value of goods shipped between certain nations to help in the re-negotiation of shipping contracts.</w:t>
      </w:r>
    </w:p>
    <w:p w:rsidR="00753E82" w:rsidRDefault="00753E82" w:rsidP="00753E82">
      <w:pPr>
        <w:pStyle w:val="Heading4"/>
      </w:pPr>
      <w:r>
        <w:t>Business Question</w:t>
      </w:r>
      <w:bookmarkStart w:id="213" w:name="Xae999500"/>
      <w:bookmarkStart w:id="214" w:name="Xae999501"/>
      <w:bookmarkEnd w:id="213"/>
      <w:bookmarkEnd w:id="214"/>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The Volume Shipping Query finds, for two given nations, the gross discounted revenues derived from </w:t>
      </w:r>
      <w:proofErr w:type="spellStart"/>
      <w:r>
        <w:t>lineitems</w:t>
      </w:r>
      <w:proofErr w:type="spellEnd"/>
      <w:r>
        <w:t xml:space="preserve">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rsidR="00753E82" w:rsidRDefault="00753E82" w:rsidP="00753E82">
      <w:pPr>
        <w:pStyle w:val="Heading4"/>
      </w:pPr>
      <w:r>
        <w:t>Functional Query Definition</w:t>
      </w:r>
      <w:bookmarkStart w:id="215" w:name="Xae999504"/>
      <w:bookmarkStart w:id="216" w:name="Xae999505"/>
      <w:bookmarkEnd w:id="215"/>
      <w:bookmarkEnd w:id="216"/>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supp_nation</w:t>
      </w:r>
      <w:proofErr w:type="spellEnd"/>
      <w:r>
        <w:t xml:space="preserve">, </w:t>
      </w:r>
    </w:p>
    <w:p w:rsidR="00753E82" w:rsidRDefault="00753E82" w:rsidP="00753E82">
      <w:pPr>
        <w:pStyle w:val="SQL2"/>
        <w:widowControl/>
      </w:pPr>
      <w:proofErr w:type="spellStart"/>
      <w:r>
        <w:t>cust_nation</w:t>
      </w:r>
      <w:proofErr w:type="spellEnd"/>
      <w:r>
        <w:t xml:space="preserve">, </w:t>
      </w:r>
    </w:p>
    <w:p w:rsidR="00753E82" w:rsidRDefault="00753E82" w:rsidP="00753E82">
      <w:pPr>
        <w:pStyle w:val="SQL2"/>
        <w:widowControl/>
      </w:pPr>
      <w:proofErr w:type="spellStart"/>
      <w:r>
        <w:t>l_year</w:t>
      </w:r>
      <w:proofErr w:type="spellEnd"/>
      <w:r>
        <w:t xml:space="preserve">, </w:t>
      </w:r>
      <w:proofErr w:type="gramStart"/>
      <w:r>
        <w:t>sum(</w:t>
      </w:r>
      <w:proofErr w:type="gramEnd"/>
      <w:r>
        <w:t>volume)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gramStart"/>
      <w:r>
        <w:t>n1.n_name</w:t>
      </w:r>
      <w:proofErr w:type="gramEnd"/>
      <w:r>
        <w:t xml:space="preserve"> as </w:t>
      </w:r>
      <w:proofErr w:type="spellStart"/>
      <w:r>
        <w:t>supp_nation</w:t>
      </w:r>
      <w:proofErr w:type="spellEnd"/>
      <w:r>
        <w:t xml:space="preserve">, </w:t>
      </w:r>
    </w:p>
    <w:p w:rsidR="00753E82" w:rsidRDefault="00753E82" w:rsidP="00753E82">
      <w:pPr>
        <w:pStyle w:val="SQL3"/>
        <w:widowControl/>
      </w:pPr>
      <w:proofErr w:type="gramStart"/>
      <w:r>
        <w:t>n2.n_name</w:t>
      </w:r>
      <w:proofErr w:type="gramEnd"/>
      <w:r>
        <w:t xml:space="preserve"> as </w:t>
      </w:r>
      <w:proofErr w:type="spellStart"/>
      <w:r>
        <w:t>cust_nation</w:t>
      </w:r>
      <w:proofErr w:type="spellEnd"/>
      <w:r>
        <w:t xml:space="preserve">, </w:t>
      </w:r>
    </w:p>
    <w:p w:rsidR="00753E82" w:rsidRDefault="00753E82" w:rsidP="00753E82">
      <w:pPr>
        <w:pStyle w:val="SQL3"/>
        <w:widowControl/>
      </w:pPr>
      <w:proofErr w:type="gramStart"/>
      <w:r>
        <w:t>extract(</w:t>
      </w:r>
      <w:proofErr w:type="gramEnd"/>
      <w:r>
        <w:t xml:space="preserve">year from </w:t>
      </w:r>
      <w:proofErr w:type="spellStart"/>
      <w:r>
        <w:t>l_shipdate</w:t>
      </w:r>
      <w:proofErr w:type="spellEnd"/>
      <w:r>
        <w:t xml:space="preserve">) as </w:t>
      </w:r>
      <w:proofErr w:type="spellStart"/>
      <w:r>
        <w:t>l_year</w:t>
      </w:r>
      <w:proofErr w:type="spellEnd"/>
      <w:r>
        <w:t>,</w:t>
      </w:r>
    </w:p>
    <w:p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as volume</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supplier</w:t>
      </w:r>
      <w:proofErr w:type="gramEnd"/>
      <w:r>
        <w:t xml:space="preserve">, </w:t>
      </w:r>
    </w:p>
    <w:p w:rsidR="00753E82" w:rsidRDefault="00753E82" w:rsidP="00753E82">
      <w:pPr>
        <w:pStyle w:val="SQL3"/>
        <w:widowControl/>
      </w:pPr>
      <w:proofErr w:type="spellStart"/>
      <w:proofErr w:type="gramStart"/>
      <w:r>
        <w:t>lineitem</w:t>
      </w:r>
      <w:proofErr w:type="spellEnd"/>
      <w:proofErr w:type="gramEnd"/>
      <w:r>
        <w:t xml:space="preserve">, </w:t>
      </w:r>
    </w:p>
    <w:p w:rsidR="00753E82" w:rsidRDefault="00753E82" w:rsidP="00753E82">
      <w:pPr>
        <w:pStyle w:val="SQL3"/>
        <w:widowControl/>
      </w:pPr>
      <w:proofErr w:type="gramStart"/>
      <w:r>
        <w:t>orders</w:t>
      </w:r>
      <w:proofErr w:type="gramEnd"/>
      <w:r>
        <w:t xml:space="preserve">, </w:t>
      </w:r>
    </w:p>
    <w:p w:rsidR="00753E82" w:rsidRDefault="00753E82" w:rsidP="00753E82">
      <w:pPr>
        <w:pStyle w:val="SQL3"/>
        <w:widowControl/>
      </w:pPr>
      <w:proofErr w:type="gramStart"/>
      <w:r>
        <w:t>customer</w:t>
      </w:r>
      <w:proofErr w:type="gramEnd"/>
      <w:r>
        <w:t xml:space="preserve">, </w:t>
      </w:r>
    </w:p>
    <w:p w:rsidR="00753E82" w:rsidRDefault="00753E82" w:rsidP="00753E82">
      <w:pPr>
        <w:pStyle w:val="SQL3"/>
        <w:widowControl/>
      </w:pPr>
      <w:proofErr w:type="gramStart"/>
      <w:r>
        <w:t>nation</w:t>
      </w:r>
      <w:proofErr w:type="gramEnd"/>
      <w:r>
        <w:t xml:space="preserve"> n1, </w:t>
      </w:r>
    </w:p>
    <w:p w:rsidR="00753E82" w:rsidRDefault="00753E82" w:rsidP="00753E82">
      <w:pPr>
        <w:pStyle w:val="SQL3"/>
        <w:widowControl/>
      </w:pPr>
      <w:proofErr w:type="gramStart"/>
      <w:r>
        <w:t>nation</w:t>
      </w:r>
      <w:proofErr w:type="gramEnd"/>
      <w:r>
        <w:t xml:space="preserve"> n2</w:t>
      </w:r>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proofErr w:type="spellStart"/>
      <w:r>
        <w:t>s_suppkey</w:t>
      </w:r>
      <w:proofErr w:type="spellEnd"/>
      <w:r>
        <w:t xml:space="preserve"> = </w:t>
      </w:r>
      <w:proofErr w:type="spellStart"/>
      <w:r>
        <w:t>l_suppkey</w:t>
      </w:r>
      <w:proofErr w:type="spellEnd"/>
    </w:p>
    <w:p w:rsidR="00753E82" w:rsidRDefault="00753E82" w:rsidP="00753E82">
      <w:pPr>
        <w:pStyle w:val="SQL3"/>
        <w:widowControl/>
      </w:pPr>
      <w:proofErr w:type="gramStart"/>
      <w:r>
        <w:t>and</w:t>
      </w:r>
      <w:proofErr w:type="gramEnd"/>
      <w:r>
        <w:t xml:space="preserve"> </w:t>
      </w:r>
      <w:proofErr w:type="spellStart"/>
      <w:r>
        <w:t>o_orderkey</w:t>
      </w:r>
      <w:proofErr w:type="spellEnd"/>
      <w:r>
        <w:t xml:space="preserve"> = </w:t>
      </w:r>
      <w:proofErr w:type="spellStart"/>
      <w:r>
        <w:t>l_orderkey</w:t>
      </w:r>
      <w:proofErr w:type="spellEnd"/>
    </w:p>
    <w:p w:rsidR="00753E82" w:rsidRDefault="00753E82" w:rsidP="00753E82">
      <w:pPr>
        <w:pStyle w:val="SQL3"/>
        <w:widowControl/>
      </w:pPr>
      <w:proofErr w:type="gramStart"/>
      <w:r>
        <w:t>and</w:t>
      </w:r>
      <w:proofErr w:type="gramEnd"/>
      <w:r>
        <w:t xml:space="preserve"> </w:t>
      </w:r>
      <w:proofErr w:type="spellStart"/>
      <w:r>
        <w:t>c_custkey</w:t>
      </w:r>
      <w:proofErr w:type="spellEnd"/>
      <w:r>
        <w:t xml:space="preserve"> = </w:t>
      </w:r>
      <w:proofErr w:type="spellStart"/>
      <w:r>
        <w:t>o_custkey</w:t>
      </w:r>
      <w:proofErr w:type="spellEnd"/>
    </w:p>
    <w:p w:rsidR="00753E82" w:rsidRDefault="00753E82" w:rsidP="00753E82">
      <w:pPr>
        <w:pStyle w:val="SQL3"/>
        <w:widowControl/>
      </w:pPr>
      <w:proofErr w:type="gramStart"/>
      <w:r>
        <w:t>and</w:t>
      </w:r>
      <w:proofErr w:type="gramEnd"/>
      <w:r>
        <w:t xml:space="preserve"> </w:t>
      </w:r>
      <w:proofErr w:type="spellStart"/>
      <w:r>
        <w:t>s_nationkey</w:t>
      </w:r>
      <w:proofErr w:type="spellEnd"/>
      <w:r>
        <w:t xml:space="preserve"> = n1.n_nationkey</w:t>
      </w:r>
    </w:p>
    <w:p w:rsidR="00753E82" w:rsidRDefault="00753E82" w:rsidP="00753E82">
      <w:pPr>
        <w:pStyle w:val="SQL3"/>
        <w:widowControl/>
      </w:pPr>
      <w:proofErr w:type="gramStart"/>
      <w:r>
        <w:t>and</w:t>
      </w:r>
      <w:proofErr w:type="gramEnd"/>
      <w:r>
        <w:t xml:space="preserve"> </w:t>
      </w:r>
      <w:proofErr w:type="spellStart"/>
      <w:r>
        <w:t>c_nationkey</w:t>
      </w:r>
      <w:proofErr w:type="spellEnd"/>
      <w:r>
        <w:t xml:space="preserve"> = n2.n_nationkey</w:t>
      </w:r>
    </w:p>
    <w:p w:rsidR="00753E82" w:rsidRDefault="00753E82" w:rsidP="00753E82">
      <w:pPr>
        <w:pStyle w:val="SQL3"/>
        <w:widowControl/>
      </w:pPr>
      <w:proofErr w:type="gramStart"/>
      <w:r>
        <w:t>and</w:t>
      </w:r>
      <w:proofErr w:type="gramEnd"/>
      <w:r>
        <w:t xml:space="preserve"> (</w:t>
      </w:r>
    </w:p>
    <w:p w:rsidR="00753E82" w:rsidRDefault="00753E82" w:rsidP="00753E82">
      <w:pPr>
        <w:pStyle w:val="SQL4"/>
        <w:widowControl/>
      </w:pPr>
      <w:r>
        <w:t>(n1.n_name = '[NATION1]' and n2.n_name = '[NATION2]')</w:t>
      </w:r>
    </w:p>
    <w:p w:rsidR="00753E82" w:rsidRDefault="00753E82" w:rsidP="00753E82">
      <w:pPr>
        <w:pStyle w:val="SQL4"/>
        <w:widowControl/>
      </w:pPr>
      <w:proofErr w:type="gramStart"/>
      <w:r>
        <w:t>or</w:t>
      </w:r>
      <w:proofErr w:type="gramEnd"/>
      <w:r>
        <w:t xml:space="preserve"> (n1.n_name = '[NATION2]' and n2.n_name = '[NATION1]')</w:t>
      </w:r>
    </w:p>
    <w:p w:rsidR="00753E82" w:rsidRDefault="00753E82" w:rsidP="00753E82">
      <w:pPr>
        <w:pStyle w:val="SQL3"/>
        <w:widowControl/>
      </w:pPr>
      <w:r>
        <w:t>)</w:t>
      </w:r>
    </w:p>
    <w:p w:rsidR="00753E82" w:rsidRDefault="00753E82" w:rsidP="00753E82">
      <w:pPr>
        <w:pStyle w:val="SQL3"/>
        <w:widowControl/>
      </w:pPr>
      <w:proofErr w:type="gramStart"/>
      <w:r>
        <w:t>and</w:t>
      </w:r>
      <w:proofErr w:type="gramEnd"/>
      <w:r>
        <w:t xml:space="preserve"> </w:t>
      </w:r>
      <w:proofErr w:type="spellStart"/>
      <w:r>
        <w:t>l_shipdate</w:t>
      </w:r>
      <w:proofErr w:type="spellEnd"/>
      <w:r>
        <w:t xml:space="preserve"> between date '1995-01-01' and date '1996-12-31'</w:t>
      </w:r>
    </w:p>
    <w:p w:rsidR="00753E82" w:rsidRDefault="00753E82" w:rsidP="00753E82">
      <w:pPr>
        <w:pStyle w:val="SQL2"/>
        <w:widowControl/>
      </w:pPr>
      <w:r>
        <w:t>) as shipping</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supp_nation</w:t>
      </w:r>
      <w:proofErr w:type="spellEnd"/>
      <w:r>
        <w:t xml:space="preserve">, </w:t>
      </w:r>
    </w:p>
    <w:p w:rsidR="00753E82" w:rsidRDefault="00753E82" w:rsidP="00753E82">
      <w:pPr>
        <w:pStyle w:val="SQL2"/>
        <w:widowControl/>
      </w:pPr>
      <w:proofErr w:type="spellStart"/>
      <w:r>
        <w:t>cust_nation</w:t>
      </w:r>
      <w:proofErr w:type="spellEnd"/>
      <w:r>
        <w:t xml:space="preserve">, </w:t>
      </w:r>
    </w:p>
    <w:p w:rsidR="00753E82" w:rsidRDefault="00753E82" w:rsidP="00753E82">
      <w:pPr>
        <w:pStyle w:val="SQL2"/>
        <w:widowControl/>
      </w:pPr>
      <w:proofErr w:type="spellStart"/>
      <w:r>
        <w:t>l_year</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r>
        <w:t>supp_nation</w:t>
      </w:r>
      <w:proofErr w:type="spellEnd"/>
      <w:r>
        <w:t xml:space="preserve">, </w:t>
      </w:r>
    </w:p>
    <w:p w:rsidR="00753E82" w:rsidRDefault="00753E82" w:rsidP="00753E82">
      <w:pPr>
        <w:pStyle w:val="SQL2"/>
        <w:widowControl/>
      </w:pPr>
      <w:proofErr w:type="spellStart"/>
      <w:r>
        <w:t>cust_nation</w:t>
      </w:r>
      <w:proofErr w:type="spellEnd"/>
      <w:r>
        <w:t xml:space="preserve">, </w:t>
      </w:r>
    </w:p>
    <w:p w:rsidR="00753E82" w:rsidRDefault="00753E82" w:rsidP="00753E82">
      <w:pPr>
        <w:pStyle w:val="SQL2"/>
        <w:widowControl/>
      </w:pPr>
      <w:proofErr w:type="spellStart"/>
      <w:r>
        <w:t>l_year</w:t>
      </w:r>
      <w:proofErr w:type="spellEnd"/>
      <w:r>
        <w:t>;</w:t>
      </w:r>
    </w:p>
    <w:p w:rsidR="00753E82" w:rsidRDefault="00753E82" w:rsidP="00753E82">
      <w:pPr>
        <w:pStyle w:val="Heading4"/>
      </w:pPr>
      <w:r>
        <w:t>Substitution Parameters</w:t>
      </w:r>
      <w:bookmarkStart w:id="217" w:name="Xae999544"/>
      <w:bookmarkEnd w:id="217"/>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218" w:name="Xae999546"/>
      <w:bookmarkEnd w:id="218"/>
      <w:r w:rsidR="000E1EE1">
        <w:fldChar w:fldCharType="begin"/>
      </w:r>
      <w:r>
        <w:instrText>xe "Query:Substitution Parameters"</w:instrText>
      </w:r>
      <w:r w:rsidR="000E1EE1">
        <w:fldChar w:fldCharType="end"/>
      </w:r>
      <w:r>
        <w:t>s must be generated and used to build the executable query text:</w:t>
      </w:r>
    </w:p>
    <w:p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0E1EE1">
        <w:fldChar w:fldCharType="begin"/>
      </w:r>
      <w:r w:rsidR="00B8146F">
        <w:instrText xml:space="preserve"> REF Rag_Ref389030226T \r \h </w:instrText>
      </w:r>
      <w:r w:rsidR="000E1EE1">
        <w:fldChar w:fldCharType="separate"/>
      </w:r>
      <w:r w:rsidR="00B8146F">
        <w:t>4.2.3</w:t>
      </w:r>
      <w:r w:rsidR="000E1EE1">
        <w:fldChar w:fldCharType="end"/>
      </w:r>
      <w:r>
        <w:t>;</w:t>
      </w:r>
    </w:p>
    <w:p w:rsidR="00753E82" w:rsidRDefault="00753E82" w:rsidP="00753E82">
      <w:pPr>
        <w:pStyle w:val="Numbered"/>
      </w:pPr>
      <w:r>
        <w:t xml:space="preserve">NATION2 is randomly selected within the list of values defined for N_NAME in </w:t>
      </w:r>
      <w:r w:rsidR="00B8146F">
        <w:t xml:space="preserve">Clause </w:t>
      </w:r>
      <w:r w:rsidR="000E1EE1">
        <w:fldChar w:fldCharType="begin"/>
      </w:r>
      <w:r w:rsidR="00B8146F">
        <w:instrText xml:space="preserve"> REF Rag_Ref389030226T \r \h </w:instrText>
      </w:r>
      <w:r w:rsidR="000E1EE1">
        <w:fldChar w:fldCharType="separate"/>
      </w:r>
      <w:r w:rsidR="00B8146F">
        <w:t>4.2.3</w:t>
      </w:r>
      <w:r w:rsidR="000E1EE1">
        <w:fldChar w:fldCharType="end"/>
      </w:r>
      <w:r>
        <w:t xml:space="preserve"> and must be dif</w:t>
      </w:r>
      <w:r>
        <w:softHyphen/>
        <w:t>ferent from the value selected for NATION1 in item 1 above.</w:t>
      </w:r>
    </w:p>
    <w:p w:rsidR="00753E82" w:rsidRDefault="00753E82" w:rsidP="00753E82">
      <w:pPr>
        <w:pStyle w:val="Heading4"/>
      </w:pPr>
      <w:r>
        <w:lastRenderedPageBreak/>
        <w:t>Query Validation</w:t>
      </w:r>
      <w:bookmarkStart w:id="219" w:name="Xae999556"/>
      <w:bookmarkStart w:id="220" w:name="Xae999557"/>
      <w:bookmarkEnd w:id="219"/>
      <w:bookmarkEnd w:id="220"/>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221" w:name="Xae999559"/>
      <w:bookmarkStart w:id="222" w:name="Xae999560"/>
      <w:bookmarkEnd w:id="221"/>
      <w:bookmarkEnd w:id="222"/>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223" w:name="Xae999561"/>
      <w:bookmarkEnd w:id="223"/>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224" w:name="Xae999563"/>
      <w:bookmarkEnd w:id="224"/>
      <w:r w:rsidR="000E1EE1">
        <w:fldChar w:fldCharType="begin"/>
      </w:r>
      <w:r>
        <w:instrText>xe "Query:Substitution Parameters"</w:instrText>
      </w:r>
      <w:r w:rsidR="000E1EE1">
        <w:fldChar w:fldCharType="end"/>
      </w:r>
      <w:r>
        <w:t>s and must produce the following output data:</w:t>
      </w:r>
    </w:p>
    <w:p w:rsidR="00753E82" w:rsidRDefault="00753E82" w:rsidP="00753E82"/>
    <w:p w:rsidR="00753E82" w:rsidRDefault="00753E82" w:rsidP="00753E82">
      <w:r>
        <w:t>Values for substitution parameter</w:t>
      </w:r>
      <w:bookmarkStart w:id="225" w:name="Xae999564"/>
      <w:bookmarkEnd w:id="225"/>
      <w:r w:rsidR="000E1EE1">
        <w:fldChar w:fldCharType="begin"/>
      </w:r>
      <w:r>
        <w:instrText>xe "Query:Substitution Parameters"</w:instrText>
      </w:r>
      <w:r w:rsidR="000E1EE1">
        <w:fldChar w:fldCharType="end"/>
      </w:r>
      <w:r>
        <w:t>s:</w:t>
      </w:r>
    </w:p>
    <w:p w:rsidR="00753E82" w:rsidRDefault="00753E82" w:rsidP="00753E82">
      <w:pPr>
        <w:pStyle w:val="Numbered"/>
        <w:numPr>
          <w:ilvl w:val="0"/>
          <w:numId w:val="27"/>
        </w:numPr>
      </w:pPr>
      <w:r>
        <w:t>NATION1 = FRANCE;</w:t>
      </w:r>
    </w:p>
    <w:p w:rsidR="00753E82" w:rsidRDefault="00753E82" w:rsidP="00753E82">
      <w:pPr>
        <w:pStyle w:val="Numbered"/>
      </w:pPr>
      <w:r>
        <w:t>NATION2 = GERMANY.</w:t>
      </w:r>
    </w:p>
    <w:p w:rsidR="00753E82" w:rsidRDefault="00753E82" w:rsidP="00753E82">
      <w:pPr>
        <w:pStyle w:val="Heading4"/>
      </w:pPr>
      <w:bookmarkStart w:id="226" w:name="Xae999568"/>
      <w:bookmarkStart w:id="227" w:name="Xae999569"/>
      <w:bookmarkEnd w:id="226"/>
      <w:bookmarkEnd w:id="227"/>
      <w:r>
        <w:t>Sample Output</w:t>
      </w:r>
    </w:p>
    <w:p w:rsidR="00753E82" w:rsidRDefault="00753E82" w:rsidP="00753E82"/>
    <w:p w:rsidR="00753E82" w:rsidRDefault="00753E82" w:rsidP="00753E82">
      <w:r>
        <w:t> </w:t>
      </w:r>
    </w:p>
    <w:tbl>
      <w:tblPr>
        <w:tblW w:w="7020" w:type="dxa"/>
        <w:tblInd w:w="720" w:type="dxa"/>
        <w:tblLayout w:type="fixed"/>
        <w:tblCellMar>
          <w:left w:w="0" w:type="dxa"/>
          <w:right w:w="0" w:type="dxa"/>
        </w:tblCellMar>
        <w:tblLook w:val="0000"/>
      </w:tblPr>
      <w:tblGrid>
        <w:gridCol w:w="1980"/>
        <w:gridCol w:w="1800"/>
        <w:gridCol w:w="1260"/>
        <w:gridCol w:w="198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28" w:name="_Toc229328387"/>
      <w:r>
        <w:lastRenderedPageBreak/>
        <w:t>National Market Share Query (Q8)</w:t>
      </w:r>
      <w:bookmarkEnd w:id="228"/>
    </w:p>
    <w:p w:rsidR="00753E82" w:rsidRDefault="00753E82" w:rsidP="00753E82">
      <w:r>
        <w:t>This query determines how the market share of a given nation within a given region has changed over two years for a given part type.</w:t>
      </w:r>
    </w:p>
    <w:p w:rsidR="00753E82" w:rsidRDefault="00753E82" w:rsidP="00753E82">
      <w:pPr>
        <w:pStyle w:val="Heading4"/>
      </w:pPr>
      <w:r>
        <w:t>Business Question</w:t>
      </w:r>
      <w:bookmarkStart w:id="229" w:name="Xae999618"/>
      <w:bookmarkStart w:id="230" w:name="Xae999619"/>
      <w:bookmarkEnd w:id="229"/>
      <w:bookmarkEnd w:id="230"/>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market share for a given nation within a given region is defined as the fraction of the revenue, the sum of [</w:t>
      </w:r>
      <w:proofErr w:type="spellStart"/>
      <w:r>
        <w:t>l_extendedprice</w:t>
      </w:r>
      <w:proofErr w:type="spellEnd"/>
      <w:r>
        <w:t xml:space="preserve"> * (1-l_discount)], from the products of a specified type in that region that was supplied by suppli</w:t>
      </w:r>
      <w:r>
        <w:softHyphen/>
        <w:t>ers from the given nation. The query determines this for the years 1995 and 1996 presented in this order.</w:t>
      </w:r>
    </w:p>
    <w:p w:rsidR="00753E82" w:rsidRDefault="00753E82" w:rsidP="00753E82">
      <w:pPr>
        <w:pStyle w:val="Heading4"/>
      </w:pPr>
      <w:r>
        <w:t>Functional Query Definition</w:t>
      </w:r>
      <w:bookmarkStart w:id="231" w:name="Xae999622"/>
      <w:bookmarkStart w:id="232" w:name="Xae999623"/>
      <w:bookmarkEnd w:id="231"/>
      <w:bookmarkEnd w:id="232"/>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o_year</w:t>
      </w:r>
      <w:proofErr w:type="spellEnd"/>
      <w:r>
        <w:t xml:space="preserve">, </w:t>
      </w:r>
    </w:p>
    <w:p w:rsidR="00753E82" w:rsidRDefault="00753E82" w:rsidP="00753E82">
      <w:pPr>
        <w:pStyle w:val="SQL2"/>
        <w:widowControl/>
      </w:pP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nation = '[NATION]' </w:t>
      </w:r>
    </w:p>
    <w:p w:rsidR="00753E82" w:rsidRDefault="00753E82" w:rsidP="00753E82">
      <w:pPr>
        <w:pStyle w:val="SQL3"/>
        <w:widowControl/>
      </w:pPr>
      <w:proofErr w:type="gramStart"/>
      <w:r>
        <w:t>then</w:t>
      </w:r>
      <w:proofErr w:type="gramEnd"/>
      <w:r>
        <w:t xml:space="preserve"> volume</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xml:space="preserve">) / sum(volume) as </w:t>
      </w:r>
      <w:proofErr w:type="spellStart"/>
      <w:r>
        <w:t>mkt_share</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rsidR="00753E82" w:rsidRDefault="00753E82" w:rsidP="00753E82">
      <w:pPr>
        <w:pStyle w:val="SQL3"/>
        <w:widowControl/>
      </w:pPr>
      <w:proofErr w:type="spellStart"/>
      <w:r>
        <w:t>l_extendedprice</w:t>
      </w:r>
      <w:proofErr w:type="spellEnd"/>
      <w:r>
        <w:t xml:space="preserve"> * (1-l_discount) as volume, </w:t>
      </w:r>
    </w:p>
    <w:p w:rsidR="00753E82" w:rsidRDefault="00753E82" w:rsidP="00753E82">
      <w:pPr>
        <w:pStyle w:val="SQL3"/>
        <w:widowControl/>
      </w:pPr>
      <w:proofErr w:type="gramStart"/>
      <w:r>
        <w:t>n2.n_name</w:t>
      </w:r>
      <w:proofErr w:type="gramEnd"/>
      <w:r>
        <w:t xml:space="preserve"> as nation</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part</w:t>
      </w:r>
      <w:proofErr w:type="gramEnd"/>
      <w:r>
        <w:t xml:space="preserve">, </w:t>
      </w:r>
    </w:p>
    <w:p w:rsidR="00753E82" w:rsidRDefault="00753E82" w:rsidP="00753E82">
      <w:pPr>
        <w:pStyle w:val="SQL3"/>
        <w:widowControl/>
      </w:pPr>
      <w:proofErr w:type="gramStart"/>
      <w:r>
        <w:t>supplier</w:t>
      </w:r>
      <w:proofErr w:type="gramEnd"/>
      <w:r>
        <w:t xml:space="preserve">, </w:t>
      </w:r>
    </w:p>
    <w:p w:rsidR="00753E82" w:rsidRDefault="00753E82" w:rsidP="00753E82">
      <w:pPr>
        <w:pStyle w:val="SQL3"/>
        <w:widowControl/>
      </w:pPr>
      <w:proofErr w:type="spellStart"/>
      <w:proofErr w:type="gramStart"/>
      <w:r>
        <w:t>lineitem</w:t>
      </w:r>
      <w:proofErr w:type="spellEnd"/>
      <w:proofErr w:type="gramEnd"/>
      <w:r>
        <w:t xml:space="preserve">, </w:t>
      </w:r>
    </w:p>
    <w:p w:rsidR="00753E82" w:rsidRDefault="00753E82" w:rsidP="00753E82">
      <w:pPr>
        <w:pStyle w:val="SQL3"/>
        <w:widowControl/>
      </w:pPr>
      <w:proofErr w:type="gramStart"/>
      <w:r>
        <w:t>orders</w:t>
      </w:r>
      <w:proofErr w:type="gramEnd"/>
      <w:r>
        <w:t xml:space="preserve">, </w:t>
      </w:r>
    </w:p>
    <w:p w:rsidR="00753E82" w:rsidRDefault="00753E82" w:rsidP="00753E82">
      <w:pPr>
        <w:pStyle w:val="SQL3"/>
        <w:widowControl/>
      </w:pPr>
      <w:proofErr w:type="gramStart"/>
      <w:r>
        <w:t>customer</w:t>
      </w:r>
      <w:proofErr w:type="gramEnd"/>
      <w:r>
        <w:t xml:space="preserve">, </w:t>
      </w:r>
    </w:p>
    <w:p w:rsidR="00753E82" w:rsidRDefault="00753E82" w:rsidP="00753E82">
      <w:pPr>
        <w:pStyle w:val="SQL3"/>
        <w:widowControl/>
      </w:pPr>
      <w:proofErr w:type="gramStart"/>
      <w:r>
        <w:t>nation</w:t>
      </w:r>
      <w:proofErr w:type="gramEnd"/>
      <w:r>
        <w:t xml:space="preserve"> n1, </w:t>
      </w:r>
    </w:p>
    <w:p w:rsidR="00753E82" w:rsidRDefault="00753E82" w:rsidP="00753E82">
      <w:pPr>
        <w:pStyle w:val="SQL3"/>
        <w:widowControl/>
      </w:pPr>
      <w:proofErr w:type="gramStart"/>
      <w:r>
        <w:t>nation</w:t>
      </w:r>
      <w:proofErr w:type="gramEnd"/>
      <w:r>
        <w:t xml:space="preserve"> n2, </w:t>
      </w:r>
    </w:p>
    <w:p w:rsidR="00753E82" w:rsidRDefault="00753E82" w:rsidP="00753E82">
      <w:pPr>
        <w:pStyle w:val="SQL3"/>
        <w:widowControl/>
      </w:pPr>
      <w:proofErr w:type="gramStart"/>
      <w:r>
        <w:t>region</w:t>
      </w:r>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proofErr w:type="spellStart"/>
      <w:r>
        <w:t>p_partkey</w:t>
      </w:r>
      <w:proofErr w:type="spellEnd"/>
      <w:r>
        <w:t xml:space="preserve"> = </w:t>
      </w:r>
      <w:proofErr w:type="spellStart"/>
      <w:r>
        <w:t>l_partkey</w:t>
      </w:r>
      <w:proofErr w:type="spellEnd"/>
    </w:p>
    <w:p w:rsidR="00753E82" w:rsidRDefault="00753E82" w:rsidP="00753E82">
      <w:pPr>
        <w:pStyle w:val="SQL3"/>
        <w:widowControl/>
      </w:pPr>
      <w:proofErr w:type="gramStart"/>
      <w:r>
        <w:t>and</w:t>
      </w:r>
      <w:proofErr w:type="gramEnd"/>
      <w:r>
        <w:t xml:space="preserve"> </w:t>
      </w:r>
      <w:proofErr w:type="spellStart"/>
      <w:r>
        <w:t>s_suppkey</w:t>
      </w:r>
      <w:proofErr w:type="spellEnd"/>
      <w:r>
        <w:t xml:space="preserve"> = </w:t>
      </w:r>
      <w:proofErr w:type="spellStart"/>
      <w:r>
        <w:t>l_suppkey</w:t>
      </w:r>
      <w:proofErr w:type="spellEnd"/>
    </w:p>
    <w:p w:rsidR="00753E82" w:rsidRDefault="00753E82" w:rsidP="00753E82">
      <w:pPr>
        <w:pStyle w:val="SQL3"/>
        <w:widowControl/>
      </w:pPr>
      <w:proofErr w:type="gramStart"/>
      <w:r>
        <w:t>and</w:t>
      </w:r>
      <w:proofErr w:type="gramEnd"/>
      <w:r>
        <w:t xml:space="preserve"> </w:t>
      </w:r>
      <w:proofErr w:type="spellStart"/>
      <w:r>
        <w:t>l_orderkey</w:t>
      </w:r>
      <w:proofErr w:type="spellEnd"/>
      <w:r>
        <w:t xml:space="preserve"> = </w:t>
      </w:r>
      <w:proofErr w:type="spellStart"/>
      <w:r>
        <w:t>o_orderkey</w:t>
      </w:r>
      <w:proofErr w:type="spellEnd"/>
    </w:p>
    <w:p w:rsidR="00753E82" w:rsidRDefault="00753E82" w:rsidP="00753E82">
      <w:pPr>
        <w:pStyle w:val="SQL3"/>
        <w:widowControl/>
      </w:pPr>
      <w:proofErr w:type="gramStart"/>
      <w:r>
        <w:t>and</w:t>
      </w:r>
      <w:proofErr w:type="gramEnd"/>
      <w:r>
        <w:t xml:space="preserve"> </w:t>
      </w:r>
      <w:proofErr w:type="spellStart"/>
      <w:r>
        <w:t>o_custkey</w:t>
      </w:r>
      <w:proofErr w:type="spellEnd"/>
      <w:r>
        <w:t xml:space="preserve"> = </w:t>
      </w:r>
      <w:proofErr w:type="spellStart"/>
      <w:r>
        <w:t>c_custkey</w:t>
      </w:r>
      <w:proofErr w:type="spellEnd"/>
    </w:p>
    <w:p w:rsidR="00753E82" w:rsidRDefault="00753E82" w:rsidP="00753E82">
      <w:pPr>
        <w:pStyle w:val="SQL3"/>
        <w:widowControl/>
      </w:pPr>
      <w:proofErr w:type="gramStart"/>
      <w:r>
        <w:t>and</w:t>
      </w:r>
      <w:proofErr w:type="gramEnd"/>
      <w:r>
        <w:t xml:space="preserve"> </w:t>
      </w:r>
      <w:proofErr w:type="spellStart"/>
      <w:r>
        <w:t>c_nationkey</w:t>
      </w:r>
      <w:proofErr w:type="spellEnd"/>
      <w:r>
        <w:t xml:space="preserve"> = n1.n_nationkey</w:t>
      </w:r>
    </w:p>
    <w:p w:rsidR="00753E82" w:rsidRDefault="00753E82" w:rsidP="00753E82">
      <w:pPr>
        <w:pStyle w:val="SQL3"/>
        <w:widowControl/>
      </w:pPr>
      <w:proofErr w:type="gramStart"/>
      <w:r>
        <w:t>and</w:t>
      </w:r>
      <w:proofErr w:type="gramEnd"/>
      <w:r>
        <w:t xml:space="preserve"> n1.n_regionkey = </w:t>
      </w:r>
      <w:proofErr w:type="spellStart"/>
      <w:r>
        <w:t>r_regionkey</w:t>
      </w:r>
      <w:proofErr w:type="spellEnd"/>
    </w:p>
    <w:p w:rsidR="00753E82" w:rsidRDefault="00753E82" w:rsidP="00753E82">
      <w:pPr>
        <w:pStyle w:val="SQL3"/>
        <w:widowControl/>
      </w:pPr>
      <w:proofErr w:type="gramStart"/>
      <w:r>
        <w:t>and</w:t>
      </w:r>
      <w:proofErr w:type="gramEnd"/>
      <w:r>
        <w:t xml:space="preserve"> </w:t>
      </w:r>
      <w:proofErr w:type="spellStart"/>
      <w:r>
        <w:t>r_name</w:t>
      </w:r>
      <w:proofErr w:type="spellEnd"/>
      <w:r>
        <w:t xml:space="preserve"> = '[REGION]'</w:t>
      </w:r>
    </w:p>
    <w:p w:rsidR="00753E82" w:rsidRDefault="00753E82" w:rsidP="00753E82">
      <w:pPr>
        <w:pStyle w:val="SQL3"/>
        <w:widowControl/>
      </w:pPr>
      <w:proofErr w:type="gramStart"/>
      <w:r>
        <w:t>and</w:t>
      </w:r>
      <w:proofErr w:type="gramEnd"/>
      <w:r>
        <w:t xml:space="preserve"> </w:t>
      </w:r>
      <w:proofErr w:type="spellStart"/>
      <w:r>
        <w:t>s_nationkey</w:t>
      </w:r>
      <w:proofErr w:type="spellEnd"/>
      <w:r>
        <w:t xml:space="preserve"> = n2.n_nationkey</w:t>
      </w:r>
    </w:p>
    <w:p w:rsidR="00753E82" w:rsidRDefault="00753E82" w:rsidP="00753E82">
      <w:pPr>
        <w:pStyle w:val="SQL3"/>
        <w:widowControl/>
      </w:pPr>
      <w:proofErr w:type="gramStart"/>
      <w:r>
        <w:t>and</w:t>
      </w:r>
      <w:proofErr w:type="gramEnd"/>
      <w:r>
        <w:t xml:space="preserve"> </w:t>
      </w:r>
      <w:proofErr w:type="spellStart"/>
      <w:r>
        <w:t>o_orderdate</w:t>
      </w:r>
      <w:proofErr w:type="spellEnd"/>
      <w:r>
        <w:t xml:space="preserve"> between date '1995-01-01' and date '1996-12-31'</w:t>
      </w:r>
    </w:p>
    <w:p w:rsidR="00753E82" w:rsidRDefault="00753E82" w:rsidP="00753E82">
      <w:pPr>
        <w:pStyle w:val="SQL3"/>
        <w:widowControl/>
      </w:pPr>
      <w:proofErr w:type="gramStart"/>
      <w:r>
        <w:t>and</w:t>
      </w:r>
      <w:proofErr w:type="gramEnd"/>
      <w:r>
        <w:t xml:space="preserve"> </w:t>
      </w:r>
      <w:proofErr w:type="spellStart"/>
      <w:r>
        <w:t>p_type</w:t>
      </w:r>
      <w:proofErr w:type="spellEnd"/>
      <w:r>
        <w:t xml:space="preserve"> = '[TYPE]' </w:t>
      </w:r>
    </w:p>
    <w:p w:rsidR="00753E82" w:rsidRDefault="00753E82" w:rsidP="00753E82">
      <w:pPr>
        <w:pStyle w:val="SQL2"/>
        <w:widowControl/>
      </w:pPr>
      <w:r>
        <w:t xml:space="preserve">) as </w:t>
      </w:r>
      <w:proofErr w:type="spellStart"/>
      <w:r>
        <w:t>all_nations</w:t>
      </w:r>
      <w:proofErr w:type="spellEnd"/>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o_year</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r>
        <w:t>o_year</w:t>
      </w:r>
      <w:proofErr w:type="spellEnd"/>
      <w:r>
        <w:t>;</w:t>
      </w:r>
    </w:p>
    <w:p w:rsidR="00753E82" w:rsidRDefault="00753E82" w:rsidP="00753E82">
      <w:pPr>
        <w:pStyle w:val="Heading4"/>
      </w:pPr>
      <w:r>
        <w:t>Substitution Parameters</w:t>
      </w:r>
      <w:bookmarkStart w:id="233" w:name="Xae999662"/>
      <w:bookmarkEnd w:id="233"/>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234" w:name="Xae999664"/>
      <w:bookmarkEnd w:id="234"/>
      <w:r w:rsidR="000E1EE1">
        <w:fldChar w:fldCharType="begin"/>
      </w:r>
      <w:r>
        <w:instrText>xe "Query:Substitution Parameters"</w:instrText>
      </w:r>
      <w:r w:rsidR="000E1EE1">
        <w:fldChar w:fldCharType="end"/>
      </w:r>
      <w:r>
        <w:t>s must be generated and used to build the executable query text:</w:t>
      </w:r>
    </w:p>
    <w:p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0E1EE1">
        <w:fldChar w:fldCharType="begin"/>
      </w:r>
      <w:r>
        <w:instrText xml:space="preserve"> REF Rag_Ref389030226T \r \h </w:instrText>
      </w:r>
      <w:r w:rsidR="000E1EE1">
        <w:fldChar w:fldCharType="separate"/>
      </w:r>
      <w:r w:rsidR="00A27C47">
        <w:t>4.2.3</w:t>
      </w:r>
      <w:r w:rsidR="000E1EE1">
        <w:fldChar w:fldCharType="end"/>
      </w:r>
      <w:r>
        <w:t>;</w:t>
      </w:r>
    </w:p>
    <w:p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rsidR="00753E82" w:rsidRPr="007A4D0A" w:rsidRDefault="00753E82" w:rsidP="00753E82">
      <w:pPr>
        <w:pStyle w:val="Numbered"/>
      </w:pPr>
      <w:r w:rsidRPr="007A4D0A">
        <w:t>TYPE is randomly selected within the list of 3-syllable strings defined for Types in</w:t>
      </w:r>
      <w:r>
        <w:t xml:space="preserve"> Clause </w:t>
      </w:r>
      <w:r w:rsidR="000E1EE1">
        <w:fldChar w:fldCharType="begin"/>
      </w:r>
      <w:r>
        <w:instrText xml:space="preserve"> REF Rag_Ref389036433T \r \h </w:instrText>
      </w:r>
      <w:r w:rsidR="000E1EE1">
        <w:fldChar w:fldCharType="separate"/>
      </w:r>
      <w:r w:rsidR="00A27C47">
        <w:t>4.2.2.13</w:t>
      </w:r>
      <w:r w:rsidR="000E1EE1">
        <w:fldChar w:fldCharType="end"/>
      </w:r>
      <w:r>
        <w:t>.</w:t>
      </w:r>
    </w:p>
    <w:p w:rsidR="00753E82" w:rsidRDefault="00753E82" w:rsidP="00753E82">
      <w:pPr>
        <w:pStyle w:val="Heading4"/>
      </w:pPr>
      <w:r>
        <w:lastRenderedPageBreak/>
        <w:t>Query Validation</w:t>
      </w:r>
      <w:bookmarkStart w:id="235" w:name="Xae999678"/>
      <w:bookmarkStart w:id="236" w:name="Xae999679"/>
      <w:bookmarkEnd w:id="235"/>
      <w:bookmarkEnd w:id="236"/>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237" w:name="Xae999681"/>
      <w:bookmarkStart w:id="238" w:name="Xae999682"/>
      <w:bookmarkEnd w:id="237"/>
      <w:bookmarkEnd w:id="238"/>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239" w:name="Xae999683"/>
      <w:bookmarkEnd w:id="239"/>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240" w:name="Xae999685"/>
      <w:bookmarkEnd w:id="240"/>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241" w:name="Xae999686"/>
      <w:bookmarkEnd w:id="241"/>
      <w:r w:rsidR="000E1EE1">
        <w:fldChar w:fldCharType="begin"/>
      </w:r>
      <w:r>
        <w:instrText>xe "Query:Substitution Parameters"</w:instrText>
      </w:r>
      <w:r w:rsidR="000E1EE1">
        <w:fldChar w:fldCharType="end"/>
      </w:r>
      <w:r>
        <w:t>s:</w:t>
      </w:r>
    </w:p>
    <w:p w:rsidR="00753E82" w:rsidRPr="007A4D0A" w:rsidRDefault="00753E82" w:rsidP="00753E82">
      <w:pPr>
        <w:pStyle w:val="Numbered"/>
        <w:numPr>
          <w:ilvl w:val="0"/>
          <w:numId w:val="29"/>
        </w:numPr>
      </w:pPr>
      <w:r w:rsidRPr="007A4D0A">
        <w:t>NATION = BRAZIL;</w:t>
      </w:r>
    </w:p>
    <w:p w:rsidR="00753E82" w:rsidRPr="007A4D0A" w:rsidRDefault="00753E82" w:rsidP="00753E82">
      <w:pPr>
        <w:pStyle w:val="Numbered"/>
      </w:pPr>
      <w:r w:rsidRPr="007A4D0A">
        <w:t>REGION = AMERICA;</w:t>
      </w:r>
    </w:p>
    <w:p w:rsidR="00753E82" w:rsidRPr="007A4D0A" w:rsidRDefault="00753E82" w:rsidP="00753E82">
      <w:pPr>
        <w:pStyle w:val="Numbered"/>
      </w:pPr>
      <w:r w:rsidRPr="007A4D0A">
        <w:t>TYPE = ECONOMY ANODIZED STEEL.</w:t>
      </w:r>
    </w:p>
    <w:p w:rsidR="00753E82" w:rsidRDefault="00753E82" w:rsidP="00753E82">
      <w:pPr>
        <w:pStyle w:val="Heading4"/>
      </w:pPr>
      <w:bookmarkStart w:id="242" w:name="Xae999691"/>
      <w:bookmarkStart w:id="243" w:name="Xae999692"/>
      <w:bookmarkEnd w:id="242"/>
      <w:bookmarkEnd w:id="243"/>
      <w:r>
        <w:t>Sample Output</w:t>
      </w:r>
    </w:p>
    <w:p w:rsidR="00753E82" w:rsidRDefault="00753E82" w:rsidP="00753E82"/>
    <w:p w:rsidR="00753E82" w:rsidRDefault="00753E82" w:rsidP="00753E82">
      <w:r>
        <w:t> </w:t>
      </w:r>
    </w:p>
    <w:tbl>
      <w:tblPr>
        <w:tblW w:w="3420" w:type="dxa"/>
        <w:tblInd w:w="720" w:type="dxa"/>
        <w:tblLayout w:type="fixed"/>
        <w:tblCellMar>
          <w:left w:w="0" w:type="dxa"/>
          <w:right w:w="0" w:type="dxa"/>
        </w:tblCellMar>
        <w:tblLook w:val="0000"/>
      </w:tblPr>
      <w:tblGrid>
        <w:gridCol w:w="1620"/>
        <w:gridCol w:w="1800"/>
      </w:tblGrid>
      <w:tr w:rsidR="00753E82">
        <w:trPr>
          <w:trHeight w:val="400"/>
        </w:trPr>
        <w:tc>
          <w:tcPr>
            <w:tcW w:w="16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trPr>
          <w:trHeight w:val="400"/>
        </w:trPr>
        <w:tc>
          <w:tcPr>
            <w:tcW w:w="16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rsidR="00753E82" w:rsidRDefault="00753E82" w:rsidP="00753E82">
      <w:r>
        <w:t> </w:t>
      </w:r>
    </w:p>
    <w:p w:rsidR="00753E82" w:rsidRDefault="00753E82" w:rsidP="00753E82">
      <w:pPr>
        <w:pStyle w:val="Heading3"/>
      </w:pPr>
      <w:r>
        <w:br w:type="column"/>
      </w:r>
      <w:bookmarkStart w:id="244" w:name="_Toc229328388"/>
      <w:r>
        <w:lastRenderedPageBreak/>
        <w:t>Product Type Profit Measure Query (Q9)</w:t>
      </w:r>
      <w:bookmarkEnd w:id="244"/>
    </w:p>
    <w:p w:rsidR="00753E82" w:rsidRDefault="00753E82" w:rsidP="00753E82">
      <w:r>
        <w:t>This query determines how much profit is made on a given line of parts, broken out by supplier nation and year.</w:t>
      </w:r>
    </w:p>
    <w:p w:rsidR="00753E82" w:rsidRDefault="00753E82" w:rsidP="00753E82">
      <w:pPr>
        <w:pStyle w:val="Heading4"/>
      </w:pPr>
      <w:r>
        <w:t>Business Question</w:t>
      </w:r>
      <w:bookmarkStart w:id="245" w:name="Xae999714"/>
      <w:bookmarkStart w:id="246" w:name="Xae999715"/>
      <w:bookmarkEnd w:id="245"/>
      <w:bookmarkEnd w:id="246"/>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w:t>
      </w:r>
      <w:proofErr w:type="spellStart"/>
      <w:r>
        <w:t>l_extendedprice</w:t>
      </w:r>
      <w:proofErr w:type="spellEnd"/>
      <w:r>
        <w:t>*(1-l_discount)) - (</w:t>
      </w:r>
      <w:proofErr w:type="spellStart"/>
      <w:r>
        <w:t>ps_supplycost</w:t>
      </w:r>
      <w:proofErr w:type="spellEnd"/>
      <w:r>
        <w:t xml:space="preserve"> * </w:t>
      </w:r>
      <w:proofErr w:type="spellStart"/>
      <w:r>
        <w:t>l_quantity</w:t>
      </w:r>
      <w:proofErr w:type="spellEnd"/>
      <w:r>
        <w:t xml:space="preserve">)] for all </w:t>
      </w:r>
      <w:proofErr w:type="spellStart"/>
      <w:r>
        <w:t>lineitems</w:t>
      </w:r>
      <w:proofErr w:type="spellEnd"/>
      <w:r>
        <w:t xml:space="preserve"> describing parts in the specified line. The query lists the nations in ascending alphabetical order and, for each nation, the year and profit in descending order by year (most recent first).</w:t>
      </w:r>
    </w:p>
    <w:p w:rsidR="00753E82" w:rsidRDefault="00753E82" w:rsidP="00753E82">
      <w:pPr>
        <w:pStyle w:val="Heading4"/>
      </w:pPr>
      <w:r>
        <w:t>Functional Query Definition</w:t>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spellStart"/>
      <w:r>
        <w:t>o_year</w:t>
      </w:r>
      <w:proofErr w:type="spellEnd"/>
      <w:r>
        <w:t xml:space="preserve">, </w:t>
      </w:r>
    </w:p>
    <w:p w:rsidR="00753E82" w:rsidRDefault="00753E82" w:rsidP="00753E82">
      <w:pPr>
        <w:pStyle w:val="SQL2"/>
        <w:widowControl/>
      </w:pPr>
      <w:proofErr w:type="gramStart"/>
      <w:r>
        <w:t>sum(</w:t>
      </w:r>
      <w:proofErr w:type="gramEnd"/>
      <w:r>
        <w:t xml:space="preserve">amount) as </w:t>
      </w:r>
      <w:proofErr w:type="spellStart"/>
      <w:r>
        <w:t>sum_profit</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spellStart"/>
      <w:proofErr w:type="gramStart"/>
      <w:r>
        <w:t>n_name</w:t>
      </w:r>
      <w:proofErr w:type="spellEnd"/>
      <w:proofErr w:type="gramEnd"/>
      <w:r>
        <w:t xml:space="preserve"> as nation, </w:t>
      </w:r>
    </w:p>
    <w:p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xml:space="preserve">) - </w:t>
      </w:r>
      <w:proofErr w:type="spellStart"/>
      <w:r>
        <w:t>ps_supplycost</w:t>
      </w:r>
      <w:proofErr w:type="spellEnd"/>
      <w:r>
        <w:t xml:space="preserve"> * </w:t>
      </w:r>
      <w:proofErr w:type="spellStart"/>
      <w:r>
        <w:t>l_quantity</w:t>
      </w:r>
      <w:proofErr w:type="spellEnd"/>
      <w:r>
        <w:t xml:space="preserve"> as amount</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part</w:t>
      </w:r>
      <w:proofErr w:type="gramEnd"/>
      <w:r>
        <w:t xml:space="preserve">, </w:t>
      </w:r>
    </w:p>
    <w:p w:rsidR="00753E82" w:rsidRDefault="00753E82" w:rsidP="00753E82">
      <w:pPr>
        <w:pStyle w:val="SQL3"/>
        <w:widowControl/>
      </w:pPr>
      <w:proofErr w:type="gramStart"/>
      <w:r>
        <w:t>supplier</w:t>
      </w:r>
      <w:proofErr w:type="gramEnd"/>
      <w:r>
        <w:t xml:space="preserve">, </w:t>
      </w:r>
    </w:p>
    <w:p w:rsidR="00753E82" w:rsidRDefault="00753E82" w:rsidP="00753E82">
      <w:pPr>
        <w:pStyle w:val="SQL3"/>
        <w:widowControl/>
      </w:pPr>
      <w:proofErr w:type="spellStart"/>
      <w:proofErr w:type="gramStart"/>
      <w:r>
        <w:t>lineitem</w:t>
      </w:r>
      <w:proofErr w:type="spellEnd"/>
      <w:proofErr w:type="gramEnd"/>
      <w:r>
        <w:t xml:space="preserve">, </w:t>
      </w:r>
    </w:p>
    <w:p w:rsidR="00753E82" w:rsidRDefault="00753E82" w:rsidP="00753E82">
      <w:pPr>
        <w:pStyle w:val="SQL3"/>
        <w:widowControl/>
      </w:pPr>
      <w:proofErr w:type="spellStart"/>
      <w:proofErr w:type="gramStart"/>
      <w:r>
        <w:t>partsupp</w:t>
      </w:r>
      <w:proofErr w:type="spellEnd"/>
      <w:proofErr w:type="gramEnd"/>
      <w:r>
        <w:t xml:space="preserve">, </w:t>
      </w:r>
    </w:p>
    <w:p w:rsidR="00753E82" w:rsidRDefault="00753E82" w:rsidP="00753E82">
      <w:pPr>
        <w:pStyle w:val="SQL3"/>
        <w:widowControl/>
      </w:pPr>
      <w:proofErr w:type="gramStart"/>
      <w:r>
        <w:t>orders</w:t>
      </w:r>
      <w:proofErr w:type="gramEnd"/>
      <w:r>
        <w:t xml:space="preserve">, </w:t>
      </w:r>
    </w:p>
    <w:p w:rsidR="00753E82" w:rsidRDefault="00753E82" w:rsidP="00753E82">
      <w:pPr>
        <w:pStyle w:val="SQL3"/>
        <w:widowControl/>
      </w:pPr>
      <w:proofErr w:type="gramStart"/>
      <w:r>
        <w:t>nation</w:t>
      </w:r>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proofErr w:type="spellStart"/>
      <w:r>
        <w:t>s_suppkey</w:t>
      </w:r>
      <w:proofErr w:type="spellEnd"/>
      <w:r>
        <w:t xml:space="preserve"> = </w:t>
      </w:r>
      <w:proofErr w:type="spellStart"/>
      <w:r>
        <w:t>l_suppkey</w:t>
      </w:r>
      <w:proofErr w:type="spellEnd"/>
    </w:p>
    <w:p w:rsidR="00753E82" w:rsidRDefault="00753E82" w:rsidP="00753E82">
      <w:pPr>
        <w:pStyle w:val="SQL3"/>
        <w:widowControl/>
      </w:pPr>
      <w:proofErr w:type="gramStart"/>
      <w:r>
        <w:t>and</w:t>
      </w:r>
      <w:proofErr w:type="gramEnd"/>
      <w:r>
        <w:t xml:space="preserve"> </w:t>
      </w:r>
      <w:proofErr w:type="spellStart"/>
      <w:r>
        <w:t>ps_suppkey</w:t>
      </w:r>
      <w:proofErr w:type="spellEnd"/>
      <w:r>
        <w:t xml:space="preserve"> = </w:t>
      </w:r>
      <w:proofErr w:type="spellStart"/>
      <w:r>
        <w:t>l_suppkey</w:t>
      </w:r>
      <w:proofErr w:type="spellEnd"/>
    </w:p>
    <w:p w:rsidR="00753E82" w:rsidRDefault="00753E82" w:rsidP="00753E82">
      <w:pPr>
        <w:pStyle w:val="SQL3"/>
        <w:widowControl/>
      </w:pPr>
      <w:proofErr w:type="gramStart"/>
      <w:r>
        <w:t>and</w:t>
      </w:r>
      <w:proofErr w:type="gramEnd"/>
      <w:r>
        <w:t xml:space="preserve"> </w:t>
      </w:r>
      <w:proofErr w:type="spellStart"/>
      <w:r>
        <w:t>ps_partkey</w:t>
      </w:r>
      <w:proofErr w:type="spellEnd"/>
      <w:r>
        <w:t xml:space="preserve"> = </w:t>
      </w:r>
      <w:proofErr w:type="spellStart"/>
      <w:r>
        <w:t>l_partkey</w:t>
      </w:r>
      <w:proofErr w:type="spellEnd"/>
    </w:p>
    <w:p w:rsidR="00753E82" w:rsidRDefault="00753E82" w:rsidP="00753E82">
      <w:pPr>
        <w:pStyle w:val="SQL3"/>
        <w:widowControl/>
      </w:pPr>
      <w:proofErr w:type="gramStart"/>
      <w:r>
        <w:t>and</w:t>
      </w:r>
      <w:proofErr w:type="gramEnd"/>
      <w:r>
        <w:t xml:space="preserve"> </w:t>
      </w:r>
      <w:proofErr w:type="spellStart"/>
      <w:r>
        <w:t>p_partkey</w:t>
      </w:r>
      <w:proofErr w:type="spellEnd"/>
      <w:r>
        <w:t xml:space="preserve"> = </w:t>
      </w:r>
      <w:proofErr w:type="spellStart"/>
      <w:r>
        <w:t>l_partkey</w:t>
      </w:r>
      <w:proofErr w:type="spellEnd"/>
    </w:p>
    <w:p w:rsidR="00753E82" w:rsidRDefault="00753E82" w:rsidP="00753E82">
      <w:pPr>
        <w:pStyle w:val="SQL3"/>
        <w:widowControl/>
      </w:pPr>
      <w:proofErr w:type="gramStart"/>
      <w:r>
        <w:t>and</w:t>
      </w:r>
      <w:proofErr w:type="gramEnd"/>
      <w:r>
        <w:t xml:space="preserve"> </w:t>
      </w:r>
      <w:proofErr w:type="spellStart"/>
      <w:r>
        <w:t>o_orderkey</w:t>
      </w:r>
      <w:proofErr w:type="spellEnd"/>
      <w:r>
        <w:t xml:space="preserve"> = </w:t>
      </w:r>
      <w:proofErr w:type="spellStart"/>
      <w:r>
        <w:t>l_orderkey</w:t>
      </w:r>
      <w:proofErr w:type="spellEnd"/>
    </w:p>
    <w:p w:rsidR="00753E82" w:rsidRDefault="00753E82" w:rsidP="00753E82">
      <w:pPr>
        <w:pStyle w:val="SQL3"/>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3"/>
        <w:widowControl/>
      </w:pPr>
      <w:proofErr w:type="gramStart"/>
      <w:r>
        <w:t>and</w:t>
      </w:r>
      <w:proofErr w:type="gramEnd"/>
      <w:r>
        <w:t xml:space="preserve"> </w:t>
      </w:r>
      <w:proofErr w:type="spellStart"/>
      <w:r>
        <w:t>p_name</w:t>
      </w:r>
      <w:proofErr w:type="spellEnd"/>
      <w:r>
        <w:t xml:space="preserve"> like '%[COLOR]%'</w:t>
      </w:r>
    </w:p>
    <w:p w:rsidR="00753E82" w:rsidRDefault="00753E82" w:rsidP="00753E82">
      <w:pPr>
        <w:pStyle w:val="SQL2"/>
        <w:widowControl/>
      </w:pPr>
      <w:r>
        <w:t>) as profit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spellStart"/>
      <w:r>
        <w:t>o_year</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spellStart"/>
      <w:proofErr w:type="gramStart"/>
      <w:r>
        <w:t>o_year</w:t>
      </w:r>
      <w:proofErr w:type="spellEnd"/>
      <w:proofErr w:type="gramEnd"/>
      <w:r>
        <w:t xml:space="preserve"> </w:t>
      </w:r>
      <w:proofErr w:type="spellStart"/>
      <w:r>
        <w:t>desc</w:t>
      </w:r>
      <w:proofErr w:type="spellEnd"/>
      <w:r>
        <w:t>;</w:t>
      </w:r>
    </w:p>
    <w:p w:rsidR="00753E82" w:rsidRDefault="00753E82" w:rsidP="00753E82">
      <w:pPr>
        <w:pStyle w:val="Heading4"/>
      </w:pPr>
      <w:r>
        <w:t>Substitution Parameters</w:t>
      </w:r>
      <w:bookmarkStart w:id="247" w:name="Xae999750"/>
      <w:bookmarkEnd w:id="247"/>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248" w:name="Xae999752"/>
      <w:bookmarkEnd w:id="248"/>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0E1EE1">
        <w:fldChar w:fldCharType="begin"/>
      </w:r>
      <w:r w:rsidR="00B8146F">
        <w:instrText xml:space="preserve"> REF Rag_Ref389030226T \r \h </w:instrText>
      </w:r>
      <w:r w:rsidR="000E1EE1">
        <w:fldChar w:fldCharType="separate"/>
      </w:r>
      <w:r w:rsidR="00B8146F">
        <w:t>4.2.3</w:t>
      </w:r>
      <w:r w:rsidR="000E1EE1">
        <w:fldChar w:fldCharType="end"/>
      </w:r>
      <w:r>
        <w:t>.</w:t>
      </w:r>
    </w:p>
    <w:p w:rsidR="00753E82" w:rsidRDefault="00753E82" w:rsidP="00753E82">
      <w:pPr>
        <w:pStyle w:val="Heading4"/>
      </w:pPr>
      <w:r>
        <w:t>Query Validation</w:t>
      </w:r>
      <w:bookmarkStart w:id="249" w:name="Xae999758"/>
      <w:bookmarkStart w:id="250" w:name="Xae999759"/>
      <w:bookmarkEnd w:id="249"/>
      <w:bookmarkEnd w:id="250"/>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251" w:name="Xae999761"/>
      <w:bookmarkStart w:id="252" w:name="Xae999762"/>
      <w:bookmarkEnd w:id="251"/>
      <w:bookmarkEnd w:id="252"/>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253" w:name="Xae999763"/>
      <w:bookmarkEnd w:id="253"/>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254" w:name="Xae999765"/>
      <w:bookmarkEnd w:id="254"/>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255" w:name="Xae999766"/>
      <w:bookmarkEnd w:id="255"/>
      <w:r w:rsidR="000E1EE1">
        <w:fldChar w:fldCharType="begin"/>
      </w:r>
      <w:r>
        <w:instrText>xe "Query:Substitution Parameters"</w:instrText>
      </w:r>
      <w:r w:rsidR="000E1EE1">
        <w:fldChar w:fldCharType="end"/>
      </w:r>
      <w:r>
        <w:t>s:</w:t>
      </w:r>
    </w:p>
    <w:p w:rsidR="00753E82" w:rsidRDefault="00753E82" w:rsidP="00753E82">
      <w:pPr>
        <w:pStyle w:val="Numbered"/>
        <w:numPr>
          <w:ilvl w:val="0"/>
          <w:numId w:val="31"/>
        </w:numPr>
      </w:pPr>
      <w:r>
        <w:t>COLOR = green.</w:t>
      </w:r>
    </w:p>
    <w:p w:rsidR="00753E82" w:rsidRDefault="00753E82" w:rsidP="00753E82">
      <w:pPr>
        <w:pStyle w:val="Heading4"/>
        <w:pageBreakBefore/>
      </w:pPr>
      <w:bookmarkStart w:id="256" w:name="Xae999769"/>
      <w:bookmarkStart w:id="257" w:name="Xae999770"/>
      <w:bookmarkEnd w:id="256"/>
      <w:bookmarkEnd w:id="257"/>
      <w:r>
        <w:lastRenderedPageBreak/>
        <w:t>Sample Output</w:t>
      </w:r>
    </w:p>
    <w:p w:rsidR="00753E82" w:rsidRDefault="00753E82" w:rsidP="00753E82">
      <w:pPr>
        <w:ind w:left="0"/>
      </w:pPr>
    </w:p>
    <w:tbl>
      <w:tblPr>
        <w:tblW w:w="8460" w:type="dxa"/>
        <w:tblInd w:w="815" w:type="dxa"/>
        <w:tblLayout w:type="fixed"/>
        <w:tblCellMar>
          <w:left w:w="0" w:type="dxa"/>
          <w:right w:w="0" w:type="dxa"/>
        </w:tblCellMar>
        <w:tblLook w:val="0000"/>
      </w:tblPr>
      <w:tblGrid>
        <w:gridCol w:w="2880"/>
        <w:gridCol w:w="2880"/>
        <w:gridCol w:w="2700"/>
      </w:tblGrid>
      <w:tr w:rsidR="00753E82">
        <w:trPr>
          <w:trHeight w:val="400"/>
        </w:trPr>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trPr>
          <w:trHeight w:val="400"/>
        </w:trPr>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58" w:name="_Toc229328389"/>
      <w:r>
        <w:lastRenderedPageBreak/>
        <w:t>Returned Item Reporting Query (Q10)</w:t>
      </w:r>
      <w:bookmarkEnd w:id="258"/>
    </w:p>
    <w:p w:rsidR="00753E82" w:rsidRDefault="00753E82" w:rsidP="00753E82">
      <w:r>
        <w:t>The query identifies customers who might be having problems with the parts that are shipped to them.</w:t>
      </w:r>
    </w:p>
    <w:p w:rsidR="00753E82" w:rsidRDefault="00753E82" w:rsidP="00753E82">
      <w:pPr>
        <w:pStyle w:val="Heading4"/>
      </w:pPr>
      <w:r>
        <w:t>Business question</w:t>
      </w:r>
    </w:p>
    <w:p w:rsidR="00753E82" w:rsidRDefault="00753E82" w:rsidP="00753E82">
      <w:r>
        <w:t xml:space="preserve">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w:t>
      </w:r>
      <w:proofErr w:type="gramStart"/>
      <w:r>
        <w:t>sum(</w:t>
      </w:r>
      <w:proofErr w:type="spellStart"/>
      <w:proofErr w:type="gramEnd"/>
      <w:r>
        <w:t>l_extendedprice</w:t>
      </w:r>
      <w:proofErr w:type="spellEnd"/>
      <w:r>
        <w:t xml:space="preserve">*(1-l_discount)) for all qualifying </w:t>
      </w:r>
      <w:proofErr w:type="spellStart"/>
      <w:r>
        <w:t>lineitems</w:t>
      </w:r>
      <w:proofErr w:type="spellEnd"/>
      <w:r>
        <w:t>.</w:t>
      </w:r>
    </w:p>
    <w:p w:rsidR="00753E82" w:rsidRDefault="00753E82" w:rsidP="00753E82">
      <w:pPr>
        <w:pStyle w:val="Heading4"/>
      </w:pPr>
      <w:r>
        <w:t>Functional Query Definition</w:t>
      </w:r>
      <w:bookmarkStart w:id="259" w:name="Xae999854"/>
      <w:bookmarkStart w:id="260" w:name="Xae999855"/>
      <w:bookmarkEnd w:id="259"/>
      <w:bookmarkEnd w:id="260"/>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r>
        <w:t>Return the first 20 selected rows</w:t>
      </w:r>
      <w:bookmarkStart w:id="261" w:name="Xae999857"/>
      <w:bookmarkEnd w:id="261"/>
      <w:r w:rsidR="000E1EE1">
        <w:fldChar w:fldCharType="begin"/>
      </w:r>
      <w:r>
        <w:instrText>xe "Rows"</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c_custkey</w:t>
      </w:r>
      <w:proofErr w:type="spellEnd"/>
      <w:r>
        <w:t xml:space="preserve">, </w:t>
      </w:r>
    </w:p>
    <w:p w:rsidR="00753E82" w:rsidRDefault="00753E82" w:rsidP="00753E82">
      <w:pPr>
        <w:pStyle w:val="SQL2"/>
        <w:widowControl/>
      </w:pPr>
      <w:proofErr w:type="spellStart"/>
      <w:r>
        <w:t>c_name</w:t>
      </w:r>
      <w:proofErr w:type="spellEnd"/>
      <w:r>
        <w:t xml:space="preserve">, </w:t>
      </w:r>
    </w:p>
    <w:p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rsidR="00753E82" w:rsidRDefault="00753E82" w:rsidP="00753E82">
      <w:pPr>
        <w:pStyle w:val="SQL2"/>
        <w:widowControl/>
      </w:pPr>
      <w:proofErr w:type="spellStart"/>
      <w:r>
        <w:t>c_acctbal</w:t>
      </w:r>
      <w:proofErr w:type="spellEnd"/>
      <w:r>
        <w:t xml:space="preserve">, </w:t>
      </w:r>
    </w:p>
    <w:p w:rsidR="00753E82" w:rsidRDefault="00753E82" w:rsidP="00753E82">
      <w:pPr>
        <w:pStyle w:val="SQL2"/>
        <w:widowControl/>
      </w:pPr>
      <w:proofErr w:type="spellStart"/>
      <w:r>
        <w:t>n_name</w:t>
      </w:r>
      <w:proofErr w:type="spellEnd"/>
      <w:r>
        <w:t xml:space="preserve">, </w:t>
      </w:r>
    </w:p>
    <w:p w:rsidR="00753E82" w:rsidRDefault="00753E82" w:rsidP="00753E82">
      <w:pPr>
        <w:pStyle w:val="SQL2"/>
        <w:widowControl/>
      </w:pPr>
      <w:proofErr w:type="spellStart"/>
      <w:r>
        <w:t>c_address</w:t>
      </w:r>
      <w:proofErr w:type="spellEnd"/>
      <w:r>
        <w:t xml:space="preserve">, </w:t>
      </w:r>
    </w:p>
    <w:p w:rsidR="00753E82" w:rsidRDefault="00753E82" w:rsidP="00753E82">
      <w:pPr>
        <w:pStyle w:val="SQL2"/>
        <w:widowControl/>
      </w:pPr>
      <w:proofErr w:type="spellStart"/>
      <w:r>
        <w:t>c_phone</w:t>
      </w:r>
      <w:proofErr w:type="spellEnd"/>
      <w:r>
        <w:t xml:space="preserve">, </w:t>
      </w:r>
    </w:p>
    <w:p w:rsidR="00753E82" w:rsidRDefault="00753E82" w:rsidP="00753E82">
      <w:pPr>
        <w:pStyle w:val="SQL2"/>
        <w:widowControl/>
      </w:pPr>
      <w:proofErr w:type="spellStart"/>
      <w:r>
        <w:t>c_comment</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spellStart"/>
      <w:proofErr w:type="gramStart"/>
      <w:r>
        <w:t>lineitem</w:t>
      </w:r>
      <w:proofErr w:type="spellEnd"/>
      <w:proofErr w:type="gramEnd"/>
      <w:r>
        <w:t xml:space="preserve">, </w:t>
      </w:r>
    </w:p>
    <w:p w:rsidR="00753E82" w:rsidRDefault="00753E82" w:rsidP="00753E82">
      <w:pPr>
        <w:pStyle w:val="SQL2"/>
        <w:widowControl/>
      </w:pPr>
      <w:proofErr w:type="gramStart"/>
      <w:r>
        <w:t>nation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c_custkey</w:t>
      </w:r>
      <w:proofErr w:type="spellEnd"/>
      <w:r>
        <w:t xml:space="preserve"> = </w:t>
      </w:r>
      <w:proofErr w:type="spellStart"/>
      <w:r>
        <w:t>o_custkey</w:t>
      </w:r>
      <w:proofErr w:type="spellEnd"/>
    </w:p>
    <w:p w:rsidR="00753E82" w:rsidRDefault="00753E82" w:rsidP="00753E82">
      <w:pPr>
        <w:pStyle w:val="SQL2"/>
        <w:widowControl/>
      </w:pPr>
      <w:proofErr w:type="gramStart"/>
      <w:r>
        <w:t>and</w:t>
      </w:r>
      <w:proofErr w:type="gramEnd"/>
      <w:r>
        <w:t xml:space="preserve"> </w:t>
      </w:r>
      <w:proofErr w:type="spellStart"/>
      <w:r>
        <w:t>l_orderkey</w:t>
      </w:r>
      <w:proofErr w:type="spellEnd"/>
      <w:r>
        <w:t xml:space="preserve"> = </w:t>
      </w:r>
      <w:proofErr w:type="spellStart"/>
      <w:r>
        <w:t>o_orderkey</w:t>
      </w:r>
      <w:proofErr w:type="spellEnd"/>
    </w:p>
    <w:p w:rsidR="00753E82" w:rsidRDefault="00753E82" w:rsidP="00753E82">
      <w:pPr>
        <w:pStyle w:val="SQL2"/>
        <w:widowControl/>
      </w:pPr>
      <w:proofErr w:type="gramStart"/>
      <w:r>
        <w:t>and</w:t>
      </w:r>
      <w:proofErr w:type="gramEnd"/>
      <w:r>
        <w:t xml:space="preserve"> </w:t>
      </w:r>
      <w:proofErr w:type="spellStart"/>
      <w:r>
        <w:t>o_orderdate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o_orderdate</w:t>
      </w:r>
      <w:proofErr w:type="spellEnd"/>
      <w:r>
        <w:t xml:space="preserve"> &lt; date '[DATE]' + interval '3' month</w:t>
      </w:r>
    </w:p>
    <w:p w:rsidR="00753E82" w:rsidRDefault="00753E82" w:rsidP="00753E82">
      <w:pPr>
        <w:pStyle w:val="SQL2"/>
        <w:widowControl/>
      </w:pPr>
      <w:proofErr w:type="gramStart"/>
      <w:r>
        <w:t>and</w:t>
      </w:r>
      <w:proofErr w:type="gramEnd"/>
      <w:r>
        <w:t xml:space="preserve"> </w:t>
      </w:r>
      <w:proofErr w:type="spellStart"/>
      <w:r>
        <w:t>l_returnflag</w:t>
      </w:r>
      <w:proofErr w:type="spellEnd"/>
      <w:r>
        <w:t xml:space="preserve"> = 'R'</w:t>
      </w:r>
    </w:p>
    <w:p w:rsidR="00753E82" w:rsidRDefault="00753E82" w:rsidP="00753E82">
      <w:pPr>
        <w:pStyle w:val="SQL2"/>
        <w:widowControl/>
      </w:pPr>
      <w:proofErr w:type="gramStart"/>
      <w:r>
        <w:t>and</w:t>
      </w:r>
      <w:proofErr w:type="gramEnd"/>
      <w:r>
        <w:t xml:space="preserve"> </w:t>
      </w:r>
      <w:proofErr w:type="spellStart"/>
      <w:r>
        <w:t>c_nationkey</w:t>
      </w:r>
      <w:proofErr w:type="spellEnd"/>
      <w:r>
        <w:t xml:space="preserve"> = </w:t>
      </w:r>
      <w:proofErr w:type="spellStart"/>
      <w:r>
        <w:t>n_nationkey</w:t>
      </w:r>
      <w:proofErr w:type="spellEnd"/>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c_custkey</w:t>
      </w:r>
      <w:proofErr w:type="spellEnd"/>
      <w:r>
        <w:t xml:space="preserve">, </w:t>
      </w:r>
    </w:p>
    <w:p w:rsidR="00753E82" w:rsidRDefault="00753E82" w:rsidP="00753E82">
      <w:pPr>
        <w:pStyle w:val="SQL2"/>
        <w:widowControl/>
      </w:pPr>
      <w:proofErr w:type="spellStart"/>
      <w:r>
        <w:t>c_name</w:t>
      </w:r>
      <w:proofErr w:type="spellEnd"/>
      <w:r>
        <w:t xml:space="preserve">, </w:t>
      </w:r>
    </w:p>
    <w:p w:rsidR="00753E82" w:rsidRDefault="00753E82" w:rsidP="00753E82">
      <w:pPr>
        <w:pStyle w:val="SQL2"/>
        <w:widowControl/>
      </w:pPr>
      <w:proofErr w:type="spellStart"/>
      <w:r>
        <w:t>c_acctbal</w:t>
      </w:r>
      <w:proofErr w:type="spellEnd"/>
      <w:r>
        <w:t xml:space="preserve">, </w:t>
      </w:r>
    </w:p>
    <w:p w:rsidR="00753E82" w:rsidRDefault="00753E82" w:rsidP="00753E82">
      <w:pPr>
        <w:pStyle w:val="SQL2"/>
        <w:widowControl/>
      </w:pPr>
      <w:proofErr w:type="spellStart"/>
      <w:r>
        <w:t>c_phone</w:t>
      </w:r>
      <w:proofErr w:type="spellEnd"/>
      <w:r>
        <w:t xml:space="preserve">, </w:t>
      </w:r>
    </w:p>
    <w:p w:rsidR="00753E82" w:rsidRDefault="00753E82" w:rsidP="00753E82">
      <w:pPr>
        <w:pStyle w:val="SQL2"/>
        <w:widowControl/>
      </w:pPr>
      <w:proofErr w:type="spellStart"/>
      <w:r>
        <w:t>n_name</w:t>
      </w:r>
      <w:proofErr w:type="spellEnd"/>
      <w:r>
        <w:t xml:space="preserve">, </w:t>
      </w:r>
    </w:p>
    <w:p w:rsidR="00753E82" w:rsidRDefault="00753E82" w:rsidP="00753E82">
      <w:pPr>
        <w:pStyle w:val="SQL2"/>
        <w:widowControl/>
      </w:pPr>
      <w:proofErr w:type="spellStart"/>
      <w:r>
        <w:t>c_address</w:t>
      </w:r>
      <w:proofErr w:type="spellEnd"/>
      <w:r>
        <w:t xml:space="preserve">, </w:t>
      </w:r>
    </w:p>
    <w:p w:rsidR="00753E82" w:rsidRDefault="00753E82" w:rsidP="00753E82">
      <w:pPr>
        <w:pStyle w:val="SQL2"/>
        <w:widowControl/>
      </w:pPr>
      <w:proofErr w:type="spellStart"/>
      <w:r>
        <w:t>c_comment</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revenue</w:t>
      </w:r>
      <w:proofErr w:type="gramEnd"/>
      <w:r>
        <w:t xml:space="preserve"> </w:t>
      </w:r>
      <w:proofErr w:type="spellStart"/>
      <w:r>
        <w:t>desc</w:t>
      </w:r>
      <w:proofErr w:type="spellEnd"/>
      <w:r>
        <w:t>;</w:t>
      </w:r>
    </w:p>
    <w:p w:rsidR="00753E82" w:rsidRDefault="00753E82" w:rsidP="00753E82">
      <w:pPr>
        <w:pStyle w:val="Heading4"/>
      </w:pPr>
      <w:r>
        <w:t>Substitution Parameters</w:t>
      </w:r>
      <w:bookmarkStart w:id="262" w:name="Xae999890"/>
      <w:bookmarkEnd w:id="262"/>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263" w:name="Xae999892"/>
      <w:bookmarkEnd w:id="263"/>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32"/>
        </w:numPr>
      </w:pPr>
      <w:r>
        <w:t>DATE is the first day of a randomly selected month from the second month of 1993 to the first month of 1995.</w:t>
      </w:r>
    </w:p>
    <w:p w:rsidR="00753E82" w:rsidRDefault="00753E82" w:rsidP="00753E82">
      <w:pPr>
        <w:pStyle w:val="Heading4"/>
      </w:pPr>
      <w:r>
        <w:t>Query Validation</w:t>
      </w:r>
      <w:bookmarkStart w:id="264" w:name="Xae999895"/>
      <w:bookmarkStart w:id="265" w:name="Xae999896"/>
      <w:bookmarkEnd w:id="264"/>
      <w:bookmarkEnd w:id="265"/>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266" w:name="Xae999898"/>
      <w:bookmarkStart w:id="267" w:name="Xae999899"/>
      <w:bookmarkEnd w:id="266"/>
      <w:bookmarkEnd w:id="267"/>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268" w:name="Xae999900"/>
      <w:bookmarkEnd w:id="268"/>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269" w:name="Xae999902"/>
      <w:bookmarkEnd w:id="269"/>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270" w:name="Xae999903"/>
      <w:bookmarkEnd w:id="270"/>
      <w:r w:rsidR="000E1EE1">
        <w:fldChar w:fldCharType="begin"/>
      </w:r>
      <w:r>
        <w:instrText>xe "Query:Substitution Parameters"</w:instrText>
      </w:r>
      <w:r w:rsidR="000E1EE1">
        <w:fldChar w:fldCharType="end"/>
      </w:r>
      <w:r>
        <w:t>s:</w:t>
      </w:r>
    </w:p>
    <w:p w:rsidR="00753E82" w:rsidRDefault="00753E82" w:rsidP="00753E82">
      <w:pPr>
        <w:pStyle w:val="Numbered"/>
        <w:numPr>
          <w:ilvl w:val="0"/>
          <w:numId w:val="33"/>
        </w:numPr>
      </w:pPr>
      <w:r>
        <w:t>DATE = 1993-10-01.</w:t>
      </w:r>
    </w:p>
    <w:p w:rsidR="00753E82" w:rsidRDefault="00753E82" w:rsidP="00753E82">
      <w:pPr>
        <w:pStyle w:val="Heading4"/>
      </w:pPr>
      <w:bookmarkStart w:id="271" w:name="Xae999906"/>
      <w:bookmarkStart w:id="272" w:name="Xae999907"/>
      <w:bookmarkEnd w:id="271"/>
      <w:bookmarkEnd w:id="272"/>
      <w:r>
        <w:lastRenderedPageBreak/>
        <w:t>Sample Output</w:t>
      </w:r>
    </w:p>
    <w:p w:rsidR="00753E82" w:rsidRDefault="00753E82" w:rsidP="00753E82"/>
    <w:p w:rsidR="00753E82" w:rsidRDefault="00753E82" w:rsidP="00753E82">
      <w:r>
        <w:t> </w:t>
      </w:r>
    </w:p>
    <w:tbl>
      <w:tblPr>
        <w:tblW w:w="0" w:type="auto"/>
        <w:tblInd w:w="530" w:type="dxa"/>
        <w:tblLayout w:type="fixed"/>
        <w:tblCellMar>
          <w:left w:w="0" w:type="dxa"/>
          <w:right w:w="0" w:type="dxa"/>
        </w:tblCellMar>
        <w:tblLook w:val="0000"/>
      </w:tblPr>
      <w:tblGrid>
        <w:gridCol w:w="1469"/>
        <w:gridCol w:w="2520"/>
        <w:gridCol w:w="1541"/>
        <w:gridCol w:w="1440"/>
        <w:gridCol w:w="2059"/>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rsidR="00753E82" w:rsidRDefault="00753E82" w:rsidP="00753E82">
      <w:pPr>
        <w:ind w:left="0"/>
      </w:pPr>
      <w:r>
        <w:t> </w:t>
      </w:r>
    </w:p>
    <w:p w:rsidR="00753E82" w:rsidRDefault="00753E82" w:rsidP="00753E82">
      <w:pPr>
        <w:ind w:left="0"/>
      </w:pPr>
    </w:p>
    <w:p w:rsidR="00753E82" w:rsidRDefault="00753E82" w:rsidP="00753E82">
      <w:pPr>
        <w:ind w:left="0"/>
      </w:pPr>
    </w:p>
    <w:tbl>
      <w:tblPr>
        <w:tblW w:w="9540" w:type="dxa"/>
        <w:tblInd w:w="540" w:type="dxa"/>
        <w:tblLayout w:type="fixed"/>
        <w:tblCellMar>
          <w:left w:w="0" w:type="dxa"/>
          <w:right w:w="0" w:type="dxa"/>
        </w:tblCellMar>
        <w:tblLook w:val="0000"/>
      </w:tblPr>
      <w:tblGrid>
        <w:gridCol w:w="1822"/>
        <w:gridCol w:w="2160"/>
        <w:gridCol w:w="5558"/>
      </w:tblGrid>
      <w:tr w:rsidR="00753E82">
        <w:trPr>
          <w:trHeight w:val="400"/>
        </w:trPr>
        <w:tc>
          <w:tcPr>
            <w:tcW w:w="182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trPr>
          <w:trHeight w:val="640"/>
        </w:trPr>
        <w:tc>
          <w:tcPr>
            <w:tcW w:w="182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sits</w:t>
            </w:r>
            <w:proofErr w:type="gramEnd"/>
            <w:r>
              <w:t>. slyly regular requests sleep alongside of the regular inst</w:t>
            </w:r>
          </w:p>
        </w:tc>
      </w:tr>
    </w:tbl>
    <w:p w:rsidR="00753E82" w:rsidRDefault="00753E82" w:rsidP="00753E82">
      <w:r>
        <w:t> </w:t>
      </w:r>
    </w:p>
    <w:p w:rsidR="00753E82" w:rsidRDefault="00753E82" w:rsidP="00753E82">
      <w:pPr>
        <w:pStyle w:val="Heading3"/>
      </w:pPr>
      <w:r>
        <w:br w:type="column"/>
      </w:r>
      <w:bookmarkStart w:id="273" w:name="_Toc229328390"/>
      <w:r>
        <w:lastRenderedPageBreak/>
        <w:t>Important Stock Identification Query (Q11)</w:t>
      </w:r>
      <w:bookmarkEnd w:id="273"/>
    </w:p>
    <w:p w:rsidR="00753E82" w:rsidRDefault="00753E82" w:rsidP="00753E82">
      <w:r>
        <w:t>This query finds the most important subset of suppliers' stock in a given nation.</w:t>
      </w:r>
    </w:p>
    <w:p w:rsidR="00753E82" w:rsidRDefault="00753E82" w:rsidP="00753E82">
      <w:pPr>
        <w:pStyle w:val="Heading4"/>
      </w:pPr>
      <w:r>
        <w:t>Business Question</w:t>
      </w:r>
      <w:bookmarkStart w:id="274" w:name="Xae1000106"/>
      <w:bookmarkStart w:id="275" w:name="Xae1000107"/>
      <w:bookmarkEnd w:id="274"/>
      <w:bookmarkEnd w:id="275"/>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rsidR="00753E82" w:rsidRDefault="00753E82" w:rsidP="00753E82">
      <w:pPr>
        <w:pStyle w:val="Heading4"/>
      </w:pPr>
      <w:r>
        <w:t>Functional Query Definition</w:t>
      </w:r>
      <w:bookmarkStart w:id="276" w:name="Xae1000110"/>
      <w:bookmarkStart w:id="277" w:name="Xae1000111"/>
      <w:bookmarkEnd w:id="276"/>
      <w:bookmarkEnd w:id="277"/>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ps_partkey</w:t>
      </w:r>
      <w:proofErr w:type="spellEnd"/>
      <w:r>
        <w:t xml:space="preserve">, </w:t>
      </w:r>
    </w:p>
    <w:p w:rsidR="00753E82" w:rsidRDefault="00753E82" w:rsidP="00753E82">
      <w:pPr>
        <w:pStyle w:val="SQL2"/>
        <w:widowControl/>
      </w:pPr>
      <w:proofErr w:type="gramStart"/>
      <w:r>
        <w:t>sum(</w:t>
      </w:r>
      <w:proofErr w:type="spellStart"/>
      <w:proofErr w:type="gramEnd"/>
      <w:r>
        <w:t>ps_supplycost</w:t>
      </w:r>
      <w:proofErr w:type="spellEnd"/>
      <w:r>
        <w:t xml:space="preserve"> * </w:t>
      </w:r>
      <w:proofErr w:type="spellStart"/>
      <w:r>
        <w:t>ps_availqty</w:t>
      </w:r>
      <w:proofErr w:type="spellEnd"/>
      <w:r>
        <w:t>) as value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spellStart"/>
      <w:proofErr w:type="gramStart"/>
      <w:r>
        <w:t>partsupp</w:t>
      </w:r>
      <w:proofErr w:type="spellEnd"/>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nation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ps_suppkey</w:t>
      </w:r>
      <w:proofErr w:type="spellEnd"/>
      <w:r>
        <w:t xml:space="preserve"> = </w:t>
      </w:r>
      <w:proofErr w:type="spellStart"/>
      <w:r>
        <w:t>s_suppkey</w:t>
      </w:r>
      <w:proofErr w:type="spellEnd"/>
    </w:p>
    <w:p w:rsidR="00753E82" w:rsidRDefault="00753E82" w:rsidP="00753E82">
      <w:pPr>
        <w:pStyle w:val="SQL2"/>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2"/>
        <w:widowControl/>
      </w:pPr>
      <w:proofErr w:type="gramStart"/>
      <w:r>
        <w:t>and</w:t>
      </w:r>
      <w:proofErr w:type="gramEnd"/>
      <w:r>
        <w:t xml:space="preserve"> </w:t>
      </w:r>
      <w:proofErr w:type="spellStart"/>
      <w:r>
        <w:t>n_name</w:t>
      </w:r>
      <w:proofErr w:type="spellEnd"/>
      <w:r>
        <w:t xml:space="preserve"> = '[NATION]'</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proofErr w:type="gramStart"/>
      <w:r>
        <w:t>ps_partkey</w:t>
      </w:r>
      <w:proofErr w:type="spellEnd"/>
      <w:proofErr w:type="gramEnd"/>
      <w:r>
        <w:t xml:space="preserve"> having </w:t>
      </w:r>
    </w:p>
    <w:p w:rsidR="00753E82" w:rsidRDefault="00753E82" w:rsidP="00753E82">
      <w:pPr>
        <w:pStyle w:val="SQL3"/>
        <w:widowControl/>
      </w:pPr>
      <w:proofErr w:type="gramStart"/>
      <w:r>
        <w:t>sum(</w:t>
      </w:r>
      <w:proofErr w:type="spellStart"/>
      <w:proofErr w:type="gramEnd"/>
      <w:r>
        <w:t>ps_supplycost</w:t>
      </w:r>
      <w:proofErr w:type="spellEnd"/>
      <w:r>
        <w:t xml:space="preserve"> * </w:t>
      </w:r>
      <w:proofErr w:type="spellStart"/>
      <w:r>
        <w:t>ps_availqty</w:t>
      </w:r>
      <w:proofErr w:type="spellEnd"/>
      <w:r>
        <w:t>) &gt;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proofErr w:type="gramStart"/>
      <w:r>
        <w:t>sum(</w:t>
      </w:r>
      <w:proofErr w:type="spellStart"/>
      <w:proofErr w:type="gramEnd"/>
      <w:r>
        <w:t>ps_supplycost</w:t>
      </w:r>
      <w:proofErr w:type="spellEnd"/>
      <w:r>
        <w:t xml:space="preserve"> * </w:t>
      </w:r>
      <w:proofErr w:type="spellStart"/>
      <w:r>
        <w:t>ps_availqty</w:t>
      </w:r>
      <w:proofErr w:type="spellEnd"/>
      <w:r>
        <w:t>) * [FRACTION]</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spellStart"/>
      <w:proofErr w:type="gramStart"/>
      <w:r>
        <w:t>partsupp</w:t>
      </w:r>
      <w:proofErr w:type="spellEnd"/>
      <w:proofErr w:type="gramEnd"/>
      <w:r>
        <w:t xml:space="preserve">, </w:t>
      </w:r>
    </w:p>
    <w:p w:rsidR="00753E82" w:rsidRDefault="00753E82" w:rsidP="00753E82">
      <w:pPr>
        <w:pStyle w:val="SQL5"/>
        <w:widowControl/>
      </w:pPr>
      <w:proofErr w:type="gramStart"/>
      <w:r>
        <w:t>supplier</w:t>
      </w:r>
      <w:proofErr w:type="gramEnd"/>
      <w:r>
        <w:t xml:space="preserve">, </w:t>
      </w:r>
    </w:p>
    <w:p w:rsidR="00753E82" w:rsidRDefault="00753E82" w:rsidP="00753E82">
      <w:pPr>
        <w:pStyle w:val="SQL5"/>
        <w:widowControl/>
      </w:pPr>
      <w:proofErr w:type="gramStart"/>
      <w:r>
        <w:t>nation</w:t>
      </w:r>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proofErr w:type="spellStart"/>
      <w:r>
        <w:t>ps_suppkey</w:t>
      </w:r>
      <w:proofErr w:type="spellEnd"/>
      <w:r>
        <w:t xml:space="preserve"> = </w:t>
      </w:r>
      <w:proofErr w:type="spellStart"/>
      <w:r>
        <w:t>s_suppkey</w:t>
      </w:r>
      <w:proofErr w:type="spellEnd"/>
    </w:p>
    <w:p w:rsidR="00753E82" w:rsidRDefault="00753E82" w:rsidP="00753E82">
      <w:pPr>
        <w:pStyle w:val="SQL5"/>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5"/>
        <w:widowControl/>
      </w:pPr>
      <w:proofErr w:type="gramStart"/>
      <w:r>
        <w:t>and</w:t>
      </w:r>
      <w:proofErr w:type="gramEnd"/>
      <w:r>
        <w:t xml:space="preserve"> </w:t>
      </w:r>
      <w:proofErr w:type="spellStart"/>
      <w:r>
        <w:t>n_name</w:t>
      </w:r>
      <w:proofErr w:type="spellEnd"/>
      <w:r>
        <w:t xml:space="preserve"> = '[NATION]'</w:t>
      </w:r>
    </w:p>
    <w:p w:rsidR="00753E82" w:rsidRDefault="00753E82" w:rsidP="00753E82">
      <w:pPr>
        <w:pStyle w:val="SQL3"/>
        <w:widowControl/>
      </w:pPr>
      <w:r>
        <w:t>)</w:t>
      </w:r>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proofErr w:type="gramStart"/>
      <w:r>
        <w:t>value</w:t>
      </w:r>
      <w:proofErr w:type="gramEnd"/>
      <w:r>
        <w:t xml:space="preserve"> </w:t>
      </w:r>
      <w:proofErr w:type="spellStart"/>
      <w:r>
        <w:t>desc</w:t>
      </w:r>
      <w:proofErr w:type="spellEnd"/>
      <w:r>
        <w:t>;</w:t>
      </w:r>
    </w:p>
    <w:p w:rsidR="00753E82" w:rsidRDefault="00753E82" w:rsidP="00753E82">
      <w:pPr>
        <w:pStyle w:val="Heading4"/>
      </w:pPr>
      <w:r>
        <w:t>Substitution Parameters</w:t>
      </w:r>
      <w:bookmarkStart w:id="278" w:name="Xae1000140"/>
      <w:bookmarkEnd w:id="278"/>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279" w:name="Xae1000142"/>
      <w:bookmarkEnd w:id="279"/>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0E1EE1">
        <w:fldChar w:fldCharType="begin"/>
      </w:r>
      <w:r w:rsidR="00B8146F">
        <w:instrText xml:space="preserve"> REF Rag_Ref389030226T \r \h </w:instrText>
      </w:r>
      <w:r w:rsidR="000E1EE1">
        <w:fldChar w:fldCharType="separate"/>
      </w:r>
      <w:r w:rsidR="00B8146F">
        <w:t>4.2.3</w:t>
      </w:r>
      <w:r w:rsidR="000E1EE1">
        <w:fldChar w:fldCharType="end"/>
      </w:r>
      <w:r>
        <w:t>;</w:t>
      </w:r>
    </w:p>
    <w:p w:rsidR="00753E82" w:rsidRDefault="00753E82" w:rsidP="00753E82">
      <w:pPr>
        <w:pStyle w:val="Numbered"/>
      </w:pPr>
      <w:r>
        <w:t>FRACTION is chosen as 0.0001 / SF.</w:t>
      </w:r>
    </w:p>
    <w:p w:rsidR="00753E82" w:rsidRDefault="00753E82" w:rsidP="00753E82">
      <w:pPr>
        <w:pStyle w:val="Heading4"/>
      </w:pPr>
      <w:r>
        <w:t>Query Validation</w:t>
      </w:r>
      <w:bookmarkStart w:id="280" w:name="Xae1000149"/>
      <w:bookmarkStart w:id="281" w:name="Xae1000150"/>
      <w:bookmarkEnd w:id="280"/>
      <w:bookmarkEnd w:id="281"/>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282" w:name="Xae1000152"/>
      <w:bookmarkStart w:id="283" w:name="Xae1000153"/>
      <w:bookmarkEnd w:id="282"/>
      <w:bookmarkEnd w:id="283"/>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284" w:name="Xae1000154"/>
      <w:bookmarkEnd w:id="284"/>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285" w:name="Xae1000156"/>
      <w:bookmarkEnd w:id="285"/>
      <w:r w:rsidR="000E1EE1">
        <w:fldChar w:fldCharType="begin"/>
      </w:r>
      <w:r>
        <w:instrText>xe "Query:Substitution Parameters"</w:instrText>
      </w:r>
      <w:r w:rsidR="000E1EE1">
        <w:fldChar w:fldCharType="end"/>
      </w:r>
      <w:r>
        <w:t>s and must produce the following output data:</w:t>
      </w:r>
    </w:p>
    <w:p w:rsidR="00753E82" w:rsidRDefault="00753E82" w:rsidP="00753E82"/>
    <w:p w:rsidR="00753E82" w:rsidRDefault="00753E82" w:rsidP="00753E82">
      <w:r>
        <w:t>Values for substitution parameter</w:t>
      </w:r>
      <w:bookmarkStart w:id="286" w:name="Xae1000157"/>
      <w:bookmarkEnd w:id="286"/>
      <w:r w:rsidR="000E1EE1">
        <w:fldChar w:fldCharType="begin"/>
      </w:r>
      <w:r>
        <w:instrText>xe "Query:Substitution Parameters"</w:instrText>
      </w:r>
      <w:r w:rsidR="000E1EE1">
        <w:fldChar w:fldCharType="end"/>
      </w:r>
      <w:r>
        <w:t>s:</w:t>
      </w:r>
    </w:p>
    <w:p w:rsidR="00753E82" w:rsidRDefault="00753E82" w:rsidP="00753E82">
      <w:pPr>
        <w:pStyle w:val="Numbered"/>
        <w:numPr>
          <w:ilvl w:val="0"/>
          <w:numId w:val="35"/>
        </w:numPr>
      </w:pPr>
      <w:r>
        <w:t>NATION = GERMANY;</w:t>
      </w:r>
    </w:p>
    <w:p w:rsidR="00753E82" w:rsidRDefault="00753E82" w:rsidP="00753E82">
      <w:pPr>
        <w:pStyle w:val="Numbered"/>
      </w:pPr>
      <w:r>
        <w:t>FRACTION = 0.0001.</w:t>
      </w:r>
    </w:p>
    <w:p w:rsidR="00753E82" w:rsidRDefault="00753E82" w:rsidP="00753E82">
      <w:pPr>
        <w:pStyle w:val="Heading4"/>
        <w:pageBreakBefore/>
      </w:pPr>
      <w:bookmarkStart w:id="287" w:name="Xae1000161"/>
      <w:bookmarkStart w:id="288" w:name="Xae1000162"/>
      <w:bookmarkEnd w:id="287"/>
      <w:bookmarkEnd w:id="288"/>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642"/>
        <w:gridCol w:w="2074"/>
      </w:tblGrid>
      <w:tr w:rsidR="00753E82">
        <w:trPr>
          <w:trHeight w:val="400"/>
        </w:trPr>
        <w:tc>
          <w:tcPr>
            <w:tcW w:w="164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trPr>
          <w:trHeight w:val="400"/>
        </w:trPr>
        <w:tc>
          <w:tcPr>
            <w:tcW w:w="164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rsidR="00753E82" w:rsidRDefault="00753E82" w:rsidP="00753E82">
      <w:r>
        <w:t> </w:t>
      </w:r>
    </w:p>
    <w:p w:rsidR="00753E82" w:rsidRDefault="00753E82" w:rsidP="00753E82"/>
    <w:p w:rsidR="00753E82" w:rsidRDefault="00753E82" w:rsidP="00753E82">
      <w:r>
        <w:t> </w:t>
      </w:r>
    </w:p>
    <w:p w:rsidR="00753E82" w:rsidRDefault="00753E82" w:rsidP="00753E82">
      <w:pPr>
        <w:pStyle w:val="Heading3"/>
      </w:pPr>
      <w:r>
        <w:br w:type="column"/>
      </w:r>
      <w:bookmarkStart w:id="289" w:name="_Toc229328391"/>
      <w:bookmarkEnd w:id="103"/>
      <w:bookmarkEnd w:id="104"/>
      <w:r>
        <w:lastRenderedPageBreak/>
        <w:t>Shipping Modes and Order Priority Query (Q12)</w:t>
      </w:r>
      <w:bookmarkEnd w:id="289"/>
    </w:p>
    <w:p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rsidR="00753E82" w:rsidRDefault="00753E82" w:rsidP="00753E82">
      <w:pPr>
        <w:pStyle w:val="Heading4"/>
      </w:pPr>
      <w:r>
        <w:t>Business Question</w:t>
      </w:r>
      <w:bookmarkStart w:id="290" w:name="Xae1000222"/>
      <w:bookmarkStart w:id="291" w:name="Xae1000223"/>
      <w:bookmarkEnd w:id="290"/>
      <w:bookmarkEnd w:id="291"/>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proofErr w:type="gramStart"/>
      <w:r>
        <w:t xml:space="preserve">The Shipping Modes and Order Priority Query counts, by ship mode, for </w:t>
      </w:r>
      <w:proofErr w:type="spellStart"/>
      <w:r>
        <w:t>lineitems</w:t>
      </w:r>
      <w:proofErr w:type="spellEnd"/>
      <w:r>
        <w:t xml:space="preserve"> actually received by customers in a given year, the number of </w:t>
      </w:r>
      <w:proofErr w:type="spellStart"/>
      <w:r>
        <w:t>lineitems</w:t>
      </w:r>
      <w:proofErr w:type="spellEnd"/>
      <w:r>
        <w:t xml:space="preserve"> belonging to orders for which the </w:t>
      </w:r>
      <w:proofErr w:type="spellStart"/>
      <w:r>
        <w:t>l_receiptdate</w:t>
      </w:r>
      <w:proofErr w:type="spellEnd"/>
      <w:r>
        <w:t xml:space="preserve"> exceeds the </w:t>
      </w:r>
      <w:proofErr w:type="spellStart"/>
      <w:r>
        <w:t>l_commitdate</w:t>
      </w:r>
      <w:proofErr w:type="spellEnd"/>
      <w:r>
        <w:t xml:space="preserve"> for two different specified ship modes.</w:t>
      </w:r>
      <w:proofErr w:type="gramEnd"/>
      <w:r>
        <w:t xml:space="preserve"> Only </w:t>
      </w:r>
      <w:proofErr w:type="spellStart"/>
      <w:r>
        <w:t>lineitems</w:t>
      </w:r>
      <w:proofErr w:type="spellEnd"/>
      <w:r>
        <w:t xml:space="preserve"> that were actually shipped before the </w:t>
      </w:r>
      <w:proofErr w:type="spellStart"/>
      <w:r>
        <w:t>l_commitdate</w:t>
      </w:r>
      <w:proofErr w:type="spellEnd"/>
      <w:r>
        <w:t xml:space="preserve"> are con</w:t>
      </w:r>
      <w:r>
        <w:softHyphen/>
        <w:t xml:space="preserve">sidered. The late </w:t>
      </w:r>
      <w:proofErr w:type="spellStart"/>
      <w:r>
        <w:t>lineitems</w:t>
      </w:r>
      <w:proofErr w:type="spellEnd"/>
      <w:r>
        <w:t xml:space="preserve"> are partitioned into two groups, those with priority URGENT or HIGH, and those with a priority other than URGENT or HIGH.</w:t>
      </w:r>
    </w:p>
    <w:p w:rsidR="00753E82" w:rsidRDefault="00753E82" w:rsidP="00753E82">
      <w:pPr>
        <w:pStyle w:val="Heading4"/>
      </w:pPr>
      <w:r>
        <w:t>Functional Query Definition</w:t>
      </w:r>
      <w:bookmarkStart w:id="292" w:name="Xae1000226"/>
      <w:bookmarkEnd w:id="292"/>
      <w:r w:rsidR="000E1EE1">
        <w:fldChar w:fldCharType="begin"/>
      </w:r>
      <w:r>
        <w:instrText>xe "Functional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l_shipmode</w:t>
      </w:r>
      <w:proofErr w:type="spellEnd"/>
      <w:r>
        <w:t xml:space="preserve">, </w:t>
      </w:r>
    </w:p>
    <w:p w:rsidR="00753E82" w:rsidRDefault="00753E82" w:rsidP="00753E82">
      <w:pPr>
        <w:pStyle w:val="SQL2"/>
        <w:widowControl/>
      </w:pP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w:t>
      </w:r>
      <w:proofErr w:type="spellStart"/>
      <w:r>
        <w:t>o_orderpriority</w:t>
      </w:r>
      <w:proofErr w:type="spellEnd"/>
      <w:r>
        <w:t xml:space="preserve"> ='1-URGENT'</w:t>
      </w:r>
    </w:p>
    <w:p w:rsidR="00753E82" w:rsidRDefault="00753E82" w:rsidP="00753E82">
      <w:pPr>
        <w:pStyle w:val="SQL4"/>
        <w:widowControl/>
      </w:pPr>
      <w:proofErr w:type="gramStart"/>
      <w:r>
        <w:t>or</w:t>
      </w:r>
      <w:proofErr w:type="gramEnd"/>
      <w:r>
        <w:t xml:space="preserve"> </w:t>
      </w:r>
      <w:proofErr w:type="spellStart"/>
      <w:r>
        <w:t>o_orderpriority</w:t>
      </w:r>
      <w:proofErr w:type="spellEnd"/>
      <w:r>
        <w:t xml:space="preserve"> ='2-HIGH'</w:t>
      </w:r>
    </w:p>
    <w:p w:rsidR="00753E82" w:rsidRDefault="00753E82" w:rsidP="00753E82">
      <w:pPr>
        <w:pStyle w:val="SQL3"/>
        <w:widowControl/>
      </w:pPr>
      <w:proofErr w:type="gramStart"/>
      <w:r>
        <w:t>then</w:t>
      </w:r>
      <w:proofErr w:type="gramEnd"/>
      <w:r>
        <w:t xml:space="preserve"> 1</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xml:space="preserve">) as </w:t>
      </w:r>
      <w:proofErr w:type="spellStart"/>
      <w:r>
        <w:t>high_line_count</w:t>
      </w:r>
      <w:proofErr w:type="spellEnd"/>
      <w:r>
        <w:t>,</w:t>
      </w:r>
    </w:p>
    <w:p w:rsidR="00753E82" w:rsidRDefault="00753E82" w:rsidP="00753E82">
      <w:pPr>
        <w:pStyle w:val="SQL2"/>
        <w:widowControl/>
      </w:pP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w:t>
      </w:r>
      <w:proofErr w:type="spellStart"/>
      <w:r>
        <w:t>o_orderpriority</w:t>
      </w:r>
      <w:proofErr w:type="spellEnd"/>
      <w:r>
        <w:t xml:space="preserve"> &lt;&gt; '1-URGENT'</w:t>
      </w:r>
    </w:p>
    <w:p w:rsidR="00753E82" w:rsidRDefault="00753E82" w:rsidP="00753E82">
      <w:pPr>
        <w:pStyle w:val="SQL4"/>
        <w:widowControl/>
      </w:pPr>
      <w:proofErr w:type="gramStart"/>
      <w:r>
        <w:t>and</w:t>
      </w:r>
      <w:proofErr w:type="gramEnd"/>
      <w:r>
        <w:t xml:space="preserve"> </w:t>
      </w:r>
      <w:proofErr w:type="spellStart"/>
      <w:r>
        <w:t>o_orderpriority</w:t>
      </w:r>
      <w:proofErr w:type="spellEnd"/>
      <w:r>
        <w:t xml:space="preserve"> &lt;&gt; '2-HIGH'</w:t>
      </w:r>
    </w:p>
    <w:p w:rsidR="00753E82" w:rsidRDefault="00753E82" w:rsidP="00753E82">
      <w:pPr>
        <w:pStyle w:val="SQL3"/>
        <w:widowControl/>
      </w:pPr>
      <w:proofErr w:type="gramStart"/>
      <w:r>
        <w:t>then</w:t>
      </w:r>
      <w:proofErr w:type="gramEnd"/>
      <w:r>
        <w:t xml:space="preserve"> 1</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xml:space="preserve">) as </w:t>
      </w:r>
      <w:proofErr w:type="spellStart"/>
      <w:r>
        <w:t>low_line_count</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spellStart"/>
      <w:proofErr w:type="gramStart"/>
      <w:r>
        <w:t>lineitem</w:t>
      </w:r>
      <w:proofErr w:type="spellEnd"/>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o_orderkey</w:t>
      </w:r>
      <w:proofErr w:type="spellEnd"/>
      <w:r>
        <w:t xml:space="preserve"> = </w:t>
      </w:r>
      <w:proofErr w:type="spellStart"/>
      <w:r>
        <w:t>l_orderkey</w:t>
      </w:r>
      <w:proofErr w:type="spellEnd"/>
    </w:p>
    <w:p w:rsidR="00753E82" w:rsidRDefault="00753E82" w:rsidP="00753E82">
      <w:pPr>
        <w:pStyle w:val="SQL2"/>
        <w:widowControl/>
      </w:pPr>
      <w:proofErr w:type="gramStart"/>
      <w:r>
        <w:t>and</w:t>
      </w:r>
      <w:proofErr w:type="gramEnd"/>
      <w:r>
        <w:t xml:space="preserve"> </w:t>
      </w:r>
      <w:proofErr w:type="spellStart"/>
      <w:r>
        <w:t>l_shipmode</w:t>
      </w:r>
      <w:proofErr w:type="spellEnd"/>
      <w:r>
        <w:t xml:space="preserve"> in ('[SHIPMODE1]', '[SHIPMODE2]')</w:t>
      </w:r>
    </w:p>
    <w:p w:rsidR="00753E82" w:rsidRDefault="00753E82" w:rsidP="00753E82">
      <w:pPr>
        <w:pStyle w:val="SQL2"/>
        <w:widowControl/>
      </w:pPr>
      <w:proofErr w:type="gramStart"/>
      <w:r>
        <w:t>and</w:t>
      </w:r>
      <w:proofErr w:type="gramEnd"/>
      <w:r>
        <w:t xml:space="preserve"> </w:t>
      </w:r>
      <w:proofErr w:type="spellStart"/>
      <w:r>
        <w:t>l_commitdate</w:t>
      </w:r>
      <w:proofErr w:type="spellEnd"/>
      <w:r>
        <w:t xml:space="preserve"> &lt; </w:t>
      </w:r>
      <w:proofErr w:type="spellStart"/>
      <w:r>
        <w:t>l_receiptdate</w:t>
      </w:r>
      <w:proofErr w:type="spellEnd"/>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&lt; </w:t>
      </w:r>
      <w:proofErr w:type="spellStart"/>
      <w:r>
        <w:t>l_commitdate</w:t>
      </w:r>
      <w:proofErr w:type="spellEnd"/>
    </w:p>
    <w:p w:rsidR="00753E82" w:rsidRDefault="00753E82" w:rsidP="00753E82">
      <w:pPr>
        <w:pStyle w:val="SQL2"/>
        <w:widowControl/>
      </w:pPr>
      <w:proofErr w:type="gramStart"/>
      <w:r>
        <w:t>and</w:t>
      </w:r>
      <w:proofErr w:type="gramEnd"/>
      <w:r>
        <w:t xml:space="preserve"> </w:t>
      </w:r>
      <w:proofErr w:type="spellStart"/>
      <w:r>
        <w:t>l_receiptdate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l_receiptdate</w:t>
      </w:r>
      <w:proofErr w:type="spellEnd"/>
      <w:r>
        <w:t xml:space="preserve"> &lt; date '[DATE]' + interval '1' year</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l_shipmode</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r>
        <w:t>l_shipmode</w:t>
      </w:r>
      <w:proofErr w:type="spellEnd"/>
      <w:r>
        <w:t>;</w:t>
      </w:r>
    </w:p>
    <w:p w:rsidR="00753E82" w:rsidRDefault="00753E82" w:rsidP="00753E82">
      <w:pPr>
        <w:pStyle w:val="Heading4"/>
      </w:pPr>
      <w:r>
        <w:t>Substitution Parameters</w:t>
      </w:r>
      <w:bookmarkStart w:id="293" w:name="Xae1000256"/>
      <w:bookmarkEnd w:id="293"/>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294" w:name="Xae1000258"/>
      <w:bookmarkEnd w:id="294"/>
      <w:r w:rsidR="000E1EE1">
        <w:fldChar w:fldCharType="begin"/>
      </w:r>
      <w:r>
        <w:instrText>xe "Query:Substitution Parameters"</w:instrText>
      </w:r>
      <w:r w:rsidR="000E1EE1">
        <w:fldChar w:fldCharType="end"/>
      </w:r>
      <w:r>
        <w:t>s must be generated and used to build the executable query text:</w:t>
      </w:r>
    </w:p>
    <w:p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0E1EE1">
        <w:fldChar w:fldCharType="begin"/>
      </w:r>
      <w:r w:rsidR="00B8146F">
        <w:instrText xml:space="preserve"> REF Rag_Ref389036433T \r \h </w:instrText>
      </w:r>
      <w:r w:rsidR="000E1EE1">
        <w:fldChar w:fldCharType="separate"/>
      </w:r>
      <w:r w:rsidR="00B8146F">
        <w:t>4.2.2.13</w:t>
      </w:r>
      <w:r w:rsidR="000E1EE1">
        <w:fldChar w:fldCharType="end"/>
      </w:r>
      <w:r w:rsidRPr="00D40BEE">
        <w:t>;</w:t>
      </w:r>
    </w:p>
    <w:p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0E1EE1">
        <w:fldChar w:fldCharType="begin"/>
      </w:r>
      <w:r w:rsidR="00B8146F">
        <w:instrText xml:space="preserve"> REF Rag_Ref389036433T \r \h </w:instrText>
      </w:r>
      <w:r w:rsidR="000E1EE1">
        <w:fldChar w:fldCharType="separate"/>
      </w:r>
      <w:r w:rsidR="00B8146F">
        <w:t>4.2.2.13</w:t>
      </w:r>
      <w:r w:rsidR="000E1EE1">
        <w:fldChar w:fldCharType="end"/>
      </w:r>
      <w:r w:rsidRPr="00D40BEE">
        <w:t xml:space="preserve"> and must be different from the value selected for SHIPMODE1 in item 1;</w:t>
      </w:r>
    </w:p>
    <w:p w:rsidR="00753E82" w:rsidRPr="00D40BEE" w:rsidRDefault="00753E82" w:rsidP="00753E82">
      <w:pPr>
        <w:pStyle w:val="Numbered"/>
      </w:pPr>
      <w:r w:rsidRPr="00D40BEE">
        <w:t>DATE is the first of January of a randomly selected year within [</w:t>
      </w:r>
      <w:proofErr w:type="gramStart"/>
      <w:r w:rsidRPr="00D40BEE">
        <w:t>1993 ..</w:t>
      </w:r>
      <w:proofErr w:type="gramEnd"/>
      <w:r w:rsidRPr="00D40BEE">
        <w:t xml:space="preserve"> 1997].</w:t>
      </w:r>
    </w:p>
    <w:p w:rsidR="00753E82" w:rsidRDefault="00753E82" w:rsidP="00753E82">
      <w:pPr>
        <w:pStyle w:val="Heading4"/>
      </w:pPr>
      <w:r>
        <w:t>Query Validation</w:t>
      </w:r>
      <w:bookmarkStart w:id="295" w:name="Xae1000269"/>
      <w:bookmarkStart w:id="296" w:name="Xae1000270"/>
      <w:bookmarkEnd w:id="295"/>
      <w:bookmarkEnd w:id="296"/>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297" w:name="Xae1000272"/>
      <w:bookmarkStart w:id="298" w:name="Xae1000273"/>
      <w:bookmarkEnd w:id="297"/>
      <w:bookmarkEnd w:id="298"/>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299" w:name="Xae1000274"/>
      <w:bookmarkEnd w:id="299"/>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300" w:name="Xae1000276"/>
      <w:bookmarkEnd w:id="300"/>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301" w:name="Xae1000277"/>
      <w:bookmarkEnd w:id="301"/>
      <w:r w:rsidR="000E1EE1">
        <w:fldChar w:fldCharType="begin"/>
      </w:r>
      <w:r>
        <w:instrText>xe "Query:Substitution Parameters"</w:instrText>
      </w:r>
      <w:r w:rsidR="000E1EE1">
        <w:fldChar w:fldCharType="end"/>
      </w:r>
      <w:r>
        <w:t>s:</w:t>
      </w:r>
    </w:p>
    <w:p w:rsidR="00753E82" w:rsidRPr="00D40BEE" w:rsidRDefault="00753E82" w:rsidP="00753E82">
      <w:pPr>
        <w:pStyle w:val="Numbered"/>
        <w:numPr>
          <w:ilvl w:val="0"/>
          <w:numId w:val="57"/>
        </w:numPr>
      </w:pPr>
      <w:r w:rsidRPr="00D40BEE">
        <w:t>SHIPMODE1 = MAIL;</w:t>
      </w:r>
    </w:p>
    <w:p w:rsidR="00753E82" w:rsidRPr="00D40BEE" w:rsidRDefault="00753E82" w:rsidP="00753E82">
      <w:pPr>
        <w:pStyle w:val="Numbered"/>
      </w:pPr>
      <w:r w:rsidRPr="00D40BEE">
        <w:lastRenderedPageBreak/>
        <w:t>SHIPMODE2 = SHIP;</w:t>
      </w:r>
    </w:p>
    <w:p w:rsidR="00753E82" w:rsidRPr="00D40BEE" w:rsidRDefault="00753E82" w:rsidP="00753E82">
      <w:pPr>
        <w:pStyle w:val="Numbered"/>
      </w:pPr>
      <w:r w:rsidRPr="00D40BEE">
        <w:t>DATE = 1994-01-01.</w:t>
      </w:r>
    </w:p>
    <w:p w:rsidR="00753E82" w:rsidRDefault="00753E82" w:rsidP="00753E82">
      <w:pPr>
        <w:pStyle w:val="Heading4"/>
      </w:pPr>
      <w:bookmarkStart w:id="302" w:name="Xae1000282"/>
      <w:bookmarkStart w:id="303" w:name="Xae1000283"/>
      <w:bookmarkEnd w:id="302"/>
      <w:bookmarkEnd w:id="303"/>
      <w:r>
        <w:t>Sample Output</w:t>
      </w:r>
    </w:p>
    <w:p w:rsidR="00753E82" w:rsidRDefault="00753E82" w:rsidP="00753E82"/>
    <w:tbl>
      <w:tblPr>
        <w:tblW w:w="7560" w:type="dxa"/>
        <w:tblInd w:w="720" w:type="dxa"/>
        <w:tblLayout w:type="fixed"/>
        <w:tblCellMar>
          <w:left w:w="0" w:type="dxa"/>
          <w:right w:w="0" w:type="dxa"/>
        </w:tblCellMar>
        <w:tblLook w:val="0000"/>
      </w:tblPr>
      <w:tblGrid>
        <w:gridCol w:w="2520"/>
        <w:gridCol w:w="2520"/>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04" w:name="_Toc229328392"/>
      <w:r>
        <w:lastRenderedPageBreak/>
        <w:t>Customer Distribution Query (Q13)</w:t>
      </w:r>
      <w:bookmarkEnd w:id="304"/>
    </w:p>
    <w:p w:rsidR="00753E82" w:rsidRDefault="00753E82" w:rsidP="00753E82">
      <w:r>
        <w:t>This query seeks relationships between customers and the size of their orders.</w:t>
      </w:r>
    </w:p>
    <w:p w:rsidR="00753E82" w:rsidRDefault="00753E82" w:rsidP="00753E82">
      <w:pPr>
        <w:pStyle w:val="Heading4"/>
      </w:pPr>
      <w:r>
        <w:t>Business Question</w:t>
      </w:r>
      <w:bookmarkStart w:id="305" w:name="Xae1000310"/>
      <w:bookmarkStart w:id="306" w:name="Xae1000311"/>
      <w:bookmarkEnd w:id="305"/>
      <w:bookmarkEnd w:id="306"/>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307" w:name="Xae1000314"/>
      <w:bookmarkEnd w:id="307"/>
      <w:r w:rsidR="000E1EE1">
        <w:fldChar w:fldCharType="begin"/>
      </w:r>
      <w:r>
        <w:instrText>xe "Column"</w:instrText>
      </w:r>
      <w:r w:rsidR="000E1EE1">
        <w:fldChar w:fldCharType="end"/>
      </w:r>
      <w:r>
        <w:t xml:space="preserve"> by looking for a particular pattern.</w:t>
      </w:r>
    </w:p>
    <w:p w:rsidR="00753E82" w:rsidRDefault="00753E82" w:rsidP="00753E82">
      <w:pPr>
        <w:pStyle w:val="Heading4"/>
      </w:pPr>
      <w:r>
        <w:t>Functional Query Definition</w:t>
      </w:r>
      <w:bookmarkStart w:id="308" w:name="Xae1000315"/>
      <w:bookmarkStart w:id="309" w:name="Xae1000316"/>
      <w:bookmarkEnd w:id="308"/>
      <w:bookmarkEnd w:id="309"/>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spellStart"/>
      <w:r>
        <w:t>c_count</w:t>
      </w:r>
      <w:proofErr w:type="spellEnd"/>
      <w:r>
        <w:t xml:space="preserve">, </w:t>
      </w:r>
      <w:proofErr w:type="gramStart"/>
      <w:r>
        <w:t>count(</w:t>
      </w:r>
      <w:proofErr w:type="gramEnd"/>
      <w:r>
        <w:t xml:space="preserve">*) as </w:t>
      </w:r>
      <w:proofErr w:type="spellStart"/>
      <w:r>
        <w:t>custdist</w:t>
      </w:r>
      <w:proofErr w:type="spellEnd"/>
      <w:r>
        <w:t xml:space="preserve"> </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spellStart"/>
      <w:r>
        <w:t>c_custkey</w:t>
      </w:r>
      <w:proofErr w:type="spellEnd"/>
      <w:r>
        <w:t>,</w:t>
      </w:r>
    </w:p>
    <w:p w:rsidR="00753E82" w:rsidRDefault="00753E82" w:rsidP="00753E82">
      <w:pPr>
        <w:pStyle w:val="SQL3"/>
        <w:widowControl/>
      </w:pPr>
      <w:proofErr w:type="gramStart"/>
      <w:r>
        <w:t>count(</w:t>
      </w:r>
      <w:proofErr w:type="spellStart"/>
      <w:proofErr w:type="gramEnd"/>
      <w:r>
        <w:t>o_orderkey</w:t>
      </w:r>
      <w:proofErr w:type="spellEnd"/>
      <w:r>
        <w:t xml:space="preserve">) </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customer</w:t>
      </w:r>
      <w:proofErr w:type="gramEnd"/>
      <w:r>
        <w:t xml:space="preserve"> left outer join</w:t>
      </w:r>
      <w:bookmarkStart w:id="310" w:name="Xae1000325"/>
      <w:bookmarkEnd w:id="310"/>
      <w:r w:rsidR="000E1EE1">
        <w:fldChar w:fldCharType="begin"/>
      </w:r>
      <w:r>
        <w:instrText>xe "Outer join"</w:instrText>
      </w:r>
      <w:r w:rsidR="000E1EE1">
        <w:fldChar w:fldCharType="end"/>
      </w:r>
      <w:r>
        <w:t xml:space="preserve"> orders on </w:t>
      </w:r>
    </w:p>
    <w:p w:rsidR="00753E82" w:rsidRDefault="00753E82" w:rsidP="00753E82">
      <w:pPr>
        <w:pStyle w:val="SQL4"/>
        <w:widowControl/>
      </w:pPr>
      <w:proofErr w:type="spellStart"/>
      <w:r>
        <w:t>c_custkey</w:t>
      </w:r>
      <w:proofErr w:type="spellEnd"/>
      <w:r>
        <w:t xml:space="preserve"> = </w:t>
      </w:r>
      <w:proofErr w:type="spellStart"/>
      <w:r>
        <w:t>o_custkey</w:t>
      </w:r>
      <w:proofErr w:type="spellEnd"/>
    </w:p>
    <w:p w:rsidR="00753E82" w:rsidRDefault="00753E82" w:rsidP="00753E82">
      <w:pPr>
        <w:pStyle w:val="SQL4"/>
        <w:widowControl/>
      </w:pPr>
      <w:proofErr w:type="gramStart"/>
      <w:r>
        <w:t>and</w:t>
      </w:r>
      <w:proofErr w:type="gramEnd"/>
      <w:r>
        <w:t xml:space="preserve"> </w:t>
      </w:r>
      <w:proofErr w:type="spellStart"/>
      <w:r>
        <w:t>o_comment</w:t>
      </w:r>
      <w:proofErr w:type="spellEnd"/>
      <w:r>
        <w:t xml:space="preserve"> not like ‘%[WORD1]%[WORD2]%’</w:t>
      </w:r>
    </w:p>
    <w:p w:rsidR="00753E82" w:rsidRDefault="00753E82" w:rsidP="00753E82">
      <w:pPr>
        <w:pStyle w:val="SQL2"/>
        <w:widowControl/>
      </w:pPr>
      <w:proofErr w:type="gramStart"/>
      <w:r>
        <w:t>group</w:t>
      </w:r>
      <w:proofErr w:type="gramEnd"/>
      <w:r>
        <w:t xml:space="preserve"> by </w:t>
      </w:r>
    </w:p>
    <w:p w:rsidR="00753E82" w:rsidRDefault="00753E82" w:rsidP="00753E82">
      <w:pPr>
        <w:pStyle w:val="SQL3"/>
        <w:widowControl/>
      </w:pPr>
      <w:proofErr w:type="spellStart"/>
      <w:r>
        <w:t>c_custkey</w:t>
      </w:r>
      <w:proofErr w:type="spellEnd"/>
    </w:p>
    <w:p w:rsidR="00753E82" w:rsidRDefault="00753E82" w:rsidP="00753E82">
      <w:pPr>
        <w:pStyle w:val="SQL2"/>
        <w:widowControl/>
      </w:pPr>
      <w:proofErr w:type="gramStart"/>
      <w:r>
        <w:t>)as</w:t>
      </w:r>
      <w:proofErr w:type="gramEnd"/>
      <w:r>
        <w:t xml:space="preserve"> </w:t>
      </w:r>
      <w:proofErr w:type="spellStart"/>
      <w:r>
        <w:t>c_orders</w:t>
      </w:r>
      <w:proofErr w:type="spellEnd"/>
      <w:r>
        <w:t xml:space="preserve"> (</w:t>
      </w:r>
      <w:proofErr w:type="spellStart"/>
      <w:r>
        <w:t>c_custkey</w:t>
      </w:r>
      <w:proofErr w:type="spellEnd"/>
      <w:r>
        <w:t xml:space="preserve">, </w:t>
      </w:r>
      <w:proofErr w:type="spellStart"/>
      <w:r>
        <w:t>c_count</w:t>
      </w:r>
      <w:proofErr w:type="spellEnd"/>
      <w:r>
        <w: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c_count</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proofErr w:type="gramStart"/>
      <w:r>
        <w:t>custdist</w:t>
      </w:r>
      <w:proofErr w:type="spellEnd"/>
      <w:proofErr w:type="gramEnd"/>
      <w:r>
        <w:t xml:space="preserve"> </w:t>
      </w:r>
      <w:proofErr w:type="spellStart"/>
      <w:r>
        <w:t>desc</w:t>
      </w:r>
      <w:proofErr w:type="spellEnd"/>
      <w:r>
        <w:t xml:space="preserve">, </w:t>
      </w:r>
    </w:p>
    <w:p w:rsidR="00753E82" w:rsidRDefault="00753E82" w:rsidP="00753E82">
      <w:pPr>
        <w:pStyle w:val="SQL2"/>
        <w:widowControl/>
      </w:pPr>
      <w:proofErr w:type="spellStart"/>
      <w:proofErr w:type="gramStart"/>
      <w:r>
        <w:t>c_count</w:t>
      </w:r>
      <w:proofErr w:type="spellEnd"/>
      <w:proofErr w:type="gramEnd"/>
      <w:r>
        <w:t xml:space="preserve"> </w:t>
      </w:r>
      <w:proofErr w:type="spellStart"/>
      <w:r>
        <w:t>desc</w:t>
      </w:r>
      <w:proofErr w:type="spellEnd"/>
      <w:r>
        <w:t>;</w:t>
      </w:r>
    </w:p>
    <w:p w:rsidR="00753E82" w:rsidRDefault="00753E82" w:rsidP="00753E82">
      <w:pPr>
        <w:pStyle w:val="Heading4"/>
      </w:pPr>
      <w:r>
        <w:t>Substitution Parameters</w:t>
      </w:r>
      <w:bookmarkStart w:id="311" w:name="Xae1000337"/>
      <w:bookmarkEnd w:id="311"/>
      <w:r w:rsidR="000E1EE1">
        <w:fldChar w:fldCharType="begin"/>
      </w:r>
      <w:r>
        <w:instrText>xe "Query:Substitution Parameters"</w:instrText>
      </w:r>
      <w:r w:rsidR="000E1EE1">
        <w:fldChar w:fldCharType="end"/>
      </w:r>
    </w:p>
    <w:p w:rsidR="00753E82" w:rsidRDefault="00753E82" w:rsidP="00753E82">
      <w:pPr>
        <w:pStyle w:val="Numbered"/>
        <w:numPr>
          <w:ilvl w:val="0"/>
          <w:numId w:val="54"/>
        </w:numPr>
      </w:pPr>
      <w:r>
        <w:t xml:space="preserve">WORD1 is randomly selected from 4 possible values: special, pending, unusual, </w:t>
      </w:r>
      <w:proofErr w:type="gramStart"/>
      <w:r>
        <w:t>express</w:t>
      </w:r>
      <w:proofErr w:type="gramEnd"/>
      <w:r>
        <w:t>.</w:t>
      </w:r>
    </w:p>
    <w:p w:rsidR="00753E82" w:rsidRDefault="00753E82" w:rsidP="00753E82">
      <w:pPr>
        <w:pStyle w:val="Numbered"/>
      </w:pPr>
      <w:r>
        <w:t>WORD2 is randomly selected from 4 possible values: packages, requests, accounts, deposits.</w:t>
      </w:r>
    </w:p>
    <w:p w:rsidR="00753E82" w:rsidRDefault="00753E82" w:rsidP="00753E82">
      <w:pPr>
        <w:pStyle w:val="Heading4"/>
      </w:pPr>
      <w:r>
        <w:t>Query Validation</w:t>
      </w:r>
      <w:bookmarkStart w:id="312" w:name="Xae1000341"/>
      <w:bookmarkStart w:id="313" w:name="Xae1000342"/>
      <w:bookmarkEnd w:id="312"/>
      <w:bookmarkEnd w:id="313"/>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314" w:name="Xae1000344"/>
      <w:bookmarkStart w:id="315" w:name="Xae1000345"/>
      <w:bookmarkEnd w:id="314"/>
      <w:bookmarkEnd w:id="315"/>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316" w:name="Xae1000346"/>
      <w:bookmarkEnd w:id="316"/>
      <w:r w:rsidR="000E1EE1">
        <w:fldChar w:fldCharType="begin"/>
      </w:r>
      <w:r>
        <w:instrText>xe "Qualification Database"</w:instrText>
      </w:r>
      <w:r w:rsidR="000E1EE1">
        <w:fldChar w:fldCharType="end"/>
      </w:r>
      <w:r>
        <w:t xml:space="preserve"> the query must be executed using the following substitution</w:t>
      </w:r>
      <w:bookmarkStart w:id="317" w:name="Xae1000347"/>
      <w:bookmarkEnd w:id="317"/>
      <w:r w:rsidR="000E1EE1">
        <w:fldChar w:fldCharType="begin"/>
      </w:r>
      <w:r>
        <w:instrText>xe "Query:Substitution Parameters"</w:instrText>
      </w:r>
      <w:r w:rsidR="000E1EE1">
        <w:fldChar w:fldCharType="end"/>
      </w:r>
      <w:r>
        <w:t xml:space="preserve"> param</w:t>
      </w:r>
      <w:r>
        <w:softHyphen/>
        <w:t>eters and must produce the following output data:</w:t>
      </w:r>
    </w:p>
    <w:p w:rsidR="00753E82" w:rsidRDefault="00753E82" w:rsidP="00753E82"/>
    <w:p w:rsidR="00753E82" w:rsidRDefault="00753E82" w:rsidP="00753E82">
      <w:r>
        <w:t>Values for substitution</w:t>
      </w:r>
      <w:bookmarkStart w:id="318" w:name="Xae1000349"/>
      <w:bookmarkEnd w:id="318"/>
      <w:r w:rsidR="000E1EE1">
        <w:fldChar w:fldCharType="begin"/>
      </w:r>
      <w:r>
        <w:instrText>xe "Query:Substitution Parameters"</w:instrText>
      </w:r>
      <w:r w:rsidR="000E1EE1">
        <w:fldChar w:fldCharType="end"/>
      </w:r>
      <w:r>
        <w:t xml:space="preserve"> parameters:</w:t>
      </w:r>
    </w:p>
    <w:p w:rsidR="00753E82" w:rsidRDefault="00753E82" w:rsidP="00753E82">
      <w:pPr>
        <w:pStyle w:val="Numbered"/>
        <w:numPr>
          <w:ilvl w:val="0"/>
          <w:numId w:val="55"/>
        </w:numPr>
      </w:pPr>
      <w:r>
        <w:t>WORD1 = special.</w:t>
      </w:r>
    </w:p>
    <w:p w:rsidR="00753E82" w:rsidRDefault="00753E82" w:rsidP="00753E82">
      <w:pPr>
        <w:pStyle w:val="Numbered"/>
      </w:pPr>
      <w:r>
        <w:t>WORD2 = requests.</w:t>
      </w:r>
    </w:p>
    <w:p w:rsidR="00753E82" w:rsidRDefault="00753E82" w:rsidP="00753E82">
      <w:pPr>
        <w:pStyle w:val="Heading4"/>
      </w:pPr>
      <w:bookmarkStart w:id="319" w:name="Xae1000353"/>
      <w:bookmarkStart w:id="320" w:name="Xae1000354"/>
      <w:bookmarkEnd w:id="319"/>
      <w:bookmarkEnd w:id="320"/>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195"/>
        <w:gridCol w:w="1987"/>
      </w:tblGrid>
      <w:tr w:rsidR="00753E82">
        <w:trPr>
          <w:trHeight w:val="400"/>
        </w:trPr>
        <w:tc>
          <w:tcPr>
            <w:tcW w:w="119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trPr>
          <w:trHeight w:val="400"/>
        </w:trPr>
        <w:tc>
          <w:tcPr>
            <w:tcW w:w="119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rsidR="00753E82" w:rsidRDefault="00753E82" w:rsidP="00753E82">
      <w:r>
        <w:t> </w:t>
      </w:r>
    </w:p>
    <w:p w:rsidR="00753E82" w:rsidRDefault="00753E82" w:rsidP="00753E82">
      <w:pPr>
        <w:ind w:left="0"/>
      </w:pPr>
    </w:p>
    <w:p w:rsidR="00753E82" w:rsidRDefault="00753E82" w:rsidP="00753E82">
      <w:r>
        <w:t> </w:t>
      </w:r>
    </w:p>
    <w:p w:rsidR="00753E82" w:rsidRDefault="00753E82" w:rsidP="00753E82">
      <w:r>
        <w:t> </w:t>
      </w:r>
    </w:p>
    <w:p w:rsidR="00753E82" w:rsidRDefault="00753E82" w:rsidP="00753E82">
      <w:pPr>
        <w:pStyle w:val="Heading3"/>
      </w:pPr>
      <w:r>
        <w:br w:type="column"/>
      </w:r>
      <w:bookmarkStart w:id="321" w:name="_Toc229328393"/>
      <w:r>
        <w:lastRenderedPageBreak/>
        <w:t>Promotion Effect Query (Q14)</w:t>
      </w:r>
      <w:bookmarkEnd w:id="321"/>
    </w:p>
    <w:p w:rsidR="00753E82" w:rsidRDefault="00753E82" w:rsidP="00753E82">
      <w:r>
        <w:t>This query monitors the market response to a promotion such as TV advertisements or a special campaign.</w:t>
      </w:r>
    </w:p>
    <w:p w:rsidR="00753E82" w:rsidRDefault="00753E82" w:rsidP="00753E82">
      <w:pPr>
        <w:pStyle w:val="Heading4"/>
      </w:pPr>
      <w:r>
        <w:t>Business Question</w:t>
      </w:r>
      <w:bookmarkStart w:id="322" w:name="Xae1000412"/>
      <w:bookmarkStart w:id="323" w:name="Xae1000413"/>
      <w:bookmarkEnd w:id="322"/>
      <w:bookmarkEnd w:id="323"/>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Promotion Effect Query determines what percentage of the revenue in a given year and month was derived from promotional parts. The query considers only parts actually shipped in that month and gives the percentage. Revenue is defined as (</w:t>
      </w:r>
      <w:proofErr w:type="spellStart"/>
      <w:r>
        <w:t>l_extendedprice</w:t>
      </w:r>
      <w:proofErr w:type="spellEnd"/>
      <w:r>
        <w:t xml:space="preserve"> * (1-l_discount)).</w:t>
      </w:r>
    </w:p>
    <w:p w:rsidR="00753E82" w:rsidRDefault="00753E82" w:rsidP="00753E82">
      <w:pPr>
        <w:pStyle w:val="Heading4"/>
      </w:pPr>
      <w:r>
        <w:t>Functional Query Definition</w:t>
      </w:r>
      <w:bookmarkStart w:id="324" w:name="Xae1000416"/>
      <w:bookmarkStart w:id="325" w:name="Xae1000417"/>
      <w:bookmarkEnd w:id="324"/>
      <w:bookmarkEnd w:id="325"/>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100.00 * </w:t>
      </w: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w:t>
      </w:r>
      <w:proofErr w:type="spellStart"/>
      <w:r>
        <w:t>p_type</w:t>
      </w:r>
      <w:proofErr w:type="spellEnd"/>
      <w:r>
        <w:t xml:space="preserve"> like 'PROMO%'</w:t>
      </w:r>
    </w:p>
    <w:p w:rsidR="00753E82" w:rsidRDefault="00753E82" w:rsidP="00753E82">
      <w:pPr>
        <w:pStyle w:val="SQL3"/>
        <w:widowControl/>
      </w:pPr>
      <w:proofErr w:type="gramStart"/>
      <w:r>
        <w:t>then</w:t>
      </w:r>
      <w:proofErr w:type="gramEnd"/>
      <w:r>
        <w:t xml:space="preserve"> </w:t>
      </w:r>
      <w:proofErr w:type="spellStart"/>
      <w:r>
        <w:t>l_extendedprice</w:t>
      </w:r>
      <w:proofErr w:type="spellEnd"/>
      <w:r>
        <w:t>*(1-l_discount)</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 sum(</w:t>
      </w:r>
      <w:proofErr w:type="spellStart"/>
      <w:r>
        <w:t>l_extendedprice</w:t>
      </w:r>
      <w:proofErr w:type="spellEnd"/>
      <w:r>
        <w:t xml:space="preserve"> * (1 - </w:t>
      </w:r>
      <w:proofErr w:type="spellStart"/>
      <w:r>
        <w:t>l_discount</w:t>
      </w:r>
      <w:proofErr w:type="spellEnd"/>
      <w:r>
        <w:t xml:space="preserve">)) as </w:t>
      </w:r>
      <w:proofErr w:type="spellStart"/>
      <w:r>
        <w:t>promo_revenue</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spellStart"/>
      <w:proofErr w:type="gramStart"/>
      <w:r>
        <w:t>lineitem</w:t>
      </w:r>
      <w:proofErr w:type="spellEnd"/>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l_partkey</w:t>
      </w:r>
      <w:proofErr w:type="spellEnd"/>
      <w:r>
        <w:t xml:space="preserve"> = </w:t>
      </w:r>
      <w:proofErr w:type="spellStart"/>
      <w:r>
        <w:t>p_partkey</w:t>
      </w:r>
      <w:proofErr w:type="spellEnd"/>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&lt; date '[DATE]' + interval '1' month;</w:t>
      </w:r>
    </w:p>
    <w:p w:rsidR="00753E82" w:rsidRDefault="00753E82" w:rsidP="00753E82">
      <w:pPr>
        <w:pStyle w:val="SQL2"/>
        <w:widowControl/>
      </w:pPr>
    </w:p>
    <w:p w:rsidR="00753E82" w:rsidRDefault="00753E82" w:rsidP="00753E82">
      <w:pPr>
        <w:pStyle w:val="Heading4"/>
      </w:pPr>
      <w:r>
        <w:t>Substitution Parameters</w:t>
      </w:r>
      <w:bookmarkStart w:id="326" w:name="Xae1000432"/>
      <w:bookmarkEnd w:id="326"/>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327" w:name="Xae1000434"/>
      <w:bookmarkEnd w:id="327"/>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52"/>
        </w:numPr>
      </w:pPr>
      <w:r>
        <w:t>DATE is the first day of a month randomly selected from a random year within [</w:t>
      </w:r>
      <w:proofErr w:type="gramStart"/>
      <w:r>
        <w:t>1993 ..</w:t>
      </w:r>
      <w:proofErr w:type="gramEnd"/>
      <w:r>
        <w:t xml:space="preserve"> 1997].</w:t>
      </w:r>
    </w:p>
    <w:p w:rsidR="00753E82" w:rsidRDefault="00753E82" w:rsidP="00753E82">
      <w:pPr>
        <w:pStyle w:val="Heading4"/>
      </w:pPr>
      <w:r>
        <w:t>Query Validation</w:t>
      </w:r>
      <w:bookmarkStart w:id="328" w:name="Xae1000437"/>
      <w:bookmarkStart w:id="329" w:name="Xae1000438"/>
      <w:bookmarkEnd w:id="328"/>
      <w:bookmarkEnd w:id="329"/>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330" w:name="Xae1000440"/>
      <w:bookmarkStart w:id="331" w:name="Xae1000441"/>
      <w:bookmarkEnd w:id="330"/>
      <w:bookmarkEnd w:id="331"/>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332" w:name="Xae1000442"/>
      <w:bookmarkEnd w:id="332"/>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333" w:name="Xae1000444"/>
      <w:bookmarkEnd w:id="333"/>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334" w:name="Xae1000445"/>
      <w:bookmarkEnd w:id="334"/>
      <w:r w:rsidR="000E1EE1">
        <w:fldChar w:fldCharType="begin"/>
      </w:r>
      <w:r>
        <w:instrText>xe "Query:Substitution Parameters"</w:instrText>
      </w:r>
      <w:r w:rsidR="000E1EE1">
        <w:fldChar w:fldCharType="end"/>
      </w:r>
      <w:r>
        <w:t>s:</w:t>
      </w:r>
    </w:p>
    <w:p w:rsidR="00753E82" w:rsidRDefault="00753E82" w:rsidP="00753E82">
      <w:pPr>
        <w:pStyle w:val="Numbered"/>
        <w:numPr>
          <w:ilvl w:val="0"/>
          <w:numId w:val="53"/>
        </w:numPr>
      </w:pPr>
      <w:r>
        <w:t>DATE = 1995-09-01.</w:t>
      </w:r>
    </w:p>
    <w:p w:rsidR="00753E82" w:rsidRDefault="00753E82" w:rsidP="00753E82">
      <w:pPr>
        <w:pStyle w:val="Heading4"/>
      </w:pPr>
      <w:bookmarkStart w:id="335" w:name="Xae1000448"/>
      <w:bookmarkStart w:id="336" w:name="Xae1000449"/>
      <w:bookmarkEnd w:id="335"/>
      <w:bookmarkEnd w:id="336"/>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37" w:name="_Toc229328394"/>
      <w:r>
        <w:lastRenderedPageBreak/>
        <w:t>Top Supplier Query (Q15)</w:t>
      </w:r>
      <w:bookmarkEnd w:id="337"/>
    </w:p>
    <w:p w:rsidR="00753E82" w:rsidRDefault="00753E82" w:rsidP="00753E82">
      <w:r>
        <w:t>This query determines the top supplier so it can be rewarded, given more business, or identified for special recogni</w:t>
      </w:r>
      <w:r>
        <w:softHyphen/>
        <w:t>tion.</w:t>
      </w:r>
    </w:p>
    <w:p w:rsidR="00753E82" w:rsidRDefault="00753E82" w:rsidP="00753E82">
      <w:pPr>
        <w:pStyle w:val="Heading4"/>
      </w:pPr>
      <w:r>
        <w:t>Business Question</w:t>
      </w:r>
      <w:bookmarkStart w:id="338" w:name="Xae1000462"/>
      <w:bookmarkStart w:id="339" w:name="Xae1000463"/>
      <w:bookmarkEnd w:id="338"/>
      <w:bookmarkEnd w:id="339"/>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rsidR="00753E82" w:rsidRDefault="00753E82" w:rsidP="00753E82">
      <w:pPr>
        <w:pStyle w:val="Heading4"/>
      </w:pPr>
      <w:r>
        <w:t>Functional Query Definition</w:t>
      </w:r>
      <w:bookmarkStart w:id="340" w:name="Xae1000466"/>
      <w:bookmarkStart w:id="341" w:name="Xae1000467"/>
      <w:bookmarkEnd w:id="340"/>
      <w:bookmarkEnd w:id="341"/>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create</w:t>
      </w:r>
      <w:proofErr w:type="gramEnd"/>
      <w:r>
        <w:t xml:space="preserve"> view</w:t>
      </w:r>
      <w:bookmarkStart w:id="342" w:name="Xae1000469"/>
      <w:bookmarkEnd w:id="342"/>
      <w:r w:rsidR="000E1EE1">
        <w:fldChar w:fldCharType="begin"/>
      </w:r>
      <w:r>
        <w:instrText>xe "Views"</w:instrText>
      </w:r>
      <w:r w:rsidR="000E1EE1">
        <w:fldChar w:fldCharType="end"/>
      </w:r>
      <w:r>
        <w:t xml:space="preserve"> revenue[STREAM_ID] (</w:t>
      </w:r>
      <w:proofErr w:type="spellStart"/>
      <w:r>
        <w:t>supplier_no</w:t>
      </w:r>
      <w:proofErr w:type="spellEnd"/>
      <w:r>
        <w:t xml:space="preserve">, </w:t>
      </w:r>
      <w:proofErr w:type="spellStart"/>
      <w:r>
        <w:t>total_revenue</w:t>
      </w:r>
      <w:proofErr w:type="spellEnd"/>
      <w:r>
        <w:t>) as</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spellStart"/>
      <w:r>
        <w:t>l_suppkey</w:t>
      </w:r>
      <w:proofErr w:type="spellEnd"/>
      <w:r>
        <w:t xml:space="preserve">, </w:t>
      </w:r>
    </w:p>
    <w:p w:rsidR="00753E82" w:rsidRDefault="00753E82" w:rsidP="00753E82">
      <w:pPr>
        <w:pStyle w:val="SQL3"/>
        <w:widowControl/>
      </w:pPr>
      <w:proofErr w:type="gramStart"/>
      <w:r>
        <w:t>sum(</w:t>
      </w:r>
      <w:proofErr w:type="spellStart"/>
      <w:proofErr w:type="gramEnd"/>
      <w:r>
        <w:t>l_extendedprice</w:t>
      </w:r>
      <w:proofErr w:type="spellEnd"/>
      <w:r>
        <w:t xml:space="preserve"> * (1 - </w:t>
      </w:r>
      <w:proofErr w:type="spellStart"/>
      <w:r>
        <w:t>l_discount</w:t>
      </w:r>
      <w:proofErr w:type="spellEnd"/>
      <w:r>
        <w:t>))</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spellStart"/>
      <w:proofErr w:type="gramStart"/>
      <w:r>
        <w:t>lineitem</w:t>
      </w:r>
      <w:proofErr w:type="spellEnd"/>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proofErr w:type="spellStart"/>
      <w:r>
        <w:t>l_shipdate</w:t>
      </w:r>
      <w:proofErr w:type="spellEnd"/>
      <w:r>
        <w:t xml:space="preserve"> &gt;= date '[DATE]'</w:t>
      </w:r>
    </w:p>
    <w:p w:rsidR="00753E82" w:rsidRDefault="00753E82" w:rsidP="00753E82">
      <w:pPr>
        <w:pStyle w:val="SQL3"/>
        <w:widowControl/>
      </w:pPr>
      <w:proofErr w:type="gramStart"/>
      <w:r>
        <w:t>and</w:t>
      </w:r>
      <w:proofErr w:type="gramEnd"/>
      <w:r>
        <w:t xml:space="preserve"> </w:t>
      </w:r>
      <w:proofErr w:type="spellStart"/>
      <w:r>
        <w:t>l_shipdate</w:t>
      </w:r>
      <w:proofErr w:type="spellEnd"/>
      <w:r>
        <w:t xml:space="preserve"> &lt; date '[DATE]' + interval '3' month</w:t>
      </w:r>
    </w:p>
    <w:p w:rsidR="00753E82" w:rsidRDefault="00753E82" w:rsidP="00753E82">
      <w:pPr>
        <w:pStyle w:val="SQL2"/>
        <w:widowControl/>
      </w:pPr>
      <w:proofErr w:type="gramStart"/>
      <w:r>
        <w:t>group</w:t>
      </w:r>
      <w:proofErr w:type="gramEnd"/>
      <w:r>
        <w:t xml:space="preserve"> by </w:t>
      </w:r>
    </w:p>
    <w:p w:rsidR="00753E82" w:rsidRDefault="00753E82" w:rsidP="00753E82">
      <w:pPr>
        <w:pStyle w:val="SQL3"/>
        <w:widowControl/>
      </w:pPr>
      <w:proofErr w:type="spellStart"/>
      <w:r>
        <w:t>l_suppkey</w:t>
      </w:r>
      <w:proofErr w:type="spellEnd"/>
      <w:r>
        <w:t>;</w:t>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s_suppkey</w:t>
      </w:r>
      <w:proofErr w:type="spellEnd"/>
      <w:r>
        <w:t xml:space="preserve">, </w:t>
      </w:r>
    </w:p>
    <w:p w:rsidR="00753E82" w:rsidRDefault="00753E82" w:rsidP="00753E82">
      <w:pPr>
        <w:pStyle w:val="SQL2"/>
        <w:widowControl/>
      </w:pPr>
      <w:proofErr w:type="spellStart"/>
      <w:r>
        <w:t>s_name</w:t>
      </w:r>
      <w:proofErr w:type="spellEnd"/>
      <w:r>
        <w:t xml:space="preserve">, </w:t>
      </w:r>
    </w:p>
    <w:p w:rsidR="00753E82" w:rsidRDefault="00753E82" w:rsidP="00753E82">
      <w:pPr>
        <w:pStyle w:val="SQL2"/>
        <w:widowControl/>
      </w:pPr>
      <w:proofErr w:type="spellStart"/>
      <w:r>
        <w:t>s_address</w:t>
      </w:r>
      <w:proofErr w:type="spellEnd"/>
      <w:r>
        <w:t xml:space="preserve">, </w:t>
      </w:r>
    </w:p>
    <w:p w:rsidR="00753E82" w:rsidRDefault="00753E82" w:rsidP="00753E82">
      <w:pPr>
        <w:pStyle w:val="SQL2"/>
        <w:widowControl/>
      </w:pPr>
      <w:proofErr w:type="spellStart"/>
      <w:r>
        <w:t>s_phone</w:t>
      </w:r>
      <w:proofErr w:type="spellEnd"/>
      <w:r>
        <w:t xml:space="preserve">, </w:t>
      </w:r>
    </w:p>
    <w:p w:rsidR="00753E82" w:rsidRDefault="00753E82" w:rsidP="00753E82">
      <w:pPr>
        <w:pStyle w:val="SQL2"/>
        <w:widowControl/>
      </w:pPr>
      <w:proofErr w:type="spellStart"/>
      <w:r>
        <w:t>total_revenue</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revenue[</w:t>
      </w:r>
      <w:proofErr w:type="gramEnd"/>
      <w:r>
        <w:t>STREAM_ID]</w:t>
      </w:r>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s_suppkey</w:t>
      </w:r>
      <w:proofErr w:type="spellEnd"/>
      <w:r>
        <w:t xml:space="preserve"> = </w:t>
      </w:r>
      <w:proofErr w:type="spellStart"/>
      <w:r>
        <w:t>supplier_no</w:t>
      </w:r>
      <w:proofErr w:type="spellEnd"/>
    </w:p>
    <w:p w:rsidR="00753E82" w:rsidRDefault="00753E82" w:rsidP="00753E82">
      <w:pPr>
        <w:pStyle w:val="SQL2"/>
        <w:widowControl/>
      </w:pPr>
      <w:proofErr w:type="gramStart"/>
      <w:r>
        <w:t>and</w:t>
      </w:r>
      <w:proofErr w:type="gramEnd"/>
      <w:r>
        <w:t xml:space="preserve"> </w:t>
      </w:r>
      <w:proofErr w:type="spellStart"/>
      <w:r>
        <w:t>total_revenue</w:t>
      </w:r>
      <w:proofErr w:type="spellEnd"/>
      <w:r>
        <w:t xml:space="preserve">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proofErr w:type="gramStart"/>
      <w:r>
        <w:t>max(</w:t>
      </w:r>
      <w:proofErr w:type="spellStart"/>
      <w:proofErr w:type="gramEnd"/>
      <w:r>
        <w:t>total_revenue</w:t>
      </w:r>
      <w:proofErr w:type="spellEnd"/>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revenue[</w:t>
      </w:r>
      <w:proofErr w:type="gramEnd"/>
      <w:r>
        <w:t>STREAM_ID]</w:t>
      </w:r>
    </w:p>
    <w:p w:rsidR="00753E82" w:rsidRDefault="00753E82" w:rsidP="00753E82">
      <w:pPr>
        <w:pStyle w:val="SQL2"/>
        <w:widowControl/>
      </w:pPr>
      <w:r>
        <w:t>)</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r>
        <w:t>s_suppkey</w:t>
      </w:r>
      <w:proofErr w:type="spellEnd"/>
      <w:r>
        <w:t>;</w:t>
      </w:r>
    </w:p>
    <w:p w:rsidR="00753E82" w:rsidRDefault="00753E82" w:rsidP="00753E82">
      <w:pPr>
        <w:pStyle w:val="SQLcodeHead"/>
        <w:widowControl/>
      </w:pPr>
      <w:proofErr w:type="gramStart"/>
      <w:r>
        <w:t>drop</w:t>
      </w:r>
      <w:proofErr w:type="gramEnd"/>
      <w:r>
        <w:t xml:space="preserve"> view</w:t>
      </w:r>
      <w:bookmarkStart w:id="343" w:name="Xae1000500"/>
      <w:bookmarkEnd w:id="343"/>
      <w:r w:rsidR="000E1EE1">
        <w:fldChar w:fldCharType="begin"/>
      </w:r>
      <w:r>
        <w:instrText>xe "Views"</w:instrText>
      </w:r>
      <w:r w:rsidR="000E1EE1">
        <w:fldChar w:fldCharType="end"/>
      </w:r>
      <w:r>
        <w:t xml:space="preserve"> revenue[STREAM_ID];</w:t>
      </w:r>
    </w:p>
    <w:p w:rsidR="00753E82" w:rsidRDefault="00753E82" w:rsidP="00753E82">
      <w:pPr>
        <w:pStyle w:val="Heading4"/>
      </w:pPr>
      <w:r>
        <w:t>Substitution Parameters</w:t>
      </w:r>
      <w:bookmarkStart w:id="344" w:name="Xae1000502"/>
      <w:bookmarkEnd w:id="344"/>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345" w:name="Xae1000504"/>
      <w:bookmarkEnd w:id="345"/>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51"/>
        </w:numPr>
      </w:pPr>
      <w:r>
        <w:t>DATE is the first day of a randomly selected month between the first month of 1993 and the 10th month of 1997.</w:t>
      </w:r>
    </w:p>
    <w:p w:rsidR="00753E82" w:rsidRDefault="00753E82" w:rsidP="00753E82">
      <w:pPr>
        <w:pStyle w:val="Heading4"/>
      </w:pPr>
      <w:r>
        <w:t>Query Validation</w:t>
      </w:r>
      <w:bookmarkStart w:id="346" w:name="Xae1000507"/>
      <w:bookmarkStart w:id="347" w:name="Xae1000508"/>
      <w:bookmarkEnd w:id="346"/>
      <w:bookmarkEnd w:id="347"/>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348" w:name="Xae1000510"/>
      <w:bookmarkStart w:id="349" w:name="Xae1000511"/>
      <w:bookmarkEnd w:id="348"/>
      <w:bookmarkEnd w:id="349"/>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350" w:name="Xae1000512"/>
      <w:bookmarkEnd w:id="350"/>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351" w:name="Xae1000514"/>
      <w:bookmarkEnd w:id="351"/>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352" w:name="Xae1000515"/>
      <w:bookmarkEnd w:id="352"/>
      <w:r w:rsidR="000E1EE1">
        <w:fldChar w:fldCharType="begin"/>
      </w:r>
      <w:r>
        <w:instrText>xe "Query:Substitution Parameters"</w:instrText>
      </w:r>
      <w:r w:rsidR="000E1EE1">
        <w:fldChar w:fldCharType="end"/>
      </w:r>
      <w:r>
        <w:t>s:</w:t>
      </w:r>
    </w:p>
    <w:p w:rsidR="00753E82" w:rsidRDefault="00753E82" w:rsidP="00753E82">
      <w:pPr>
        <w:pStyle w:val="Numbered"/>
        <w:numPr>
          <w:ilvl w:val="0"/>
          <w:numId w:val="50"/>
        </w:numPr>
      </w:pPr>
      <w:r>
        <w:t>DATE = 1996-01-01.</w:t>
      </w:r>
    </w:p>
    <w:p w:rsidR="00753E82" w:rsidRDefault="00753E82" w:rsidP="00753E82">
      <w:pPr>
        <w:pStyle w:val="Heading4"/>
      </w:pPr>
      <w:bookmarkStart w:id="353" w:name="Xae1000518"/>
      <w:bookmarkStart w:id="354" w:name="Xae1000519"/>
      <w:bookmarkEnd w:id="353"/>
      <w:bookmarkEnd w:id="354"/>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368"/>
        <w:gridCol w:w="2434"/>
        <w:gridCol w:w="2347"/>
        <w:gridCol w:w="2059"/>
        <w:gridCol w:w="1829"/>
      </w:tblGrid>
      <w:tr w:rsidR="00753E82">
        <w:trPr>
          <w:trHeight w:val="400"/>
        </w:trPr>
        <w:tc>
          <w:tcPr>
            <w:tcW w:w="136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trPr>
          <w:trHeight w:val="400"/>
        </w:trPr>
        <w:tc>
          <w:tcPr>
            <w:tcW w:w="136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55" w:name="_Toc229328395"/>
      <w:r>
        <w:lastRenderedPageBreak/>
        <w:t>Parts/Supplier Relationship Query (Q16)</w:t>
      </w:r>
      <w:bookmarkEnd w:id="355"/>
    </w:p>
    <w:p w:rsidR="00753E82" w:rsidRDefault="00753E82" w:rsidP="00753E82">
      <w:r>
        <w:t xml:space="preserve">This query finds out how many suppliers can supply parts with given attributes. It might be used, for example, to determine whether there </w:t>
      </w:r>
      <w:proofErr w:type="gramStart"/>
      <w:r>
        <w:t>is</w:t>
      </w:r>
      <w:proofErr w:type="gramEnd"/>
      <w:r>
        <w:t xml:space="preserve"> a sufficient number of suppliers for heavily ordered parts.</w:t>
      </w:r>
    </w:p>
    <w:p w:rsidR="00753E82" w:rsidRDefault="00753E82" w:rsidP="00753E82">
      <w:pPr>
        <w:pStyle w:val="Heading4"/>
      </w:pPr>
      <w:r>
        <w:t>Business Question</w:t>
      </w:r>
      <w:bookmarkStart w:id="356" w:name="Xae1000548"/>
      <w:bookmarkStart w:id="357" w:name="Xae1000549"/>
      <w:bookmarkEnd w:id="356"/>
      <w:bookmarkEnd w:id="357"/>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Parts/Supplier Relationship Query counts the number of suppliers who can supply parts that satisfy a particular customer's requirements. The customer is interested in parts of eight different sizes as long as they are not of a given type, not of a given brand, and not from a supplier who has had complaints registered at the Better Business Bureau. Results must be presented in descending count and ascending brand, type, and size.</w:t>
      </w:r>
    </w:p>
    <w:p w:rsidR="00753E82" w:rsidRDefault="00753E82" w:rsidP="00753E82">
      <w:pPr>
        <w:pStyle w:val="Heading4"/>
      </w:pPr>
      <w:r>
        <w:t>Functional Query Definition</w:t>
      </w:r>
      <w:bookmarkStart w:id="358" w:name="Xae1000552"/>
      <w:bookmarkStart w:id="359" w:name="Xae1000553"/>
      <w:bookmarkEnd w:id="358"/>
      <w:bookmarkEnd w:id="359"/>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p_brand</w:t>
      </w:r>
      <w:proofErr w:type="spellEnd"/>
      <w:r>
        <w:t xml:space="preserve">, </w:t>
      </w:r>
    </w:p>
    <w:p w:rsidR="00753E82" w:rsidRDefault="00753E82" w:rsidP="00753E82">
      <w:pPr>
        <w:pStyle w:val="SQL2"/>
        <w:widowControl/>
      </w:pPr>
      <w:proofErr w:type="spellStart"/>
      <w:r>
        <w:t>p_type</w:t>
      </w:r>
      <w:proofErr w:type="spellEnd"/>
      <w:r>
        <w:t xml:space="preserve">, </w:t>
      </w:r>
    </w:p>
    <w:p w:rsidR="00753E82" w:rsidRDefault="00753E82" w:rsidP="00753E82">
      <w:pPr>
        <w:pStyle w:val="SQL2"/>
        <w:widowControl/>
      </w:pPr>
      <w:proofErr w:type="spellStart"/>
      <w:r>
        <w:t>p_size</w:t>
      </w:r>
      <w:proofErr w:type="spellEnd"/>
      <w:r>
        <w:t xml:space="preserve">, </w:t>
      </w:r>
    </w:p>
    <w:p w:rsidR="00753E82" w:rsidRDefault="00753E82" w:rsidP="00753E82">
      <w:pPr>
        <w:pStyle w:val="SQL2"/>
        <w:widowControl/>
      </w:pPr>
      <w:proofErr w:type="gramStart"/>
      <w:r>
        <w:t>count(</w:t>
      </w:r>
      <w:proofErr w:type="gramEnd"/>
      <w:r>
        <w:t xml:space="preserve">distinct </w:t>
      </w:r>
      <w:proofErr w:type="spellStart"/>
      <w:r>
        <w:t>ps_suppkey</w:t>
      </w:r>
      <w:proofErr w:type="spellEnd"/>
      <w:r>
        <w:t xml:space="preserve">) as </w:t>
      </w:r>
      <w:proofErr w:type="spellStart"/>
      <w:r>
        <w:t>supplier_cnt</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spellStart"/>
      <w:proofErr w:type="gramStart"/>
      <w:r>
        <w:t>partsupp</w:t>
      </w:r>
      <w:proofErr w:type="spellEnd"/>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p_partkey</w:t>
      </w:r>
      <w:proofErr w:type="spellEnd"/>
      <w:r>
        <w:t xml:space="preserve"> = </w:t>
      </w:r>
      <w:proofErr w:type="spellStart"/>
      <w:r>
        <w:t>ps_partkey</w:t>
      </w:r>
      <w:proofErr w:type="spellEnd"/>
    </w:p>
    <w:p w:rsidR="00753E82" w:rsidRDefault="00753E82" w:rsidP="00753E82">
      <w:pPr>
        <w:pStyle w:val="SQL2"/>
        <w:widowControl/>
      </w:pPr>
      <w:proofErr w:type="gramStart"/>
      <w:r>
        <w:t>and</w:t>
      </w:r>
      <w:proofErr w:type="gramEnd"/>
      <w:r>
        <w:t xml:space="preserve"> </w:t>
      </w:r>
      <w:proofErr w:type="spellStart"/>
      <w:r>
        <w:t>p_brand</w:t>
      </w:r>
      <w:proofErr w:type="spellEnd"/>
      <w:r>
        <w:t xml:space="preserve"> &lt;&gt; '[BRAND]'</w:t>
      </w:r>
    </w:p>
    <w:p w:rsidR="00753E82" w:rsidRDefault="00753E82" w:rsidP="00753E82">
      <w:pPr>
        <w:pStyle w:val="SQL2"/>
        <w:widowControl/>
      </w:pPr>
      <w:proofErr w:type="gramStart"/>
      <w:r>
        <w:t>and</w:t>
      </w:r>
      <w:proofErr w:type="gramEnd"/>
      <w:r>
        <w:t xml:space="preserve"> </w:t>
      </w:r>
      <w:proofErr w:type="spellStart"/>
      <w:r>
        <w:t>p_type</w:t>
      </w:r>
      <w:proofErr w:type="spellEnd"/>
      <w:r>
        <w:t xml:space="preserve"> not like '[TYPE]%'</w:t>
      </w:r>
    </w:p>
    <w:p w:rsidR="00753E82" w:rsidRDefault="00753E82" w:rsidP="00753E82">
      <w:pPr>
        <w:pStyle w:val="SQL2"/>
        <w:widowControl/>
      </w:pPr>
      <w:proofErr w:type="gramStart"/>
      <w:r>
        <w:t>and</w:t>
      </w:r>
      <w:proofErr w:type="gramEnd"/>
      <w:r>
        <w:t xml:space="preserve"> </w:t>
      </w:r>
      <w:proofErr w:type="spellStart"/>
      <w:r>
        <w:t>p_size</w:t>
      </w:r>
      <w:proofErr w:type="spellEnd"/>
      <w:r>
        <w:t xml:space="preserve"> in ([SIZE1], [SIZE2], [SIZE3], [SIZE4], [SIZE5], [SIZE6], [SIZE7], [SIZE8])</w:t>
      </w:r>
    </w:p>
    <w:p w:rsidR="00753E82" w:rsidRDefault="00753E82" w:rsidP="00753E82">
      <w:pPr>
        <w:pStyle w:val="SQL2"/>
        <w:widowControl/>
      </w:pPr>
      <w:proofErr w:type="gramStart"/>
      <w:r>
        <w:t>and</w:t>
      </w:r>
      <w:proofErr w:type="gramEnd"/>
      <w:r>
        <w:t xml:space="preserve"> </w:t>
      </w:r>
      <w:proofErr w:type="spellStart"/>
      <w:r>
        <w:t>ps_suppkey</w:t>
      </w:r>
      <w:proofErr w:type="spellEnd"/>
      <w:r>
        <w:t xml:space="preserve"> not in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proofErr w:type="spellStart"/>
      <w:r>
        <w:t>s_suppkey</w:t>
      </w:r>
      <w:proofErr w:type="spellEnd"/>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supplier</w:t>
      </w:r>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proofErr w:type="spellStart"/>
      <w:proofErr w:type="gramStart"/>
      <w:r>
        <w:t>s_comment</w:t>
      </w:r>
      <w:proofErr w:type="spellEnd"/>
      <w:proofErr w:type="gramEnd"/>
      <w:r>
        <w:t xml:space="preserve"> like '%</w:t>
      </w:r>
      <w:proofErr w:type="spellStart"/>
      <w:r>
        <w:t>Customer%Complaints</w:t>
      </w:r>
      <w:proofErr w:type="spellEnd"/>
      <w:r>
        <w:t>%'</w:t>
      </w:r>
    </w:p>
    <w:p w:rsidR="00753E82" w:rsidRDefault="00753E82" w:rsidP="00753E82">
      <w:pPr>
        <w:pStyle w:val="SQL2"/>
        <w:widowControl/>
      </w:pPr>
      <w:r>
        <w: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p_brand</w:t>
      </w:r>
      <w:proofErr w:type="spellEnd"/>
      <w:r>
        <w:t xml:space="preserve">, </w:t>
      </w:r>
    </w:p>
    <w:p w:rsidR="00753E82" w:rsidRDefault="00753E82" w:rsidP="00753E82">
      <w:pPr>
        <w:pStyle w:val="SQL2"/>
        <w:widowControl/>
      </w:pPr>
      <w:proofErr w:type="spellStart"/>
      <w:r>
        <w:t>p_type</w:t>
      </w:r>
      <w:proofErr w:type="spellEnd"/>
      <w:r>
        <w:t xml:space="preserve">, </w:t>
      </w:r>
    </w:p>
    <w:p w:rsidR="00753E82" w:rsidRDefault="00753E82" w:rsidP="00753E82">
      <w:pPr>
        <w:pStyle w:val="SQL2"/>
        <w:widowControl/>
      </w:pPr>
      <w:proofErr w:type="spellStart"/>
      <w:r>
        <w:t>p_size</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proofErr w:type="gramStart"/>
      <w:r>
        <w:t>supplier_cnt</w:t>
      </w:r>
      <w:proofErr w:type="spellEnd"/>
      <w:proofErr w:type="gramEnd"/>
      <w:r>
        <w:t xml:space="preserve"> </w:t>
      </w:r>
      <w:proofErr w:type="spellStart"/>
      <w:r>
        <w:t>desc</w:t>
      </w:r>
      <w:proofErr w:type="spellEnd"/>
      <w:r>
        <w:t xml:space="preserve">, </w:t>
      </w:r>
    </w:p>
    <w:p w:rsidR="00753E82" w:rsidRDefault="00753E82" w:rsidP="00753E82">
      <w:pPr>
        <w:pStyle w:val="SQL2"/>
        <w:widowControl/>
      </w:pPr>
      <w:proofErr w:type="spellStart"/>
      <w:r>
        <w:t>p_brand</w:t>
      </w:r>
      <w:proofErr w:type="spellEnd"/>
      <w:r>
        <w:t xml:space="preserve">, </w:t>
      </w:r>
    </w:p>
    <w:p w:rsidR="00753E82" w:rsidRDefault="00753E82" w:rsidP="00753E82">
      <w:pPr>
        <w:pStyle w:val="SQL2"/>
        <w:widowControl/>
      </w:pPr>
      <w:proofErr w:type="spellStart"/>
      <w:r>
        <w:t>p_type</w:t>
      </w:r>
      <w:proofErr w:type="spellEnd"/>
      <w:r>
        <w:t xml:space="preserve">, </w:t>
      </w:r>
    </w:p>
    <w:p w:rsidR="00753E82" w:rsidRDefault="00753E82" w:rsidP="00753E82">
      <w:pPr>
        <w:pStyle w:val="SQL2"/>
        <w:widowControl/>
      </w:pPr>
      <w:proofErr w:type="spellStart"/>
      <w:r>
        <w:t>p_size</w:t>
      </w:r>
      <w:proofErr w:type="spellEnd"/>
      <w:r>
        <w:t>;</w:t>
      </w:r>
    </w:p>
    <w:p w:rsidR="00753E82" w:rsidRDefault="00753E82" w:rsidP="00753E82">
      <w:pPr>
        <w:pStyle w:val="Heading4"/>
      </w:pPr>
      <w:r>
        <w:t>Substitution Parameters</w:t>
      </w:r>
      <w:bookmarkStart w:id="360" w:name="Xae1000585"/>
      <w:bookmarkEnd w:id="360"/>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361" w:name="Xae1000587"/>
      <w:bookmarkEnd w:id="361"/>
      <w:r w:rsidR="000E1EE1">
        <w:fldChar w:fldCharType="begin"/>
      </w:r>
      <w:r>
        <w:instrText>xe "Query:Substitution Parameters"</w:instrText>
      </w:r>
      <w:r w:rsidR="000E1EE1">
        <w:fldChar w:fldCharType="end"/>
      </w:r>
      <w:r>
        <w:t>s must be generated and used to build the executable query text:</w:t>
      </w:r>
    </w:p>
    <w:p w:rsidR="00753E82" w:rsidRDefault="00753E82" w:rsidP="00753E82">
      <w:pPr>
        <w:pStyle w:val="Numbered"/>
        <w:numPr>
          <w:ilvl w:val="0"/>
          <w:numId w:val="49"/>
        </w:numPr>
      </w:pPr>
      <w:r>
        <w:t xml:space="preserve">BRAND = </w:t>
      </w:r>
      <w:proofErr w:type="spellStart"/>
      <w:r>
        <w:t>Brand#MN</w:t>
      </w:r>
      <w:proofErr w:type="spellEnd"/>
      <w:r>
        <w:t xml:space="preserve"> where M and N are two single character strings representing two numbers randomly and independently selected within [1 .. 5];</w:t>
      </w:r>
    </w:p>
    <w:p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0E1EE1">
        <w:fldChar w:fldCharType="begin"/>
      </w:r>
      <w:r w:rsidR="00B8146F">
        <w:instrText xml:space="preserve"> REF Rag_Ref389036433T \r \h </w:instrText>
      </w:r>
      <w:r w:rsidR="000E1EE1">
        <w:fldChar w:fldCharType="separate"/>
      </w:r>
      <w:r w:rsidR="00B8146F">
        <w:t>4.2.2.13</w:t>
      </w:r>
      <w:r w:rsidR="000E1EE1">
        <w:fldChar w:fldCharType="end"/>
      </w:r>
      <w:r>
        <w:t>;</w:t>
      </w:r>
    </w:p>
    <w:p w:rsidR="00753E82" w:rsidRDefault="00753E82" w:rsidP="00753E82">
      <w:pPr>
        <w:pStyle w:val="Numbered"/>
      </w:pPr>
      <w:r>
        <w:t>SIZE1 is randomly selected as a set of eight different values within [1 .. 50];</w:t>
      </w:r>
    </w:p>
    <w:p w:rsidR="00753E82" w:rsidRDefault="00753E82" w:rsidP="00753E82">
      <w:pPr>
        <w:pStyle w:val="Numbered"/>
      </w:pPr>
      <w:r>
        <w:t>SIZE2 is randomly selected as a set of eight different values within [1 .. 50];</w:t>
      </w:r>
    </w:p>
    <w:p w:rsidR="00753E82" w:rsidRDefault="00753E82" w:rsidP="00753E82">
      <w:pPr>
        <w:pStyle w:val="Numbered"/>
      </w:pPr>
      <w:r>
        <w:t>SIZE3 is randomly selected as a set of eight different values within [1 .. 50];</w:t>
      </w:r>
    </w:p>
    <w:p w:rsidR="00753E82" w:rsidRDefault="00753E82" w:rsidP="00753E82">
      <w:pPr>
        <w:pStyle w:val="Numbered"/>
      </w:pPr>
      <w:r>
        <w:t>SIZE4 is randomly selected as a set of eight different values within [1 .. 50];</w:t>
      </w:r>
    </w:p>
    <w:p w:rsidR="00753E82" w:rsidRDefault="00753E82" w:rsidP="00753E82">
      <w:pPr>
        <w:pStyle w:val="Numbered"/>
      </w:pPr>
      <w:r>
        <w:lastRenderedPageBreak/>
        <w:t>SIZE5 is randomly selected as a set of eight different values within [1 .. 50];</w:t>
      </w:r>
    </w:p>
    <w:p w:rsidR="00753E82" w:rsidRDefault="00753E82" w:rsidP="00753E82">
      <w:pPr>
        <w:pStyle w:val="Numbered"/>
      </w:pPr>
      <w:r>
        <w:t>SIZE6 is randomly selected as a set of eight different values within [1 .. 50];</w:t>
      </w:r>
    </w:p>
    <w:p w:rsidR="00753E82" w:rsidRDefault="00753E82" w:rsidP="00753E82">
      <w:pPr>
        <w:pStyle w:val="Numbered"/>
      </w:pPr>
      <w:r>
        <w:t>SIZE7 is randomly selected as a set of eight different values within [1 .. 50];</w:t>
      </w:r>
    </w:p>
    <w:p w:rsidR="00753E82" w:rsidRDefault="00753E82" w:rsidP="00753E82">
      <w:pPr>
        <w:pStyle w:val="Numbered"/>
      </w:pPr>
      <w:r>
        <w:t>SIZE8 is randomly selected as a set of eight different values within [</w:t>
      </w:r>
      <w:proofErr w:type="gramStart"/>
      <w:r>
        <w:t>1 ..</w:t>
      </w:r>
      <w:proofErr w:type="gramEnd"/>
      <w:r>
        <w:t xml:space="preserve"> 50].</w:t>
      </w:r>
    </w:p>
    <w:p w:rsidR="00753E82" w:rsidRDefault="00753E82" w:rsidP="00753E82">
      <w:pPr>
        <w:pStyle w:val="Heading4"/>
      </w:pPr>
      <w:r>
        <w:t>Query Validation</w:t>
      </w:r>
      <w:bookmarkStart w:id="362" w:name="Xae1000602"/>
      <w:bookmarkStart w:id="363" w:name="Xae1000603"/>
      <w:bookmarkEnd w:id="362"/>
      <w:bookmarkEnd w:id="363"/>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364" w:name="Xae1000605"/>
      <w:bookmarkStart w:id="365" w:name="Xae1000606"/>
      <w:bookmarkEnd w:id="364"/>
      <w:bookmarkEnd w:id="365"/>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366" w:name="Xae1000607"/>
      <w:bookmarkEnd w:id="366"/>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367" w:name="Xae1000609"/>
      <w:bookmarkEnd w:id="367"/>
      <w:r w:rsidR="000E1EE1">
        <w:fldChar w:fldCharType="begin"/>
      </w:r>
      <w:r>
        <w:instrText>xe "Query:Substitution Parameters"</w:instrText>
      </w:r>
      <w:r w:rsidR="000E1EE1">
        <w:fldChar w:fldCharType="end"/>
      </w:r>
      <w:r>
        <w:t>s and must produce the following output data:</w:t>
      </w:r>
    </w:p>
    <w:p w:rsidR="00753E82" w:rsidRDefault="00753E82" w:rsidP="00753E82"/>
    <w:p w:rsidR="00753E82" w:rsidRDefault="00753E82" w:rsidP="00753E82">
      <w:r>
        <w:t>Values for substitution parameter</w:t>
      </w:r>
      <w:bookmarkStart w:id="368" w:name="Xae1000610"/>
      <w:bookmarkEnd w:id="368"/>
      <w:r w:rsidR="000E1EE1">
        <w:fldChar w:fldCharType="begin"/>
      </w:r>
      <w:r>
        <w:instrText>xe "Query:Substitution Parameters"</w:instrText>
      </w:r>
      <w:r w:rsidR="000E1EE1">
        <w:fldChar w:fldCharType="end"/>
      </w:r>
      <w:r>
        <w:t>s:</w:t>
      </w:r>
    </w:p>
    <w:p w:rsidR="00753E82" w:rsidRDefault="00753E82" w:rsidP="00753E82">
      <w:pPr>
        <w:pStyle w:val="Numbered"/>
        <w:numPr>
          <w:ilvl w:val="0"/>
          <w:numId w:val="48"/>
        </w:numPr>
      </w:pPr>
      <w:r>
        <w:t>BRAND = Brand#45.</w:t>
      </w:r>
    </w:p>
    <w:p w:rsidR="00753E82" w:rsidRDefault="00753E82" w:rsidP="00753E82">
      <w:pPr>
        <w:pStyle w:val="Numbered"/>
      </w:pPr>
      <w:r>
        <w:t xml:space="preserve">TYPE = MEDIUM </w:t>
      </w:r>
      <w:proofErr w:type="gramStart"/>
      <w:r>
        <w:t>POLISHED .</w:t>
      </w:r>
      <w:proofErr w:type="gramEnd"/>
    </w:p>
    <w:p w:rsidR="00753E82" w:rsidRDefault="00753E82" w:rsidP="00753E82">
      <w:pPr>
        <w:pStyle w:val="Numbered"/>
      </w:pPr>
      <w:r>
        <w:t>SIZE1 = 49</w:t>
      </w:r>
    </w:p>
    <w:p w:rsidR="00753E82" w:rsidRDefault="00753E82" w:rsidP="00753E82">
      <w:pPr>
        <w:pStyle w:val="Numbered"/>
      </w:pPr>
      <w:r>
        <w:t>SIZE2 = 14</w:t>
      </w:r>
    </w:p>
    <w:p w:rsidR="00753E82" w:rsidRDefault="00753E82" w:rsidP="00753E82">
      <w:pPr>
        <w:pStyle w:val="Numbered"/>
      </w:pPr>
      <w:r>
        <w:t>SIZE3 = 23</w:t>
      </w:r>
    </w:p>
    <w:p w:rsidR="00753E82" w:rsidRDefault="00753E82" w:rsidP="00753E82">
      <w:pPr>
        <w:pStyle w:val="Numbered"/>
      </w:pPr>
      <w:r>
        <w:t xml:space="preserve"> SIZE4 = 45</w:t>
      </w:r>
    </w:p>
    <w:p w:rsidR="00753E82" w:rsidRDefault="00753E82" w:rsidP="00753E82">
      <w:pPr>
        <w:pStyle w:val="Numbered"/>
      </w:pPr>
      <w:r>
        <w:t>SIZE5 = 19</w:t>
      </w:r>
    </w:p>
    <w:p w:rsidR="00753E82" w:rsidRDefault="00753E82" w:rsidP="00753E82">
      <w:pPr>
        <w:pStyle w:val="Numbered"/>
      </w:pPr>
      <w:r>
        <w:t>SIZE6 = 3</w:t>
      </w:r>
    </w:p>
    <w:p w:rsidR="00753E82" w:rsidRDefault="00753E82" w:rsidP="00753E82">
      <w:pPr>
        <w:pStyle w:val="Numbered"/>
      </w:pPr>
      <w:r>
        <w:t>SIZE7 = 36</w:t>
      </w:r>
    </w:p>
    <w:p w:rsidR="00753E82" w:rsidRDefault="00753E82" w:rsidP="00753E82">
      <w:pPr>
        <w:pStyle w:val="Numbered"/>
      </w:pPr>
      <w:r>
        <w:t>SIZE8 = 9.</w:t>
      </w:r>
    </w:p>
    <w:p w:rsidR="00753E82" w:rsidRDefault="00753E82" w:rsidP="00753E82">
      <w:pPr>
        <w:pStyle w:val="Heading4"/>
      </w:pPr>
      <w:bookmarkStart w:id="369" w:name="Xae1000622"/>
      <w:bookmarkStart w:id="370" w:name="Xae1000623"/>
      <w:bookmarkEnd w:id="369"/>
      <w:bookmarkEnd w:id="370"/>
      <w:r>
        <w:t>Sample Output</w:t>
      </w:r>
    </w:p>
    <w:p w:rsidR="00753E82" w:rsidRDefault="00753E82" w:rsidP="00753E82">
      <w:r>
        <w:t> </w:t>
      </w:r>
    </w:p>
    <w:tbl>
      <w:tblPr>
        <w:tblW w:w="9180" w:type="dxa"/>
        <w:tblInd w:w="455" w:type="dxa"/>
        <w:tblLayout w:type="fixed"/>
        <w:tblCellMar>
          <w:left w:w="0" w:type="dxa"/>
          <w:right w:w="0" w:type="dxa"/>
        </w:tblCellMar>
        <w:tblLook w:val="0000"/>
      </w:tblPr>
      <w:tblGrid>
        <w:gridCol w:w="2520"/>
        <w:gridCol w:w="3240"/>
        <w:gridCol w:w="1260"/>
        <w:gridCol w:w="216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rsidR="00753E82" w:rsidRDefault="00753E82" w:rsidP="00753E82">
      <w:pPr>
        <w:pStyle w:val="Heading3"/>
      </w:pPr>
      <w:r>
        <w:br w:type="column"/>
      </w:r>
      <w:bookmarkStart w:id="371" w:name="_Toc229328396"/>
      <w:r>
        <w:lastRenderedPageBreak/>
        <w:t>Small-Quantity-Order Revenue Query (Q17)</w:t>
      </w:r>
      <w:bookmarkEnd w:id="371"/>
    </w:p>
    <w:p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rsidR="00753E82" w:rsidRDefault="00753E82" w:rsidP="00753E82">
      <w:pPr>
        <w:pStyle w:val="Heading4"/>
      </w:pPr>
      <w:r>
        <w:t>Business Question</w:t>
      </w:r>
      <w:bookmarkStart w:id="372" w:name="Xae1000724"/>
      <w:bookmarkStart w:id="373" w:name="Xae1000725"/>
      <w:bookmarkEnd w:id="372"/>
      <w:bookmarkEnd w:id="373"/>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The Small-Quantity-Order Revenue Query considers parts of a given brand and with a given container type and determines the average </w:t>
      </w:r>
      <w:proofErr w:type="spellStart"/>
      <w:r>
        <w:t>lineitem</w:t>
      </w:r>
      <w:proofErr w:type="spellEnd"/>
      <w:r>
        <w:t xml:space="preserve">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rsidR="00753E82" w:rsidRDefault="00753E82" w:rsidP="00753E82">
      <w:pPr>
        <w:pStyle w:val="Heading4"/>
      </w:pPr>
      <w:r>
        <w:t>Functional Query Definition</w:t>
      </w:r>
      <w:bookmarkStart w:id="374" w:name="Xae1000728"/>
      <w:bookmarkStart w:id="375" w:name="Xae1000729"/>
      <w:bookmarkEnd w:id="374"/>
      <w:bookmarkEnd w:id="375"/>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gramStart"/>
      <w:r>
        <w:t>sum(</w:t>
      </w:r>
      <w:proofErr w:type="spellStart"/>
      <w:proofErr w:type="gramEnd"/>
      <w:r>
        <w:t>l_extendedprice</w:t>
      </w:r>
      <w:proofErr w:type="spellEnd"/>
      <w:r>
        <w:t xml:space="preserve">) / 7.0 as </w:t>
      </w:r>
      <w:proofErr w:type="spellStart"/>
      <w:r>
        <w:t>avg_yearly</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spellStart"/>
      <w:proofErr w:type="gramStart"/>
      <w:r>
        <w:t>lineitem</w:t>
      </w:r>
      <w:proofErr w:type="spellEnd"/>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p_partkey</w:t>
      </w:r>
      <w:proofErr w:type="spellEnd"/>
      <w:r>
        <w:t xml:space="preserve"> = </w:t>
      </w:r>
      <w:proofErr w:type="spellStart"/>
      <w:r>
        <w:t>l_partkey</w:t>
      </w:r>
      <w:proofErr w:type="spellEnd"/>
    </w:p>
    <w:p w:rsidR="00753E82" w:rsidRDefault="00753E82" w:rsidP="00753E82">
      <w:pPr>
        <w:pStyle w:val="SQL2"/>
        <w:widowControl/>
      </w:pPr>
      <w:proofErr w:type="gramStart"/>
      <w:r>
        <w:t>and</w:t>
      </w:r>
      <w:proofErr w:type="gramEnd"/>
      <w:r>
        <w:t xml:space="preserve"> </w:t>
      </w:r>
      <w:proofErr w:type="spellStart"/>
      <w:r>
        <w:t>p_brand</w:t>
      </w:r>
      <w:proofErr w:type="spellEnd"/>
      <w:r>
        <w:t xml:space="preserve"> = '[BRAND]'</w:t>
      </w:r>
    </w:p>
    <w:p w:rsidR="00753E82" w:rsidRDefault="00753E82" w:rsidP="00753E82">
      <w:pPr>
        <w:pStyle w:val="SQL2"/>
        <w:widowControl/>
      </w:pPr>
      <w:proofErr w:type="gramStart"/>
      <w:r>
        <w:t>and</w:t>
      </w:r>
      <w:proofErr w:type="gramEnd"/>
      <w:r>
        <w:t xml:space="preserve"> </w:t>
      </w:r>
      <w:proofErr w:type="spellStart"/>
      <w:r>
        <w:t>p_container</w:t>
      </w:r>
      <w:proofErr w:type="spellEnd"/>
      <w:r>
        <w:t xml:space="preserve"> = '[CONTAINER]'</w:t>
      </w:r>
    </w:p>
    <w:p w:rsidR="00753E82" w:rsidRDefault="00753E82" w:rsidP="00753E82">
      <w:pPr>
        <w:pStyle w:val="SQL2"/>
        <w:widowControl/>
      </w:pPr>
      <w:proofErr w:type="gramStart"/>
      <w:r>
        <w:t>and</w:t>
      </w:r>
      <w:proofErr w:type="gramEnd"/>
      <w:r>
        <w:t xml:space="preserve"> </w:t>
      </w:r>
      <w:proofErr w:type="spellStart"/>
      <w:r>
        <w:t>l_quantity</w:t>
      </w:r>
      <w:proofErr w:type="spellEnd"/>
      <w:r>
        <w:t xml:space="preserve"> &lt; (</w:t>
      </w:r>
    </w:p>
    <w:p w:rsidR="00753E82" w:rsidRDefault="00753E82" w:rsidP="00753E82">
      <w:pPr>
        <w:pStyle w:val="SQL3"/>
        <w:widowControl/>
      </w:pPr>
      <w:proofErr w:type="gramStart"/>
      <w:r>
        <w:t>select</w:t>
      </w:r>
      <w:proofErr w:type="gramEnd"/>
    </w:p>
    <w:p w:rsidR="00753E82" w:rsidRDefault="00753E82" w:rsidP="00753E82">
      <w:pPr>
        <w:pStyle w:val="SQL4"/>
        <w:widowControl/>
      </w:pPr>
      <w:r>
        <w:t xml:space="preserve">0.2 * </w:t>
      </w:r>
      <w:proofErr w:type="spellStart"/>
      <w:proofErr w:type="gramStart"/>
      <w:r>
        <w:t>avg</w:t>
      </w:r>
      <w:proofErr w:type="spellEnd"/>
      <w:r>
        <w:t>(</w:t>
      </w:r>
      <w:proofErr w:type="spellStart"/>
      <w:proofErr w:type="gramEnd"/>
      <w:r>
        <w:t>l_quantity</w:t>
      </w:r>
      <w:proofErr w:type="spellEnd"/>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spellStart"/>
      <w:proofErr w:type="gramStart"/>
      <w:r>
        <w:t>lineitem</w:t>
      </w:r>
      <w:proofErr w:type="spellEnd"/>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proofErr w:type="spellStart"/>
      <w:r>
        <w:t>l_partkey</w:t>
      </w:r>
      <w:proofErr w:type="spellEnd"/>
      <w:r>
        <w:t xml:space="preserve"> = </w:t>
      </w:r>
      <w:proofErr w:type="spellStart"/>
      <w:r>
        <w:t>p_partkey</w:t>
      </w:r>
      <w:proofErr w:type="spellEnd"/>
    </w:p>
    <w:p w:rsidR="00753E82" w:rsidRDefault="00753E82" w:rsidP="00753E82">
      <w:pPr>
        <w:pStyle w:val="SQL2"/>
        <w:widowControl/>
      </w:pPr>
      <w:r>
        <w:t>);</w:t>
      </w:r>
    </w:p>
    <w:p w:rsidR="00753E82" w:rsidRDefault="00753E82" w:rsidP="00753E82">
      <w:pPr>
        <w:pStyle w:val="Heading4"/>
      </w:pPr>
      <w:r>
        <w:t>Substitution Parameters</w:t>
      </w:r>
      <w:bookmarkStart w:id="376" w:name="Xae1000748"/>
      <w:bookmarkEnd w:id="376"/>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377" w:name="Xae1000750"/>
      <w:bookmarkEnd w:id="377"/>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47"/>
        </w:numPr>
      </w:pPr>
      <w:r>
        <w:t>BRAND = '</w:t>
      </w:r>
      <w:proofErr w:type="spellStart"/>
      <w:r>
        <w:t>Brand#MN</w:t>
      </w:r>
      <w:proofErr w:type="spellEnd"/>
      <w:r>
        <w:t>' where MN is a two character string representing two numbers randomly and indepen</w:t>
      </w:r>
      <w:r>
        <w:softHyphen/>
        <w:t>dently selected within [1 .. 5];</w:t>
      </w:r>
    </w:p>
    <w:p w:rsidR="00753E82" w:rsidRDefault="00753E82" w:rsidP="00753E82">
      <w:pPr>
        <w:pStyle w:val="Numbered"/>
      </w:pPr>
      <w:r>
        <w:t xml:space="preserve">CONTAINER is randomly selected within the list of 2-syllable strings defined for Containers in </w:t>
      </w:r>
      <w:r w:rsidR="00B8146F">
        <w:t xml:space="preserve">Clause </w:t>
      </w:r>
      <w:r w:rsidR="000E1EE1">
        <w:fldChar w:fldCharType="begin"/>
      </w:r>
      <w:r>
        <w:instrText xml:space="preserve"> REF Rag_Ref389036433T \r \h </w:instrText>
      </w:r>
      <w:r w:rsidR="000E1EE1">
        <w:fldChar w:fldCharType="separate"/>
      </w:r>
      <w:r w:rsidR="00A27C47">
        <w:t>4.2.2.13</w:t>
      </w:r>
      <w:r w:rsidR="000E1EE1">
        <w:fldChar w:fldCharType="end"/>
      </w:r>
      <w:r>
        <w:t>.</w:t>
      </w:r>
    </w:p>
    <w:p w:rsidR="00753E82" w:rsidRDefault="00753E82" w:rsidP="00753E82">
      <w:pPr>
        <w:pStyle w:val="Heading4"/>
      </w:pPr>
      <w:r>
        <w:t>Query Validation</w:t>
      </w:r>
      <w:bookmarkStart w:id="378" w:name="Xae1000757"/>
      <w:bookmarkStart w:id="379" w:name="Xae1000758"/>
      <w:bookmarkEnd w:id="378"/>
      <w:bookmarkEnd w:id="379"/>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380" w:name="Xae1000760"/>
      <w:bookmarkStart w:id="381" w:name="Xae1000761"/>
      <w:bookmarkEnd w:id="380"/>
      <w:bookmarkEnd w:id="381"/>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382" w:name="Xae1000762"/>
      <w:bookmarkEnd w:id="382"/>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383" w:name="Xae1000764"/>
      <w:bookmarkEnd w:id="383"/>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384" w:name="Xae1000765"/>
      <w:bookmarkEnd w:id="384"/>
      <w:r w:rsidR="000E1EE1">
        <w:fldChar w:fldCharType="begin"/>
      </w:r>
      <w:r>
        <w:instrText>xe "Query:Substitution Parameters"</w:instrText>
      </w:r>
      <w:r w:rsidR="000E1EE1">
        <w:fldChar w:fldCharType="end"/>
      </w:r>
      <w:r>
        <w:t>s:</w:t>
      </w:r>
    </w:p>
    <w:p w:rsidR="00753E82" w:rsidRDefault="00753E82" w:rsidP="00753E82">
      <w:pPr>
        <w:pStyle w:val="Numbered"/>
        <w:numPr>
          <w:ilvl w:val="0"/>
          <w:numId w:val="46"/>
        </w:numPr>
      </w:pPr>
      <w:r>
        <w:t>BRAND = Brand#23;</w:t>
      </w:r>
    </w:p>
    <w:p w:rsidR="00753E82" w:rsidRDefault="00753E82" w:rsidP="00753E82">
      <w:pPr>
        <w:pStyle w:val="Numbered"/>
      </w:pPr>
      <w:r>
        <w:t>CONTAINER = MED BOX.</w:t>
      </w:r>
    </w:p>
    <w:p w:rsidR="00753E82" w:rsidRDefault="00753E82" w:rsidP="00753E82">
      <w:pPr>
        <w:pStyle w:val="Heading4"/>
      </w:pPr>
      <w:bookmarkStart w:id="385" w:name="Xae1000769"/>
      <w:bookmarkStart w:id="386" w:name="Xae1000770"/>
      <w:bookmarkEnd w:id="385"/>
      <w:bookmarkEnd w:id="386"/>
      <w:r>
        <w:t>Sample Output</w:t>
      </w:r>
    </w:p>
    <w:p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tblPr>
      <w:tblGrid>
        <w:gridCol w:w="1800"/>
      </w:tblGrid>
      <w:tr w:rsidR="00753E82">
        <w:trPr>
          <w:trHeight w:val="400"/>
        </w:trPr>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trPr>
          <w:trHeight w:val="400"/>
        </w:trPr>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rsidR="00753E82" w:rsidRDefault="00753E82" w:rsidP="00753E82"/>
    <w:p w:rsidR="00753E82" w:rsidRDefault="00753E82" w:rsidP="00753E82">
      <w:r>
        <w:t> </w:t>
      </w:r>
    </w:p>
    <w:p w:rsidR="00753E82" w:rsidRDefault="00753E82" w:rsidP="00753E82">
      <w:r>
        <w:t> </w:t>
      </w:r>
    </w:p>
    <w:p w:rsidR="00753E82" w:rsidRDefault="00753E82" w:rsidP="00753E82">
      <w:pPr>
        <w:pStyle w:val="Heading3"/>
      </w:pPr>
      <w:r>
        <w:br w:type="column"/>
      </w:r>
      <w:bookmarkStart w:id="387" w:name="_Toc229328397"/>
      <w:r>
        <w:lastRenderedPageBreak/>
        <w:t>Large Volume Customer Query (Q18)</w:t>
      </w:r>
      <w:bookmarkEnd w:id="387"/>
    </w:p>
    <w:p w:rsidR="00753E82" w:rsidRDefault="00753E82" w:rsidP="00753E82">
      <w:r>
        <w:t>The Large Volume Customer Query ranks customers based on their having placed a large quantity order. Large quantity orders are defined as those orders whose total quantity is above a certain level.</w:t>
      </w:r>
    </w:p>
    <w:p w:rsidR="00753E82" w:rsidRDefault="00753E82" w:rsidP="00753E82">
      <w:pPr>
        <w:pStyle w:val="Heading4"/>
      </w:pPr>
      <w:r>
        <w:t>Business Question</w:t>
      </w:r>
      <w:bookmarkStart w:id="388" w:name="Xae1000783"/>
      <w:bookmarkStart w:id="389" w:name="Xae1000784"/>
      <w:bookmarkEnd w:id="388"/>
      <w:bookmarkEnd w:id="389"/>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Large Volume Customer Query finds a list of the top 100 customers who have ever placed large quantity orders. The query lists the customer name, customer key, the order key, date and total price</w:t>
      </w:r>
      <w:bookmarkStart w:id="390" w:name="Xae1000787"/>
      <w:bookmarkEnd w:id="390"/>
      <w:r w:rsidR="000E1EE1">
        <w:fldChar w:fldCharType="begin"/>
      </w:r>
      <w:r>
        <w:instrText>xe "Pricing"</w:instrText>
      </w:r>
      <w:r w:rsidR="000E1EE1">
        <w:fldChar w:fldCharType="end"/>
      </w:r>
      <w:r>
        <w:t xml:space="preserve"> and the quantity for the order.</w:t>
      </w:r>
    </w:p>
    <w:p w:rsidR="00753E82" w:rsidRDefault="00753E82" w:rsidP="00753E82">
      <w:pPr>
        <w:pStyle w:val="Heading4"/>
      </w:pPr>
      <w:r>
        <w:t>Functional Query Definition</w:t>
      </w:r>
      <w:bookmarkStart w:id="391" w:name="Xae1000788"/>
      <w:bookmarkStart w:id="392" w:name="Xae1000789"/>
      <w:bookmarkEnd w:id="391"/>
      <w:bookmarkEnd w:id="392"/>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r>
        <w:t>Return the first 100 selected rows</w:t>
      </w:r>
      <w:bookmarkStart w:id="393" w:name="Xae1000791"/>
      <w:bookmarkEnd w:id="393"/>
      <w:r w:rsidR="000E1EE1">
        <w:fldChar w:fldCharType="begin"/>
      </w:r>
      <w:r>
        <w:instrText>xe "Rows"</w:instrText>
      </w:r>
      <w:r w:rsidR="000E1EE1">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spellStart"/>
      <w:r>
        <w:t>c_name</w:t>
      </w:r>
      <w:proofErr w:type="spellEnd"/>
      <w:r>
        <w:t>,</w:t>
      </w:r>
    </w:p>
    <w:p w:rsidR="00753E82" w:rsidRDefault="00753E82" w:rsidP="00753E82">
      <w:pPr>
        <w:pStyle w:val="SQL2"/>
        <w:widowControl/>
      </w:pPr>
      <w:proofErr w:type="spellStart"/>
      <w:r>
        <w:t>c_custkey</w:t>
      </w:r>
      <w:proofErr w:type="spellEnd"/>
      <w:r>
        <w:t xml:space="preserve">, </w:t>
      </w:r>
    </w:p>
    <w:p w:rsidR="00753E82" w:rsidRPr="00032CA2" w:rsidRDefault="00753E82" w:rsidP="00753E82">
      <w:pPr>
        <w:pStyle w:val="SQL2"/>
        <w:widowControl/>
        <w:rPr>
          <w:lang w:val="it-IT"/>
        </w:rPr>
      </w:pPr>
      <w:r w:rsidRPr="00032CA2">
        <w:rPr>
          <w:lang w:val="it-IT"/>
        </w:rPr>
        <w:t>o_orderkey,</w:t>
      </w:r>
    </w:p>
    <w:p w:rsidR="00753E82" w:rsidRPr="00032CA2" w:rsidRDefault="00753E82" w:rsidP="00753E82">
      <w:pPr>
        <w:pStyle w:val="SQL2"/>
        <w:widowControl/>
        <w:rPr>
          <w:lang w:val="it-IT"/>
        </w:rPr>
      </w:pPr>
      <w:r w:rsidRPr="00032CA2">
        <w:rPr>
          <w:lang w:val="it-IT"/>
        </w:rPr>
        <w:t>o_orderdate,</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2"/>
        <w:widowControl/>
      </w:pPr>
      <w:proofErr w:type="gramStart"/>
      <w:r>
        <w:t>sum(</w:t>
      </w:r>
      <w:proofErr w:type="spellStart"/>
      <w:proofErr w:type="gramEnd"/>
      <w:r>
        <w:t>l_quantity</w:t>
      </w:r>
      <w:proofErr w:type="spellEnd"/>
      <w:r>
        <w:t>)</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w:t>
      </w:r>
    </w:p>
    <w:p w:rsidR="00753E82" w:rsidRDefault="00753E82" w:rsidP="00753E82">
      <w:pPr>
        <w:pStyle w:val="SQL2"/>
        <w:widowControl/>
      </w:pPr>
      <w:proofErr w:type="gramStart"/>
      <w:r>
        <w:t>orders</w:t>
      </w:r>
      <w:proofErr w:type="gramEnd"/>
      <w:r>
        <w:t>,</w:t>
      </w:r>
    </w:p>
    <w:p w:rsidR="00753E82" w:rsidRDefault="00753E82" w:rsidP="00753E82">
      <w:pPr>
        <w:pStyle w:val="SQL2"/>
        <w:widowControl/>
      </w:pPr>
      <w:proofErr w:type="spellStart"/>
      <w:proofErr w:type="gramStart"/>
      <w:r>
        <w:t>lineitem</w:t>
      </w:r>
      <w:proofErr w:type="spellEnd"/>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proofErr w:type="gramStart"/>
      <w:r>
        <w:t>o_orderkey</w:t>
      </w:r>
      <w:proofErr w:type="spellEnd"/>
      <w:proofErr w:type="gramEnd"/>
      <w:r>
        <w:t xml:space="preserve"> in (</w:t>
      </w:r>
    </w:p>
    <w:p w:rsidR="00753E82" w:rsidRDefault="00753E82" w:rsidP="00753E82">
      <w:pPr>
        <w:pStyle w:val="SQL3"/>
        <w:widowControl/>
      </w:pPr>
      <w:proofErr w:type="gramStart"/>
      <w:r>
        <w:t>select</w:t>
      </w:r>
      <w:proofErr w:type="gramEnd"/>
    </w:p>
    <w:p w:rsidR="00753E82" w:rsidRDefault="00753E82" w:rsidP="00753E82">
      <w:pPr>
        <w:pStyle w:val="SQL4"/>
        <w:widowControl/>
      </w:pPr>
      <w:proofErr w:type="spellStart"/>
      <w:r>
        <w:t>l_orderkey</w:t>
      </w:r>
      <w:proofErr w:type="spellEnd"/>
    </w:p>
    <w:p w:rsidR="00753E82" w:rsidRDefault="00753E82" w:rsidP="00753E82">
      <w:pPr>
        <w:pStyle w:val="SQL3"/>
        <w:widowControl/>
      </w:pPr>
      <w:proofErr w:type="gramStart"/>
      <w:r>
        <w:t>from</w:t>
      </w:r>
      <w:proofErr w:type="gramEnd"/>
    </w:p>
    <w:p w:rsidR="00753E82" w:rsidRDefault="00753E82" w:rsidP="00753E82">
      <w:pPr>
        <w:pStyle w:val="SQL4"/>
        <w:widowControl/>
      </w:pPr>
      <w:proofErr w:type="spellStart"/>
      <w:proofErr w:type="gramStart"/>
      <w:r>
        <w:t>lineitem</w:t>
      </w:r>
      <w:proofErr w:type="spellEnd"/>
      <w:proofErr w:type="gramEnd"/>
    </w:p>
    <w:p w:rsidR="00753E82" w:rsidRDefault="00753E82" w:rsidP="00753E82">
      <w:pPr>
        <w:pStyle w:val="SQL3"/>
        <w:widowControl/>
      </w:pPr>
      <w:proofErr w:type="gramStart"/>
      <w:r>
        <w:t>group</w:t>
      </w:r>
      <w:proofErr w:type="gramEnd"/>
      <w:r>
        <w:t xml:space="preserve"> by </w:t>
      </w:r>
    </w:p>
    <w:p w:rsidR="00753E82" w:rsidRDefault="00753E82" w:rsidP="00753E82">
      <w:pPr>
        <w:pStyle w:val="SQL4"/>
        <w:widowControl/>
      </w:pPr>
      <w:proofErr w:type="spellStart"/>
      <w:proofErr w:type="gramStart"/>
      <w:r>
        <w:t>l_orderkey</w:t>
      </w:r>
      <w:proofErr w:type="spellEnd"/>
      <w:proofErr w:type="gramEnd"/>
      <w:r>
        <w:t xml:space="preserve"> having </w:t>
      </w:r>
    </w:p>
    <w:p w:rsidR="00753E82" w:rsidRDefault="00753E82" w:rsidP="00753E82">
      <w:pPr>
        <w:pStyle w:val="SQL5"/>
        <w:widowControl/>
      </w:pPr>
      <w:proofErr w:type="gramStart"/>
      <w:r>
        <w:t>sum(</w:t>
      </w:r>
      <w:proofErr w:type="spellStart"/>
      <w:proofErr w:type="gramEnd"/>
      <w:r>
        <w:t>l_quantity</w:t>
      </w:r>
      <w:proofErr w:type="spellEnd"/>
      <w:r>
        <w:t>) &gt; [QUANTITY]</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w:t>
      </w:r>
      <w:proofErr w:type="spellStart"/>
      <w:r>
        <w:t>c_custkey</w:t>
      </w:r>
      <w:proofErr w:type="spellEnd"/>
      <w:r>
        <w:t xml:space="preserve"> = </w:t>
      </w:r>
      <w:proofErr w:type="spellStart"/>
      <w:r>
        <w:t>o_custkey</w:t>
      </w:r>
      <w:proofErr w:type="spellEnd"/>
    </w:p>
    <w:p w:rsidR="00753E82" w:rsidRDefault="00753E82" w:rsidP="00753E82">
      <w:pPr>
        <w:pStyle w:val="SQL2"/>
        <w:widowControl/>
      </w:pPr>
      <w:proofErr w:type="gramStart"/>
      <w:r>
        <w:t>and</w:t>
      </w:r>
      <w:proofErr w:type="gramEnd"/>
      <w:r>
        <w:t xml:space="preserve"> </w:t>
      </w:r>
      <w:proofErr w:type="spellStart"/>
      <w:r>
        <w:t>o_orderkey</w:t>
      </w:r>
      <w:proofErr w:type="spellEnd"/>
      <w:r>
        <w:t xml:space="preserve"> = </w:t>
      </w:r>
      <w:proofErr w:type="spellStart"/>
      <w:r>
        <w:t>l_orderkey</w:t>
      </w:r>
      <w:proofErr w:type="spellEnd"/>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c_name</w:t>
      </w:r>
      <w:proofErr w:type="spellEnd"/>
      <w:r>
        <w:t xml:space="preserve">, </w:t>
      </w:r>
    </w:p>
    <w:p w:rsidR="00753E82" w:rsidRDefault="00753E82" w:rsidP="00753E82">
      <w:pPr>
        <w:pStyle w:val="SQL2"/>
        <w:widowControl/>
      </w:pPr>
      <w:proofErr w:type="spellStart"/>
      <w:r>
        <w:t>c_custkey</w:t>
      </w:r>
      <w:proofErr w:type="spellEnd"/>
      <w:r>
        <w:t xml:space="preserve">, </w:t>
      </w:r>
    </w:p>
    <w:p w:rsidR="00753E82" w:rsidRPr="00032CA2" w:rsidRDefault="00753E82" w:rsidP="00753E82">
      <w:pPr>
        <w:pStyle w:val="SQL2"/>
        <w:widowControl/>
        <w:rPr>
          <w:lang w:val="it-IT"/>
        </w:rPr>
      </w:pPr>
      <w:r w:rsidRPr="00032CA2">
        <w:rPr>
          <w:lang w:val="it-IT"/>
        </w:rPr>
        <w:t xml:space="preserve">o_orderkey, </w:t>
      </w:r>
    </w:p>
    <w:p w:rsidR="00753E82" w:rsidRPr="00032CA2" w:rsidRDefault="00753E82" w:rsidP="00753E82">
      <w:pPr>
        <w:pStyle w:val="SQL2"/>
        <w:widowControl/>
        <w:rPr>
          <w:lang w:val="it-IT"/>
        </w:rPr>
      </w:pPr>
      <w:r w:rsidRPr="00032CA2">
        <w:rPr>
          <w:lang w:val="it-IT"/>
        </w:rPr>
        <w:t xml:space="preserve">o_orderdate, </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proofErr w:type="gramStart"/>
      <w:r>
        <w:t>o_totalprice</w:t>
      </w:r>
      <w:proofErr w:type="spellEnd"/>
      <w:proofErr w:type="gramEnd"/>
      <w:r>
        <w:t xml:space="preserve"> </w:t>
      </w:r>
      <w:proofErr w:type="spellStart"/>
      <w:r>
        <w:t>desc</w:t>
      </w:r>
      <w:proofErr w:type="spellEnd"/>
      <w:r>
        <w:t>,</w:t>
      </w:r>
    </w:p>
    <w:p w:rsidR="00753E82" w:rsidRDefault="00753E82" w:rsidP="00753E82">
      <w:pPr>
        <w:pStyle w:val="SQL2"/>
        <w:widowControl/>
      </w:pPr>
      <w:proofErr w:type="spellStart"/>
      <w:r>
        <w:t>o_orderdate</w:t>
      </w:r>
      <w:proofErr w:type="spellEnd"/>
      <w:r>
        <w:t>;</w:t>
      </w:r>
    </w:p>
    <w:p w:rsidR="00753E82" w:rsidRDefault="00753E82" w:rsidP="00753E82">
      <w:pPr>
        <w:pStyle w:val="Heading4"/>
      </w:pPr>
      <w:r>
        <w:t>Substitution Parameters</w:t>
      </w:r>
      <w:bookmarkStart w:id="394" w:name="Xae1000825"/>
      <w:bookmarkEnd w:id="394"/>
      <w:r w:rsidR="000E1EE1">
        <w:fldChar w:fldCharType="begin"/>
      </w:r>
      <w:r>
        <w:instrText>xe "Query:Substitution Parameters"</w:instrText>
      </w:r>
      <w:r w:rsidR="000E1EE1">
        <w:fldChar w:fldCharType="end"/>
      </w:r>
    </w:p>
    <w:p w:rsidR="00753E82" w:rsidRDefault="00753E82" w:rsidP="00753E82">
      <w:r>
        <w:t>Values for the following substitution parameter</w:t>
      </w:r>
      <w:bookmarkStart w:id="395" w:name="Xae1000827"/>
      <w:bookmarkEnd w:id="395"/>
      <w:r w:rsidR="000E1EE1">
        <w:fldChar w:fldCharType="begin"/>
      </w:r>
      <w:r>
        <w:instrText>xe "Query:Substitution Parameters"</w:instrText>
      </w:r>
      <w:r w:rsidR="000E1EE1">
        <w:fldChar w:fldCharType="end"/>
      </w:r>
      <w:r>
        <w:t xml:space="preserve"> must be generated and used to build the executable query text:</w:t>
      </w:r>
    </w:p>
    <w:p w:rsidR="00753E82" w:rsidRDefault="00753E82" w:rsidP="00753E82">
      <w:pPr>
        <w:pStyle w:val="Numbered"/>
        <w:numPr>
          <w:ilvl w:val="0"/>
          <w:numId w:val="45"/>
        </w:numPr>
      </w:pPr>
      <w:r>
        <w:t>QUANTITY is randomly selected within [312</w:t>
      </w:r>
      <w:proofErr w:type="gramStart"/>
      <w:r>
        <w:t>..315</w:t>
      </w:r>
      <w:proofErr w:type="gramEnd"/>
      <w:r>
        <w:t>].</w:t>
      </w:r>
    </w:p>
    <w:p w:rsidR="00753E82" w:rsidRDefault="00753E82" w:rsidP="00753E82">
      <w:pPr>
        <w:pStyle w:val="Heading4"/>
      </w:pPr>
      <w:r>
        <w:t>Query Validation</w:t>
      </w:r>
      <w:bookmarkStart w:id="396" w:name="Xae1000830"/>
      <w:bookmarkStart w:id="397" w:name="Xae1000831"/>
      <w:bookmarkEnd w:id="396"/>
      <w:bookmarkEnd w:id="397"/>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398" w:name="Xae1000833"/>
      <w:bookmarkStart w:id="399" w:name="Xae1000834"/>
      <w:bookmarkEnd w:id="398"/>
      <w:bookmarkEnd w:id="399"/>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400" w:name="Xae1000835"/>
      <w:bookmarkEnd w:id="400"/>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401" w:name="Xae1000837"/>
      <w:bookmarkEnd w:id="401"/>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402" w:name="Xae1000838"/>
      <w:bookmarkEnd w:id="402"/>
      <w:r w:rsidR="000E1EE1">
        <w:fldChar w:fldCharType="begin"/>
      </w:r>
      <w:r>
        <w:instrText>xe "Query:Substitution Parameters"</w:instrText>
      </w:r>
      <w:r w:rsidR="000E1EE1">
        <w:fldChar w:fldCharType="end"/>
      </w:r>
      <w:r>
        <w:t>s:</w:t>
      </w:r>
    </w:p>
    <w:p w:rsidR="00753E82" w:rsidRDefault="00753E82" w:rsidP="00753E82">
      <w:pPr>
        <w:pStyle w:val="Numbered"/>
        <w:numPr>
          <w:ilvl w:val="0"/>
          <w:numId w:val="44"/>
        </w:numPr>
      </w:pPr>
      <w:r>
        <w:t>QUANTITY = 300</w:t>
      </w:r>
    </w:p>
    <w:p w:rsidR="00753E82" w:rsidRDefault="00753E82" w:rsidP="00753E82">
      <w:pPr>
        <w:pStyle w:val="Heading4"/>
      </w:pPr>
      <w:bookmarkStart w:id="403" w:name="Xae1000841"/>
      <w:bookmarkStart w:id="404" w:name="Xae1000842"/>
      <w:bookmarkEnd w:id="403"/>
      <w:bookmarkEnd w:id="404"/>
      <w:r>
        <w:lastRenderedPageBreak/>
        <w:t>Sample Output</w:t>
      </w:r>
    </w:p>
    <w:p w:rsidR="00753E82" w:rsidRDefault="00753E82" w:rsidP="00753E82">
      <w:pPr>
        <w:pStyle w:val="AnswerSet"/>
        <w:widowControl/>
      </w:pPr>
      <w:r>
        <w:t xml:space="preserve"> </w:t>
      </w:r>
    </w:p>
    <w:p w:rsidR="00753E82" w:rsidRDefault="00753E82" w:rsidP="00753E82"/>
    <w:p w:rsidR="00753E82" w:rsidRDefault="00753E82" w:rsidP="00753E82">
      <w:r>
        <w:t> </w:t>
      </w:r>
    </w:p>
    <w:tbl>
      <w:tblPr>
        <w:tblW w:w="10743" w:type="dxa"/>
        <w:tblLayout w:type="fixed"/>
        <w:tblCellMar>
          <w:left w:w="0" w:type="dxa"/>
          <w:right w:w="0" w:type="dxa"/>
        </w:tblCellMar>
        <w:tblLook w:val="0000"/>
      </w:tblPr>
      <w:tblGrid>
        <w:gridCol w:w="2448"/>
        <w:gridCol w:w="1354"/>
        <w:gridCol w:w="1440"/>
        <w:gridCol w:w="1627"/>
        <w:gridCol w:w="1714"/>
        <w:gridCol w:w="216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rsidR="00753E82" w:rsidRDefault="00753E82" w:rsidP="00753E82">
      <w:r>
        <w:t> </w:t>
      </w:r>
    </w:p>
    <w:p w:rsidR="00753E82" w:rsidRDefault="00753E82" w:rsidP="00753E82">
      <w:pPr>
        <w:pStyle w:val="Heading3"/>
      </w:pPr>
      <w:r>
        <w:br w:type="column"/>
      </w:r>
      <w:bookmarkStart w:id="405" w:name="_Toc229328398"/>
      <w:r>
        <w:lastRenderedPageBreak/>
        <w:t>Discounted Revenue Query (Q19)</w:t>
      </w:r>
      <w:bookmarkEnd w:id="405"/>
    </w:p>
    <w:p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rsidR="00753E82" w:rsidRDefault="00753E82" w:rsidP="00753E82">
      <w:pPr>
        <w:pStyle w:val="Heading4"/>
      </w:pPr>
      <w:r>
        <w:t>Business Question</w:t>
      </w:r>
      <w:bookmarkStart w:id="406" w:name="Xae1000994"/>
      <w:bookmarkStart w:id="407" w:name="Xae1000995"/>
      <w:bookmarkEnd w:id="406"/>
      <w:bookmarkEnd w:id="407"/>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rsidR="00753E82" w:rsidRDefault="00753E82" w:rsidP="00753E82">
      <w:pPr>
        <w:pStyle w:val="Heading4"/>
      </w:pPr>
      <w:r>
        <w:t>Functional Query Definition</w:t>
      </w:r>
      <w:bookmarkStart w:id="408" w:name="Xae1000998"/>
      <w:bookmarkStart w:id="409" w:name="Xae1000999"/>
      <w:bookmarkEnd w:id="408"/>
      <w:bookmarkEnd w:id="409"/>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spellStart"/>
      <w:proofErr w:type="gramStart"/>
      <w:r>
        <w:t>lineitem</w:t>
      </w:r>
      <w:proofErr w:type="spellEnd"/>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w:t>
      </w:r>
    </w:p>
    <w:p w:rsidR="00753E82" w:rsidRDefault="00753E82" w:rsidP="00753E82">
      <w:pPr>
        <w:pStyle w:val="SQL3"/>
        <w:widowControl/>
      </w:pPr>
      <w:proofErr w:type="spellStart"/>
      <w:r>
        <w:t>p_partkey</w:t>
      </w:r>
      <w:proofErr w:type="spellEnd"/>
      <w:r>
        <w:t xml:space="preserve"> = </w:t>
      </w:r>
      <w:proofErr w:type="spellStart"/>
      <w:r>
        <w:t>l_partkey</w:t>
      </w:r>
      <w:proofErr w:type="spellEnd"/>
    </w:p>
    <w:p w:rsidR="00753E82" w:rsidRDefault="00753E82" w:rsidP="00753E82">
      <w:pPr>
        <w:pStyle w:val="SQL3"/>
        <w:widowControl/>
      </w:pPr>
      <w:proofErr w:type="gramStart"/>
      <w:r>
        <w:t>and</w:t>
      </w:r>
      <w:proofErr w:type="gramEnd"/>
      <w:r>
        <w:t xml:space="preserve"> </w:t>
      </w:r>
      <w:proofErr w:type="spellStart"/>
      <w:r>
        <w:t>p_brand</w:t>
      </w:r>
      <w:proofErr w:type="spellEnd"/>
      <w:r>
        <w:t xml:space="preserve"> = ‘[BRAND1]’</w:t>
      </w:r>
    </w:p>
    <w:p w:rsidR="00753E82" w:rsidRDefault="00753E82" w:rsidP="00753E82">
      <w:pPr>
        <w:pStyle w:val="SQL3"/>
        <w:widowControl/>
      </w:pPr>
      <w:r>
        <w:t xml:space="preserve">and </w:t>
      </w:r>
      <w:proofErr w:type="spellStart"/>
      <w:r>
        <w:t>p_container</w:t>
      </w:r>
      <w:proofErr w:type="spellEnd"/>
      <w:r>
        <w:t xml:space="preserve"> in ( ‘SM CASE’, ‘SM BOX’, ‘SM PACK’, ‘SM PKG’) </w:t>
      </w:r>
    </w:p>
    <w:p w:rsidR="00753E82" w:rsidRPr="00032CA2" w:rsidRDefault="00753E82" w:rsidP="00753E82">
      <w:pPr>
        <w:pStyle w:val="SQL3"/>
        <w:widowControl/>
        <w:rPr>
          <w:lang w:val="it-IT"/>
        </w:rPr>
      </w:pPr>
      <w:r w:rsidRPr="00032CA2">
        <w:rPr>
          <w:lang w:val="it-IT"/>
        </w:rPr>
        <w:t xml:space="preserve">and l_quantity &gt;= [QUANTITY1] and l_quantity &lt;= [QUANTITY1] + 10 </w:t>
      </w:r>
    </w:p>
    <w:p w:rsidR="00753E82" w:rsidRDefault="00753E82" w:rsidP="00753E82">
      <w:pPr>
        <w:pStyle w:val="SQL3"/>
        <w:widowControl/>
      </w:pPr>
      <w:proofErr w:type="gramStart"/>
      <w:r>
        <w:t>and</w:t>
      </w:r>
      <w:proofErr w:type="gramEnd"/>
      <w:r>
        <w:t xml:space="preserve"> </w:t>
      </w:r>
      <w:proofErr w:type="spellStart"/>
      <w:r>
        <w:t>p_size</w:t>
      </w:r>
      <w:proofErr w:type="spellEnd"/>
      <w:r>
        <w:t xml:space="preserve"> between 1 and 5 </w:t>
      </w:r>
    </w:p>
    <w:p w:rsidR="00753E82" w:rsidRDefault="00753E82" w:rsidP="00753E82">
      <w:pPr>
        <w:pStyle w:val="SQL3"/>
        <w:widowControl/>
      </w:pPr>
      <w:proofErr w:type="gramStart"/>
      <w:r>
        <w:t>and</w:t>
      </w:r>
      <w:proofErr w:type="gramEnd"/>
      <w:r>
        <w:t xml:space="preserve"> </w:t>
      </w:r>
      <w:proofErr w:type="spellStart"/>
      <w:r>
        <w:t>l_shipmode</w:t>
      </w:r>
      <w:proofErr w:type="spellEnd"/>
      <w:r>
        <w:t xml:space="preserve"> in (‘AIR’, ‘AIR REG’)</w:t>
      </w:r>
    </w:p>
    <w:p w:rsidR="00753E82" w:rsidRDefault="00753E82" w:rsidP="00753E82">
      <w:pPr>
        <w:pStyle w:val="SQL3"/>
        <w:widowControl/>
      </w:pPr>
      <w:proofErr w:type="gramStart"/>
      <w:r>
        <w:t>and</w:t>
      </w:r>
      <w:proofErr w:type="gramEnd"/>
      <w:r>
        <w:t xml:space="preserve"> </w:t>
      </w:r>
      <w:proofErr w:type="spellStart"/>
      <w:r>
        <w:t>l_shipinstruct</w:t>
      </w:r>
      <w:proofErr w:type="spellEnd"/>
      <w:r>
        <w:t xml:space="preserve"> = ‘DELIVER IN PERSON’ </w:t>
      </w:r>
    </w:p>
    <w:p w:rsidR="00753E82" w:rsidRDefault="00753E82" w:rsidP="00753E82">
      <w:pPr>
        <w:pStyle w:val="SQL2"/>
        <w:widowControl/>
      </w:pPr>
      <w:r>
        <w:t>)</w:t>
      </w:r>
    </w:p>
    <w:p w:rsidR="00753E82" w:rsidRDefault="00753E82" w:rsidP="00753E82">
      <w:pPr>
        <w:pStyle w:val="SQL2"/>
        <w:widowControl/>
      </w:pPr>
      <w:proofErr w:type="gramStart"/>
      <w:r>
        <w:t>or</w:t>
      </w:r>
      <w:proofErr w:type="gramEnd"/>
      <w:r>
        <w:t xml:space="preserve"> </w:t>
      </w:r>
    </w:p>
    <w:p w:rsidR="00753E82" w:rsidRDefault="00753E82" w:rsidP="00753E82">
      <w:pPr>
        <w:pStyle w:val="SQL2"/>
        <w:widowControl/>
      </w:pPr>
      <w:r>
        <w:t>(</w:t>
      </w:r>
    </w:p>
    <w:p w:rsidR="00753E82" w:rsidRDefault="00753E82" w:rsidP="00753E82">
      <w:pPr>
        <w:pStyle w:val="SQL3"/>
        <w:widowControl/>
      </w:pPr>
      <w:proofErr w:type="spellStart"/>
      <w:r>
        <w:t>p_partkey</w:t>
      </w:r>
      <w:proofErr w:type="spellEnd"/>
      <w:r>
        <w:t xml:space="preserve"> = </w:t>
      </w:r>
      <w:proofErr w:type="spellStart"/>
      <w:r>
        <w:t>l_partkey</w:t>
      </w:r>
      <w:proofErr w:type="spellEnd"/>
    </w:p>
    <w:p w:rsidR="00753E82" w:rsidRDefault="00753E82" w:rsidP="00753E82">
      <w:pPr>
        <w:pStyle w:val="SQL3"/>
        <w:widowControl/>
      </w:pPr>
      <w:proofErr w:type="gramStart"/>
      <w:r>
        <w:t>and</w:t>
      </w:r>
      <w:proofErr w:type="gramEnd"/>
      <w:r>
        <w:t xml:space="preserve"> </w:t>
      </w:r>
      <w:proofErr w:type="spellStart"/>
      <w:r>
        <w:t>p_brand</w:t>
      </w:r>
      <w:proofErr w:type="spellEnd"/>
      <w:r>
        <w:t xml:space="preserve"> = ‘[BRAND2]’</w:t>
      </w:r>
    </w:p>
    <w:p w:rsidR="00753E82" w:rsidRDefault="00753E82" w:rsidP="00753E82">
      <w:pPr>
        <w:pStyle w:val="SQL3"/>
        <w:widowControl/>
      </w:pPr>
      <w:r>
        <w:t xml:space="preserve">and </w:t>
      </w:r>
      <w:proofErr w:type="spellStart"/>
      <w:r>
        <w:t>p_container</w:t>
      </w:r>
      <w:proofErr w:type="spellEnd"/>
      <w:r>
        <w:t xml:space="preserve"> in (‘MED BAG’, ‘MED BOX’, ‘MED PKG’, ‘MED PACK’)</w:t>
      </w:r>
    </w:p>
    <w:p w:rsidR="00753E82" w:rsidRDefault="00753E82" w:rsidP="00753E82">
      <w:pPr>
        <w:pStyle w:val="SQL3"/>
        <w:widowControl/>
      </w:pPr>
      <w:proofErr w:type="gramStart"/>
      <w:r>
        <w:t>and</w:t>
      </w:r>
      <w:proofErr w:type="gramEnd"/>
      <w:r>
        <w:t xml:space="preserve"> </w:t>
      </w:r>
      <w:proofErr w:type="spellStart"/>
      <w:r>
        <w:t>l_quantity</w:t>
      </w:r>
      <w:proofErr w:type="spellEnd"/>
      <w:r>
        <w:t xml:space="preserve"> &gt;= [QUANTITY2] and </w:t>
      </w:r>
      <w:proofErr w:type="spellStart"/>
      <w:r>
        <w:t>l_quantity</w:t>
      </w:r>
      <w:proofErr w:type="spellEnd"/>
      <w:r>
        <w:t xml:space="preserve"> &lt;= [QUANTITY2] + 10</w:t>
      </w:r>
    </w:p>
    <w:p w:rsidR="00753E82" w:rsidRDefault="00753E82" w:rsidP="00753E82">
      <w:pPr>
        <w:pStyle w:val="SQL3"/>
        <w:widowControl/>
      </w:pPr>
      <w:proofErr w:type="gramStart"/>
      <w:r>
        <w:t>and</w:t>
      </w:r>
      <w:proofErr w:type="gramEnd"/>
      <w:r>
        <w:t xml:space="preserve"> </w:t>
      </w:r>
      <w:proofErr w:type="spellStart"/>
      <w:r>
        <w:t>p_size</w:t>
      </w:r>
      <w:proofErr w:type="spellEnd"/>
      <w:r>
        <w:t xml:space="preserve"> between 1 and 10</w:t>
      </w:r>
    </w:p>
    <w:p w:rsidR="00753E82" w:rsidRDefault="00753E82" w:rsidP="00753E82">
      <w:pPr>
        <w:pStyle w:val="SQL3"/>
        <w:widowControl/>
      </w:pPr>
      <w:proofErr w:type="gramStart"/>
      <w:r>
        <w:t>and</w:t>
      </w:r>
      <w:proofErr w:type="gramEnd"/>
      <w:r>
        <w:t xml:space="preserve"> </w:t>
      </w:r>
      <w:proofErr w:type="spellStart"/>
      <w:r>
        <w:t>l_shipmode</w:t>
      </w:r>
      <w:proofErr w:type="spellEnd"/>
      <w:r>
        <w:t xml:space="preserve"> in (‘AIR’, ‘AIR REG’)</w:t>
      </w:r>
    </w:p>
    <w:p w:rsidR="00753E82" w:rsidRDefault="00753E82" w:rsidP="00753E82">
      <w:pPr>
        <w:pStyle w:val="SQL3"/>
        <w:widowControl/>
      </w:pPr>
      <w:proofErr w:type="gramStart"/>
      <w:r>
        <w:t>and</w:t>
      </w:r>
      <w:proofErr w:type="gramEnd"/>
      <w:r>
        <w:t xml:space="preserve"> </w:t>
      </w:r>
      <w:proofErr w:type="spellStart"/>
      <w:r>
        <w:t>l_shipinstruct</w:t>
      </w:r>
      <w:proofErr w:type="spellEnd"/>
      <w:r>
        <w:t xml:space="preserve"> = ‘DELIVER IN PERSON’</w:t>
      </w:r>
    </w:p>
    <w:p w:rsidR="00753E82" w:rsidRDefault="00753E82" w:rsidP="00753E82">
      <w:pPr>
        <w:pStyle w:val="SQL2"/>
        <w:widowControl/>
      </w:pPr>
      <w:r>
        <w:t>)</w:t>
      </w:r>
    </w:p>
    <w:p w:rsidR="00753E82" w:rsidRDefault="00753E82" w:rsidP="00753E82">
      <w:pPr>
        <w:pStyle w:val="SQL2"/>
        <w:widowControl/>
      </w:pPr>
      <w:proofErr w:type="gramStart"/>
      <w:r>
        <w:t>or</w:t>
      </w:r>
      <w:proofErr w:type="gramEnd"/>
      <w:r>
        <w:t xml:space="preserve"> </w:t>
      </w:r>
    </w:p>
    <w:p w:rsidR="00753E82" w:rsidRDefault="00753E82" w:rsidP="00753E82">
      <w:pPr>
        <w:pStyle w:val="SQL3"/>
        <w:widowControl/>
      </w:pPr>
      <w:r>
        <w:t>(</w:t>
      </w:r>
    </w:p>
    <w:p w:rsidR="00753E82" w:rsidRDefault="00753E82" w:rsidP="00753E82">
      <w:pPr>
        <w:pStyle w:val="SQL3"/>
        <w:widowControl/>
      </w:pPr>
      <w:proofErr w:type="spellStart"/>
      <w:r>
        <w:t>p_partkey</w:t>
      </w:r>
      <w:proofErr w:type="spellEnd"/>
      <w:r>
        <w:t xml:space="preserve"> = </w:t>
      </w:r>
      <w:proofErr w:type="spellStart"/>
      <w:r>
        <w:t>l_partkey</w:t>
      </w:r>
      <w:proofErr w:type="spellEnd"/>
    </w:p>
    <w:p w:rsidR="00753E82" w:rsidRDefault="00753E82" w:rsidP="00753E82">
      <w:pPr>
        <w:pStyle w:val="SQL3"/>
        <w:widowControl/>
      </w:pPr>
      <w:proofErr w:type="gramStart"/>
      <w:r>
        <w:t>and</w:t>
      </w:r>
      <w:proofErr w:type="gramEnd"/>
      <w:r>
        <w:t xml:space="preserve"> </w:t>
      </w:r>
      <w:proofErr w:type="spellStart"/>
      <w:r>
        <w:t>p_brand</w:t>
      </w:r>
      <w:proofErr w:type="spellEnd"/>
      <w:r>
        <w:t xml:space="preserve"> = ‘[BRAND3]’</w:t>
      </w:r>
    </w:p>
    <w:p w:rsidR="00753E82" w:rsidRDefault="00753E82" w:rsidP="00753E82">
      <w:pPr>
        <w:pStyle w:val="SQL3"/>
        <w:widowControl/>
      </w:pPr>
      <w:r>
        <w:t xml:space="preserve">and </w:t>
      </w:r>
      <w:proofErr w:type="spellStart"/>
      <w:r>
        <w:t>p_container</w:t>
      </w:r>
      <w:proofErr w:type="spellEnd"/>
      <w:r>
        <w:t xml:space="preserve"> in ( ‘LG CASE’, ‘LG BOX’, ‘LG PACK’, ‘LG PKG’)</w:t>
      </w:r>
    </w:p>
    <w:p w:rsidR="00753E82" w:rsidRPr="00032CA2" w:rsidRDefault="00753E82" w:rsidP="00753E82">
      <w:pPr>
        <w:pStyle w:val="SQL3"/>
        <w:widowControl/>
        <w:rPr>
          <w:lang w:val="it-IT"/>
        </w:rPr>
      </w:pPr>
      <w:r w:rsidRPr="00032CA2">
        <w:rPr>
          <w:lang w:val="it-IT"/>
        </w:rPr>
        <w:t>and l_quantity &gt;= [QUANTITY3] and l_quantity &lt;= [QUANTITY3] + 10</w:t>
      </w:r>
    </w:p>
    <w:p w:rsidR="00753E82" w:rsidRDefault="00753E82" w:rsidP="00753E82">
      <w:pPr>
        <w:pStyle w:val="SQL3"/>
        <w:widowControl/>
      </w:pPr>
      <w:proofErr w:type="gramStart"/>
      <w:r>
        <w:t>and</w:t>
      </w:r>
      <w:proofErr w:type="gramEnd"/>
      <w:r>
        <w:t xml:space="preserve"> </w:t>
      </w:r>
      <w:proofErr w:type="spellStart"/>
      <w:r>
        <w:t>p_size</w:t>
      </w:r>
      <w:proofErr w:type="spellEnd"/>
      <w:r>
        <w:t xml:space="preserve"> between 1 and 15</w:t>
      </w:r>
    </w:p>
    <w:p w:rsidR="00753E82" w:rsidRDefault="00753E82" w:rsidP="00753E82">
      <w:pPr>
        <w:pStyle w:val="SQL3"/>
        <w:widowControl/>
      </w:pPr>
      <w:proofErr w:type="gramStart"/>
      <w:r>
        <w:t>and</w:t>
      </w:r>
      <w:proofErr w:type="gramEnd"/>
      <w:r>
        <w:t xml:space="preserve"> </w:t>
      </w:r>
      <w:proofErr w:type="spellStart"/>
      <w:r>
        <w:t>l_shipmode</w:t>
      </w:r>
      <w:proofErr w:type="spellEnd"/>
      <w:r>
        <w:t xml:space="preserve"> in (‘AIR’, ‘AIR REG’)</w:t>
      </w:r>
    </w:p>
    <w:p w:rsidR="00753E82" w:rsidRDefault="00753E82" w:rsidP="00753E82">
      <w:pPr>
        <w:pStyle w:val="SQL3"/>
        <w:widowControl/>
      </w:pPr>
      <w:proofErr w:type="gramStart"/>
      <w:r>
        <w:t>and</w:t>
      </w:r>
      <w:proofErr w:type="gramEnd"/>
      <w:r>
        <w:t xml:space="preserve"> </w:t>
      </w:r>
      <w:proofErr w:type="spellStart"/>
      <w:r>
        <w:t>l_shipinstruct</w:t>
      </w:r>
      <w:proofErr w:type="spellEnd"/>
      <w:r>
        <w:t xml:space="preserve"> = ‘DELIVER IN PERSON’</w:t>
      </w:r>
    </w:p>
    <w:p w:rsidR="00753E82" w:rsidRDefault="00753E82" w:rsidP="00753E82">
      <w:pPr>
        <w:pStyle w:val="SQL2"/>
        <w:widowControl/>
      </w:pPr>
      <w:r>
        <w:t>);</w:t>
      </w:r>
    </w:p>
    <w:p w:rsidR="00753E82" w:rsidRDefault="00753E82" w:rsidP="00753E82">
      <w:pPr>
        <w:pStyle w:val="Heading4"/>
      </w:pPr>
      <w:r>
        <w:t>Substitution Parameters</w:t>
      </w:r>
      <w:bookmarkStart w:id="410" w:name="Xae1001036"/>
      <w:bookmarkEnd w:id="410"/>
      <w:r w:rsidR="000E1EE1">
        <w:fldChar w:fldCharType="begin"/>
      </w:r>
      <w:r>
        <w:instrText>xe "Query:Substitution Parameters"</w:instrText>
      </w:r>
      <w:r w:rsidR="000E1EE1">
        <w:fldChar w:fldCharType="end"/>
      </w:r>
    </w:p>
    <w:p w:rsidR="00753E82" w:rsidRDefault="00753E82" w:rsidP="00753E82">
      <w:pPr>
        <w:pStyle w:val="Numbered"/>
        <w:numPr>
          <w:ilvl w:val="0"/>
          <w:numId w:val="43"/>
        </w:numPr>
      </w:pPr>
      <w:r>
        <w:t>QUANTITY1 is randomly selected within [1</w:t>
      </w:r>
      <w:proofErr w:type="gramStart"/>
      <w:r>
        <w:t>..10</w:t>
      </w:r>
      <w:proofErr w:type="gramEnd"/>
      <w:r>
        <w:t>].</w:t>
      </w:r>
    </w:p>
    <w:p w:rsidR="00753E82" w:rsidRDefault="00753E82" w:rsidP="00753E82">
      <w:pPr>
        <w:pStyle w:val="Numbered"/>
      </w:pPr>
      <w:r>
        <w:t>QUANTITY2 is randomly selected within [10</w:t>
      </w:r>
      <w:proofErr w:type="gramStart"/>
      <w:r>
        <w:t>..20</w:t>
      </w:r>
      <w:proofErr w:type="gramEnd"/>
      <w:r>
        <w:t>].</w:t>
      </w:r>
    </w:p>
    <w:p w:rsidR="00753E82" w:rsidRDefault="00753E82" w:rsidP="00753E82">
      <w:pPr>
        <w:pStyle w:val="Numbered"/>
      </w:pPr>
      <w:r>
        <w:t>QUANTITY3 is randomly selected within [20</w:t>
      </w:r>
      <w:proofErr w:type="gramStart"/>
      <w:r>
        <w:t>..30</w:t>
      </w:r>
      <w:proofErr w:type="gramEnd"/>
      <w:r>
        <w:t>].</w:t>
      </w:r>
    </w:p>
    <w:p w:rsidR="00753E82" w:rsidRDefault="00753E82" w:rsidP="00753E82">
      <w:pPr>
        <w:pStyle w:val="Numbered"/>
      </w:pPr>
      <w:r>
        <w:t>BRAND1, BRAND2, BRAND3 = '</w:t>
      </w:r>
      <w:proofErr w:type="spellStart"/>
      <w:r>
        <w:t>Brand#MN</w:t>
      </w:r>
      <w:proofErr w:type="spellEnd"/>
      <w:r>
        <w:t>' where each MN is a two character string representing two num</w:t>
      </w:r>
      <w:r>
        <w:softHyphen/>
        <w:t>bers randomly and independently selected within [1 .. 5]</w:t>
      </w:r>
    </w:p>
    <w:p w:rsidR="00753E82" w:rsidRDefault="00753E82" w:rsidP="00753E82">
      <w:pPr>
        <w:pStyle w:val="Heading4"/>
      </w:pPr>
      <w:r>
        <w:lastRenderedPageBreak/>
        <w:t>Query Validation</w:t>
      </w:r>
      <w:bookmarkStart w:id="411" w:name="Xae1001042"/>
      <w:bookmarkStart w:id="412" w:name="Xae1001043"/>
      <w:bookmarkEnd w:id="411"/>
      <w:bookmarkEnd w:id="412"/>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413" w:name="Xae1001045"/>
      <w:bookmarkStart w:id="414" w:name="Xae1001046"/>
      <w:bookmarkEnd w:id="413"/>
      <w:bookmarkEnd w:id="414"/>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415" w:name="Xae1001047"/>
      <w:bookmarkEnd w:id="415"/>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416" w:name="Xae1001049"/>
      <w:bookmarkEnd w:id="416"/>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417" w:name="Xae1001050"/>
      <w:bookmarkEnd w:id="417"/>
      <w:r w:rsidR="000E1EE1">
        <w:fldChar w:fldCharType="begin"/>
      </w:r>
      <w:r>
        <w:instrText>xe "Query:Substitution Parameters"</w:instrText>
      </w:r>
      <w:r w:rsidR="000E1EE1">
        <w:fldChar w:fldCharType="end"/>
      </w:r>
      <w:r>
        <w:t>s:</w:t>
      </w:r>
    </w:p>
    <w:p w:rsidR="00753E82" w:rsidRDefault="00753E82" w:rsidP="00753E82">
      <w:pPr>
        <w:pStyle w:val="Numbered"/>
        <w:numPr>
          <w:ilvl w:val="0"/>
          <w:numId w:val="42"/>
        </w:numPr>
      </w:pPr>
      <w:r>
        <w:t>QUANTITY1 = 1.</w:t>
      </w:r>
    </w:p>
    <w:p w:rsidR="00753E82" w:rsidRDefault="00753E82" w:rsidP="00753E82">
      <w:pPr>
        <w:pStyle w:val="Numbered"/>
      </w:pPr>
      <w:r>
        <w:t>QUANTITY2 = 10.</w:t>
      </w:r>
    </w:p>
    <w:p w:rsidR="00753E82" w:rsidRDefault="00753E82" w:rsidP="00753E82">
      <w:pPr>
        <w:pStyle w:val="Numbered"/>
      </w:pPr>
      <w:r>
        <w:t>QUANTITY3 = 20.</w:t>
      </w:r>
    </w:p>
    <w:p w:rsidR="00753E82" w:rsidRDefault="00753E82" w:rsidP="00753E82">
      <w:pPr>
        <w:pStyle w:val="Numbered"/>
      </w:pPr>
      <w:r>
        <w:t>BRAND1 = Brand#12.</w:t>
      </w:r>
    </w:p>
    <w:p w:rsidR="00753E82" w:rsidRDefault="00753E82" w:rsidP="00753E82">
      <w:pPr>
        <w:pStyle w:val="Numbered"/>
      </w:pPr>
      <w:r>
        <w:t>BRAND2 = Brand#23.</w:t>
      </w:r>
    </w:p>
    <w:p w:rsidR="00753E82" w:rsidRDefault="00753E82" w:rsidP="00753E82">
      <w:pPr>
        <w:pStyle w:val="Numbered"/>
      </w:pPr>
      <w:r>
        <w:t>BRAND3 = Brand#34.</w:t>
      </w:r>
    </w:p>
    <w:p w:rsidR="00753E82" w:rsidRDefault="00753E82" w:rsidP="00753E82"/>
    <w:p w:rsidR="00753E82" w:rsidRDefault="00753E82" w:rsidP="00753E82">
      <w:pPr>
        <w:pStyle w:val="Heading4"/>
      </w:pPr>
      <w:bookmarkStart w:id="418" w:name="Xae1001058"/>
      <w:bookmarkStart w:id="419" w:name="Xae1001059"/>
      <w:bookmarkEnd w:id="418"/>
      <w:bookmarkEnd w:id="419"/>
      <w:r>
        <w:t>Sample Output</w:t>
      </w:r>
    </w:p>
    <w:p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tblPr>
      <w:tblGrid>
        <w:gridCol w:w="1973"/>
      </w:tblGrid>
      <w:tr w:rsidR="00753E82">
        <w:trPr>
          <w:trHeight w:val="400"/>
        </w:trPr>
        <w:tc>
          <w:tcPr>
            <w:tcW w:w="1973"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73"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420" w:name="_Toc229328399"/>
      <w:r>
        <w:lastRenderedPageBreak/>
        <w:t>Potential Part Promotion Query (Q20)</w:t>
      </w:r>
      <w:bookmarkEnd w:id="420"/>
    </w:p>
    <w:p w:rsidR="00753E82" w:rsidRDefault="00753E82" w:rsidP="00753E82">
      <w:r>
        <w:t>The Potential Part Promotion Query identifies suppliers in a particular nation having selected parts that may be can</w:t>
      </w:r>
      <w:r>
        <w:softHyphen/>
        <w:t>didates for a promotional offer.</w:t>
      </w:r>
    </w:p>
    <w:p w:rsidR="00753E82" w:rsidRDefault="00753E82" w:rsidP="00753E82">
      <w:pPr>
        <w:pStyle w:val="Heading4"/>
      </w:pPr>
      <w:r>
        <w:t>Business Question</w:t>
      </w:r>
      <w:bookmarkStart w:id="421" w:name="Xae1001072"/>
      <w:bookmarkStart w:id="422" w:name="Xae1001073"/>
      <w:bookmarkEnd w:id="421"/>
      <w:bookmarkEnd w:id="422"/>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rsidR="00753E82" w:rsidRDefault="00753E82" w:rsidP="00753E82">
      <w:pPr>
        <w:pStyle w:val="Heading4"/>
      </w:pPr>
      <w:r>
        <w:t>Functional Query Definition</w:t>
      </w:r>
      <w:bookmarkStart w:id="423" w:name="Xae1001076"/>
      <w:bookmarkStart w:id="424" w:name="Xae1001077"/>
      <w:bookmarkEnd w:id="423"/>
      <w:bookmarkEnd w:id="424"/>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spellStart"/>
      <w:r>
        <w:t>s_name</w:t>
      </w:r>
      <w:proofErr w:type="spellEnd"/>
      <w:r>
        <w:t xml:space="preserve">, </w:t>
      </w:r>
    </w:p>
    <w:p w:rsidR="00753E82" w:rsidRDefault="00753E82" w:rsidP="00753E82">
      <w:pPr>
        <w:pStyle w:val="SQL2"/>
        <w:widowControl/>
      </w:pPr>
      <w:proofErr w:type="spellStart"/>
      <w:r>
        <w:t>s_address</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supplier</w:t>
      </w:r>
      <w:proofErr w:type="gramEnd"/>
      <w:r>
        <w:t>, nation</w:t>
      </w:r>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proofErr w:type="gramStart"/>
      <w:r>
        <w:t>s_suppkey</w:t>
      </w:r>
      <w:proofErr w:type="spellEnd"/>
      <w:proofErr w:type="gramEnd"/>
      <w:r>
        <w:t xml:space="preserve"> in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proofErr w:type="spellStart"/>
      <w:r>
        <w:t>ps_suppkey</w:t>
      </w:r>
      <w:proofErr w:type="spellEnd"/>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spellStart"/>
      <w:proofErr w:type="gramStart"/>
      <w:r>
        <w:t>partsupp</w:t>
      </w:r>
      <w:proofErr w:type="spellEnd"/>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proofErr w:type="spellStart"/>
      <w:proofErr w:type="gramStart"/>
      <w:r>
        <w:t>ps_partkey</w:t>
      </w:r>
      <w:proofErr w:type="spellEnd"/>
      <w:proofErr w:type="gramEnd"/>
      <w:r>
        <w:t xml:space="preserve"> in (</w:t>
      </w:r>
    </w:p>
    <w:p w:rsidR="00753E82" w:rsidRDefault="00753E82" w:rsidP="00753E82">
      <w:pPr>
        <w:pStyle w:val="SQL5"/>
        <w:widowControl/>
      </w:pPr>
      <w:proofErr w:type="gramStart"/>
      <w:r>
        <w:t>select</w:t>
      </w:r>
      <w:proofErr w:type="gramEnd"/>
      <w:r>
        <w:t xml:space="preserve"> </w:t>
      </w:r>
    </w:p>
    <w:p w:rsidR="00753E82" w:rsidRDefault="00753E82" w:rsidP="00753E82">
      <w:pPr>
        <w:pStyle w:val="SQL6"/>
        <w:widowControl/>
      </w:pPr>
      <w:proofErr w:type="spellStart"/>
      <w:r>
        <w:t>p_partkey</w:t>
      </w:r>
      <w:proofErr w:type="spellEnd"/>
    </w:p>
    <w:p w:rsidR="00753E82" w:rsidRDefault="00753E82" w:rsidP="00753E82">
      <w:pPr>
        <w:pStyle w:val="SQL5"/>
        <w:widowControl/>
      </w:pPr>
      <w:proofErr w:type="gramStart"/>
      <w:r>
        <w:t>from</w:t>
      </w:r>
      <w:proofErr w:type="gramEnd"/>
      <w:r>
        <w:t xml:space="preserve"> </w:t>
      </w:r>
    </w:p>
    <w:p w:rsidR="00753E82" w:rsidRDefault="00753E82" w:rsidP="00753E82">
      <w:pPr>
        <w:pStyle w:val="SQL6"/>
        <w:widowControl/>
      </w:pPr>
      <w:proofErr w:type="gramStart"/>
      <w:r>
        <w:t>part</w:t>
      </w:r>
      <w:proofErr w:type="gramEnd"/>
    </w:p>
    <w:p w:rsidR="00753E82" w:rsidRDefault="00753E82" w:rsidP="00753E82">
      <w:pPr>
        <w:pStyle w:val="SQL5"/>
        <w:widowControl/>
      </w:pPr>
      <w:proofErr w:type="gramStart"/>
      <w:r>
        <w:t>where</w:t>
      </w:r>
      <w:proofErr w:type="gramEnd"/>
      <w:r>
        <w:t xml:space="preserve"> </w:t>
      </w:r>
    </w:p>
    <w:p w:rsidR="00753E82" w:rsidRDefault="00753E82" w:rsidP="00753E82">
      <w:pPr>
        <w:pStyle w:val="SQL6"/>
        <w:widowControl/>
      </w:pPr>
      <w:proofErr w:type="spellStart"/>
      <w:proofErr w:type="gramStart"/>
      <w:r>
        <w:t>p_name</w:t>
      </w:r>
      <w:proofErr w:type="spellEnd"/>
      <w:proofErr w:type="gramEnd"/>
      <w:r>
        <w:t xml:space="preserve"> like '[COLOR]%'</w:t>
      </w:r>
    </w:p>
    <w:p w:rsidR="00753E82" w:rsidRDefault="00753E82" w:rsidP="00753E82">
      <w:pPr>
        <w:pStyle w:val="SQL4"/>
        <w:widowControl/>
      </w:pPr>
      <w:r>
        <w:t>)</w:t>
      </w:r>
    </w:p>
    <w:p w:rsidR="00753E82" w:rsidRDefault="00753E82" w:rsidP="00753E82">
      <w:pPr>
        <w:pStyle w:val="SQL3"/>
        <w:widowControl/>
      </w:pPr>
      <w:proofErr w:type="gramStart"/>
      <w:r>
        <w:t>and</w:t>
      </w:r>
      <w:proofErr w:type="gramEnd"/>
      <w:r>
        <w:t xml:space="preserve"> </w:t>
      </w:r>
      <w:proofErr w:type="spellStart"/>
      <w:r>
        <w:t>ps_availqty</w:t>
      </w:r>
      <w:proofErr w:type="spellEnd"/>
      <w:r>
        <w:t xml:space="preserve"> &gt;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r>
        <w:t xml:space="preserve">0.5 * </w:t>
      </w:r>
      <w:proofErr w:type="gramStart"/>
      <w:r>
        <w:t>sum(</w:t>
      </w:r>
      <w:proofErr w:type="spellStart"/>
      <w:proofErr w:type="gramEnd"/>
      <w:r>
        <w:t>l_quantity</w:t>
      </w:r>
      <w:proofErr w:type="spellEnd"/>
      <w:r>
        <w:t>)</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spellStart"/>
      <w:proofErr w:type="gramStart"/>
      <w:r>
        <w:t>lineitem</w:t>
      </w:r>
      <w:proofErr w:type="spellEnd"/>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proofErr w:type="spellStart"/>
      <w:r>
        <w:t>l_partkey</w:t>
      </w:r>
      <w:proofErr w:type="spellEnd"/>
      <w:r>
        <w:t xml:space="preserve"> = </w:t>
      </w:r>
      <w:proofErr w:type="spellStart"/>
      <w:r>
        <w:t>ps_partkey</w:t>
      </w:r>
      <w:proofErr w:type="spellEnd"/>
    </w:p>
    <w:p w:rsidR="00753E82" w:rsidRDefault="00753E82" w:rsidP="00753E82">
      <w:pPr>
        <w:pStyle w:val="SQL5"/>
        <w:widowControl/>
      </w:pPr>
      <w:proofErr w:type="gramStart"/>
      <w:r>
        <w:t>and</w:t>
      </w:r>
      <w:proofErr w:type="gramEnd"/>
      <w:r>
        <w:t xml:space="preserve"> </w:t>
      </w:r>
      <w:proofErr w:type="spellStart"/>
      <w:r>
        <w:t>l_suppkey</w:t>
      </w:r>
      <w:proofErr w:type="spellEnd"/>
      <w:r>
        <w:t xml:space="preserve"> = </w:t>
      </w:r>
      <w:proofErr w:type="spellStart"/>
      <w:r>
        <w:t>ps_suppkey</w:t>
      </w:r>
      <w:proofErr w:type="spellEnd"/>
    </w:p>
    <w:p w:rsidR="00753E82" w:rsidRDefault="00753E82" w:rsidP="00753E82">
      <w:pPr>
        <w:pStyle w:val="SQL5"/>
        <w:widowControl/>
      </w:pPr>
      <w:proofErr w:type="gramStart"/>
      <w:r>
        <w:t>and</w:t>
      </w:r>
      <w:proofErr w:type="gramEnd"/>
      <w:r>
        <w:t xml:space="preserve"> </w:t>
      </w:r>
      <w:proofErr w:type="spellStart"/>
      <w:r>
        <w:t>l_shipdate</w:t>
      </w:r>
      <w:proofErr w:type="spellEnd"/>
      <w:r>
        <w:t xml:space="preserve"> &gt;= date('[DATE]’)</w:t>
      </w:r>
    </w:p>
    <w:p w:rsidR="00753E82" w:rsidRDefault="00753E82" w:rsidP="00753E82">
      <w:pPr>
        <w:pStyle w:val="SQL5"/>
        <w:widowControl/>
      </w:pPr>
      <w:proofErr w:type="gramStart"/>
      <w:r>
        <w:t>and</w:t>
      </w:r>
      <w:proofErr w:type="gramEnd"/>
      <w:r>
        <w:t xml:space="preserve"> </w:t>
      </w:r>
      <w:proofErr w:type="spellStart"/>
      <w:r>
        <w:t>l_shipdate</w:t>
      </w:r>
      <w:proofErr w:type="spellEnd"/>
      <w:r>
        <w:t xml:space="preserve"> &lt; date('[DATE]’) + interval ‘1’ year </w:t>
      </w:r>
    </w:p>
    <w:p w:rsidR="00753E82" w:rsidRDefault="00753E82" w:rsidP="00753E82">
      <w:pPr>
        <w:pStyle w:val="SQL3"/>
        <w:widowControl/>
      </w:pPr>
      <w:r>
        <w:t>)</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2"/>
        <w:widowControl/>
      </w:pPr>
      <w:proofErr w:type="gramStart"/>
      <w:r>
        <w:t>and</w:t>
      </w:r>
      <w:proofErr w:type="gramEnd"/>
      <w:r>
        <w:t xml:space="preserve"> </w:t>
      </w:r>
      <w:proofErr w:type="spellStart"/>
      <w:r>
        <w:t>n_name</w:t>
      </w:r>
      <w:proofErr w:type="spellEnd"/>
      <w:r>
        <w:t xml:space="preserve"> = '[NATION]'</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r>
        <w:t>s_name</w:t>
      </w:r>
      <w:proofErr w:type="spellEnd"/>
      <w:r>
        <w:t>;</w:t>
      </w:r>
    </w:p>
    <w:p w:rsidR="00753E82" w:rsidRDefault="00753E82" w:rsidP="00753E82">
      <w:pPr>
        <w:pStyle w:val="Heading4"/>
      </w:pPr>
      <w:r>
        <w:t>Substitution Parameters</w:t>
      </w:r>
      <w:bookmarkStart w:id="425" w:name="Xae1001115"/>
      <w:bookmarkEnd w:id="425"/>
      <w:r w:rsidR="000E1EE1">
        <w:fldChar w:fldCharType="begin"/>
      </w:r>
      <w:r>
        <w:instrText>xe "Query:Substitution Parameters"</w:instrText>
      </w:r>
      <w:r w:rsidR="000E1EE1">
        <w:fldChar w:fldCharType="end"/>
      </w:r>
    </w:p>
    <w:p w:rsidR="00753E82" w:rsidRDefault="00753E82" w:rsidP="00753E82">
      <w:pPr>
        <w:pStyle w:val="Numbered"/>
        <w:numPr>
          <w:ilvl w:val="0"/>
          <w:numId w:val="41"/>
        </w:numPr>
      </w:pPr>
      <w:r>
        <w:t>COLOR is randomly selected within the list of values defined for the generation of P_NAME.</w:t>
      </w:r>
    </w:p>
    <w:p w:rsidR="00753E82" w:rsidRDefault="00753E82" w:rsidP="00753E82">
      <w:pPr>
        <w:pStyle w:val="Numbered"/>
      </w:pPr>
      <w:r>
        <w:t>DATE is the first of January of a randomly selected year within 1993</w:t>
      </w:r>
      <w:proofErr w:type="gramStart"/>
      <w:r>
        <w:t>..1997</w:t>
      </w:r>
      <w:proofErr w:type="gramEnd"/>
      <w:r>
        <w:t>.</w:t>
      </w:r>
    </w:p>
    <w:p w:rsidR="00753E82" w:rsidRDefault="00753E82" w:rsidP="00753E82">
      <w:pPr>
        <w:pStyle w:val="Numbered"/>
      </w:pPr>
      <w:r>
        <w:t xml:space="preserve">NATION is randomly selected within the list of values defined for N_NAME in Clause </w:t>
      </w:r>
      <w:r w:rsidR="000E1EE1">
        <w:fldChar w:fldCharType="begin"/>
      </w:r>
      <w:r>
        <w:instrText xml:space="preserve"> REF Rag_Ref389030226T \r \h </w:instrText>
      </w:r>
      <w:r w:rsidR="000E1EE1">
        <w:fldChar w:fldCharType="separate"/>
      </w:r>
      <w:r w:rsidR="00A27C47">
        <w:t>4.2.3</w:t>
      </w:r>
      <w:r w:rsidR="000E1EE1">
        <w:fldChar w:fldCharType="end"/>
      </w:r>
      <w:r>
        <w:t>.</w:t>
      </w:r>
    </w:p>
    <w:p w:rsidR="00753E82" w:rsidRDefault="00753E82" w:rsidP="00753E82">
      <w:pPr>
        <w:pStyle w:val="Heading4"/>
      </w:pPr>
      <w:r>
        <w:t>Query Validation</w:t>
      </w:r>
      <w:bookmarkStart w:id="426" w:name="Xae1001123"/>
      <w:bookmarkStart w:id="427" w:name="Xae1001124"/>
      <w:bookmarkEnd w:id="426"/>
      <w:bookmarkEnd w:id="427"/>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lastRenderedPageBreak/>
        <w:t>For validation</w:t>
      </w:r>
      <w:bookmarkStart w:id="428" w:name="Xae1001126"/>
      <w:bookmarkStart w:id="429" w:name="Xae1001127"/>
      <w:bookmarkEnd w:id="428"/>
      <w:bookmarkEnd w:id="429"/>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430" w:name="Xae1001128"/>
      <w:bookmarkEnd w:id="430"/>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431" w:name="Xae1001130"/>
      <w:bookmarkEnd w:id="431"/>
      <w:r w:rsidR="000E1EE1">
        <w:fldChar w:fldCharType="begin"/>
      </w:r>
      <w:r>
        <w:instrText>xe "Query:Substitution Parameters"</w:instrText>
      </w:r>
      <w:r w:rsidR="000E1EE1">
        <w:fldChar w:fldCharType="end"/>
      </w:r>
      <w:r>
        <w:t>s and must produce the following output data:</w:t>
      </w:r>
    </w:p>
    <w:p w:rsidR="00753E82" w:rsidRDefault="00753E82" w:rsidP="00753E82"/>
    <w:p w:rsidR="00753E82" w:rsidRDefault="00753E82" w:rsidP="00753E82">
      <w:r>
        <w:t>Values for substitution parameter</w:t>
      </w:r>
      <w:bookmarkStart w:id="432" w:name="Xae1001131"/>
      <w:bookmarkEnd w:id="432"/>
      <w:r w:rsidR="000E1EE1">
        <w:fldChar w:fldCharType="begin"/>
      </w:r>
      <w:r>
        <w:instrText>xe "Query:Substitution Parameters"</w:instrText>
      </w:r>
      <w:r w:rsidR="000E1EE1">
        <w:fldChar w:fldCharType="end"/>
      </w:r>
      <w:r>
        <w:t>s:</w:t>
      </w:r>
    </w:p>
    <w:p w:rsidR="00753E82" w:rsidRDefault="00753E82" w:rsidP="00753E82">
      <w:pPr>
        <w:pStyle w:val="Numbered"/>
        <w:numPr>
          <w:ilvl w:val="0"/>
          <w:numId w:val="40"/>
        </w:numPr>
      </w:pPr>
      <w:r>
        <w:t>COLOR = forest.</w:t>
      </w:r>
    </w:p>
    <w:p w:rsidR="00753E82" w:rsidRDefault="00753E82" w:rsidP="00753E82">
      <w:pPr>
        <w:pStyle w:val="Numbered"/>
      </w:pPr>
      <w:r>
        <w:t>DATE = 1994-01-01.</w:t>
      </w:r>
    </w:p>
    <w:p w:rsidR="00753E82" w:rsidRDefault="00753E82" w:rsidP="00753E82">
      <w:pPr>
        <w:pStyle w:val="Numbered"/>
      </w:pPr>
      <w:r>
        <w:t>NATION = CANADA.</w:t>
      </w:r>
    </w:p>
    <w:p w:rsidR="00753E82" w:rsidRDefault="00753E82" w:rsidP="00753E82">
      <w:pPr>
        <w:pStyle w:val="Heading4"/>
      </w:pPr>
      <w:bookmarkStart w:id="433" w:name="Xae1001136"/>
      <w:bookmarkStart w:id="434" w:name="Xae1001137"/>
      <w:bookmarkEnd w:id="433"/>
      <w:bookmarkEnd w:id="434"/>
      <w:r>
        <w:t>Sample Output</w:t>
      </w:r>
    </w:p>
    <w:p w:rsidR="00753E82" w:rsidRDefault="00753E82" w:rsidP="00753E82">
      <w:r>
        <w:t> </w:t>
      </w:r>
    </w:p>
    <w:tbl>
      <w:tblPr>
        <w:tblW w:w="8820" w:type="dxa"/>
        <w:tblInd w:w="638" w:type="dxa"/>
        <w:tblLayout w:type="fixed"/>
        <w:tblCellMar>
          <w:left w:w="0" w:type="dxa"/>
          <w:right w:w="0" w:type="dxa"/>
        </w:tblCellMar>
        <w:tblLook w:val="0000"/>
      </w:tblPr>
      <w:tblGrid>
        <w:gridCol w:w="3420"/>
        <w:gridCol w:w="5400"/>
      </w:tblGrid>
      <w:tr w:rsidR="00753E82">
        <w:trPr>
          <w:trHeight w:val="400"/>
        </w:trPr>
        <w:tc>
          <w:tcPr>
            <w:tcW w:w="34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trPr>
          <w:trHeight w:val="400"/>
        </w:trPr>
        <w:tc>
          <w:tcPr>
            <w:tcW w:w="34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iybAE,RmTymrZVYaFZva2SH,j</w:t>
            </w:r>
          </w:p>
        </w:tc>
      </w:tr>
    </w:tbl>
    <w:p w:rsidR="00753E82" w:rsidRDefault="00753E82" w:rsidP="00753E82">
      <w:r>
        <w:t> </w:t>
      </w:r>
    </w:p>
    <w:p w:rsidR="00753E82" w:rsidRDefault="00753E82" w:rsidP="00753E82">
      <w:pPr>
        <w:pStyle w:val="Heading3"/>
      </w:pPr>
      <w:r>
        <w:br w:type="column"/>
      </w:r>
      <w:bookmarkStart w:id="435" w:name="_Toc229328400"/>
      <w:r>
        <w:lastRenderedPageBreak/>
        <w:t>Suppliers Who Kept Orders Waiting Query (Q21)</w:t>
      </w:r>
      <w:bookmarkEnd w:id="435"/>
    </w:p>
    <w:p w:rsidR="00753E82" w:rsidRDefault="00753E82" w:rsidP="00753E82">
      <w:r>
        <w:t>This query identifies certain suppliers who were not able to ship required parts in a timely manner.</w:t>
      </w:r>
    </w:p>
    <w:p w:rsidR="00753E82" w:rsidRDefault="00753E82" w:rsidP="00753E82">
      <w:pPr>
        <w:pStyle w:val="Heading4"/>
      </w:pPr>
      <w:r>
        <w:t>Business Question</w:t>
      </w:r>
      <w:bookmarkStart w:id="436" w:name="Xae1001193"/>
      <w:bookmarkStart w:id="437" w:name="Xae1001194"/>
      <w:bookmarkEnd w:id="436"/>
      <w:bookmarkEnd w:id="437"/>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rsidR="00753E82" w:rsidRDefault="00753E82" w:rsidP="00753E82">
      <w:pPr>
        <w:pStyle w:val="Heading4"/>
      </w:pPr>
      <w:r>
        <w:t>Functional Query Definition</w:t>
      </w:r>
      <w:bookmarkStart w:id="438" w:name="Xae1001197"/>
      <w:bookmarkStart w:id="439" w:name="Xae1001198"/>
      <w:bookmarkEnd w:id="438"/>
      <w:bookmarkEnd w:id="439"/>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r>
        <w:t>Return the first 100 selected rows</w:t>
      </w:r>
      <w:bookmarkStart w:id="440" w:name="Xae1001200"/>
      <w:bookmarkEnd w:id="440"/>
      <w:r w:rsidR="000E1EE1">
        <w:fldChar w:fldCharType="begin"/>
      </w:r>
      <w:r>
        <w:instrText>xe "Rows"</w:instrText>
      </w:r>
      <w:r w:rsidR="000E1EE1">
        <w:fldChar w:fldCharType="end"/>
      </w:r>
      <w:r>
        <w:t>.</w:t>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spellStart"/>
      <w:r>
        <w:t>s_name</w:t>
      </w:r>
      <w:proofErr w:type="spellEnd"/>
      <w:r>
        <w:t xml:space="preserve">, </w:t>
      </w:r>
    </w:p>
    <w:p w:rsidR="00753E82" w:rsidRDefault="00753E82" w:rsidP="00753E82">
      <w:pPr>
        <w:pStyle w:val="SQL2"/>
        <w:widowControl/>
      </w:pPr>
      <w:proofErr w:type="gramStart"/>
      <w:r>
        <w:t>count(</w:t>
      </w:r>
      <w:proofErr w:type="gramEnd"/>
      <w:r>
        <w:t xml:space="preserve">*) as </w:t>
      </w:r>
      <w:proofErr w:type="spellStart"/>
      <w:r>
        <w:t>numwait</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spellStart"/>
      <w:proofErr w:type="gramStart"/>
      <w:r>
        <w:t>lineitem</w:t>
      </w:r>
      <w:proofErr w:type="spellEnd"/>
      <w:proofErr w:type="gramEnd"/>
      <w:r>
        <w:t xml:space="preserve"> l1,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gramStart"/>
      <w:r>
        <w:t>nation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spellStart"/>
      <w:r>
        <w:t>s_suppkey</w:t>
      </w:r>
      <w:proofErr w:type="spellEnd"/>
      <w:r>
        <w:t xml:space="preserve"> = l1.l_suppkey</w:t>
      </w:r>
    </w:p>
    <w:p w:rsidR="00753E82" w:rsidRDefault="00753E82" w:rsidP="00753E82">
      <w:pPr>
        <w:pStyle w:val="SQL2"/>
        <w:widowControl/>
      </w:pPr>
      <w:proofErr w:type="gramStart"/>
      <w:r>
        <w:t>and</w:t>
      </w:r>
      <w:proofErr w:type="gramEnd"/>
      <w:r>
        <w:t xml:space="preserve"> </w:t>
      </w:r>
      <w:proofErr w:type="spellStart"/>
      <w:r>
        <w:t>o_orderkey</w:t>
      </w:r>
      <w:proofErr w:type="spellEnd"/>
      <w:r>
        <w:t xml:space="preserve"> = l1.l_orderkey</w:t>
      </w:r>
    </w:p>
    <w:p w:rsidR="00753E82" w:rsidRDefault="00753E82" w:rsidP="00753E82">
      <w:pPr>
        <w:pStyle w:val="SQL2"/>
        <w:widowControl/>
      </w:pPr>
      <w:proofErr w:type="gramStart"/>
      <w:r>
        <w:t>and</w:t>
      </w:r>
      <w:proofErr w:type="gramEnd"/>
      <w:r>
        <w:t xml:space="preserve"> </w:t>
      </w:r>
      <w:proofErr w:type="spellStart"/>
      <w:r>
        <w:t>o_orderstatus</w:t>
      </w:r>
      <w:proofErr w:type="spellEnd"/>
      <w:r>
        <w:t xml:space="preserve"> = 'F'</w:t>
      </w:r>
    </w:p>
    <w:p w:rsidR="00753E82" w:rsidRDefault="00753E82" w:rsidP="00753E82">
      <w:pPr>
        <w:pStyle w:val="SQL2"/>
        <w:widowControl/>
      </w:pPr>
      <w:proofErr w:type="gramStart"/>
      <w:r>
        <w:t>and</w:t>
      </w:r>
      <w:proofErr w:type="gramEnd"/>
      <w:r>
        <w:t xml:space="preserve"> l1.l_receiptdate &gt; l1.l_commitdate</w:t>
      </w:r>
    </w:p>
    <w:p w:rsidR="00753E82" w:rsidRDefault="00753E82" w:rsidP="00753E82">
      <w:pPr>
        <w:pStyle w:val="SQL2"/>
        <w:widowControl/>
      </w:pPr>
      <w:proofErr w:type="gramStart"/>
      <w:r>
        <w:t>and</w:t>
      </w:r>
      <w:proofErr w:type="gramEnd"/>
      <w:r>
        <w:t xml:space="preserve"> exists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spellStart"/>
      <w:proofErr w:type="gramStart"/>
      <w:r>
        <w:t>lineitem</w:t>
      </w:r>
      <w:proofErr w:type="spellEnd"/>
      <w:proofErr w:type="gramEnd"/>
      <w:r>
        <w:t xml:space="preserve"> l2</w:t>
      </w:r>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r>
        <w:t>l2.l_orderkey = l1.l_orderkey</w:t>
      </w:r>
    </w:p>
    <w:p w:rsidR="00753E82" w:rsidRDefault="00753E82" w:rsidP="00753E82">
      <w:pPr>
        <w:pStyle w:val="SQL4"/>
        <w:widowControl/>
      </w:pPr>
      <w:proofErr w:type="gramStart"/>
      <w:r>
        <w:t>and</w:t>
      </w:r>
      <w:proofErr w:type="gramEnd"/>
      <w:r>
        <w:t xml:space="preserve"> l2.l_suppkey &lt;&gt; l1.l_suppkey</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not exists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spellStart"/>
      <w:proofErr w:type="gramStart"/>
      <w:r>
        <w:t>lineitem</w:t>
      </w:r>
      <w:proofErr w:type="spellEnd"/>
      <w:proofErr w:type="gramEnd"/>
      <w:r>
        <w:t xml:space="preserve"> l3</w:t>
      </w:r>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r>
        <w:t>l3.l_orderkey = l1.l_orderkey</w:t>
      </w:r>
    </w:p>
    <w:p w:rsidR="00753E82" w:rsidRDefault="00753E82" w:rsidP="00753E82">
      <w:pPr>
        <w:pStyle w:val="SQL4"/>
        <w:widowControl/>
      </w:pPr>
      <w:proofErr w:type="gramStart"/>
      <w:r>
        <w:t>and</w:t>
      </w:r>
      <w:proofErr w:type="gramEnd"/>
      <w:r>
        <w:t xml:space="preserve"> l3.l_suppkey &lt;&gt; l1.l_suppkey</w:t>
      </w:r>
    </w:p>
    <w:p w:rsidR="00753E82" w:rsidRDefault="00753E82" w:rsidP="00753E82">
      <w:pPr>
        <w:pStyle w:val="SQL4"/>
        <w:widowControl/>
      </w:pPr>
      <w:proofErr w:type="gramStart"/>
      <w:r>
        <w:t>and</w:t>
      </w:r>
      <w:proofErr w:type="gramEnd"/>
      <w:r>
        <w:t xml:space="preserve"> l3.l_receiptdate &gt; l3.l_commitdate</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w:t>
      </w:r>
      <w:proofErr w:type="spellStart"/>
      <w:r>
        <w:t>s_nationkey</w:t>
      </w:r>
      <w:proofErr w:type="spellEnd"/>
      <w:r>
        <w:t xml:space="preserve"> = </w:t>
      </w:r>
      <w:proofErr w:type="spellStart"/>
      <w:r>
        <w:t>n_nationkey</w:t>
      </w:r>
      <w:proofErr w:type="spellEnd"/>
    </w:p>
    <w:p w:rsidR="00753E82" w:rsidRDefault="00753E82" w:rsidP="00753E82">
      <w:pPr>
        <w:pStyle w:val="SQL2"/>
        <w:widowControl/>
      </w:pPr>
      <w:proofErr w:type="gramStart"/>
      <w:r>
        <w:t>and</w:t>
      </w:r>
      <w:proofErr w:type="gramEnd"/>
      <w:r>
        <w:t xml:space="preserve"> </w:t>
      </w:r>
      <w:proofErr w:type="spellStart"/>
      <w:r>
        <w:t>n_name</w:t>
      </w:r>
      <w:proofErr w:type="spellEnd"/>
      <w:r>
        <w:t xml:space="preserve"> = '[NATION]'</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r>
        <w:t>s_name</w:t>
      </w:r>
      <w:proofErr w:type="spellEnd"/>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proofErr w:type="gramStart"/>
      <w:r>
        <w:t>numwait</w:t>
      </w:r>
      <w:proofErr w:type="spellEnd"/>
      <w:proofErr w:type="gramEnd"/>
      <w:r>
        <w:t xml:space="preserve"> </w:t>
      </w:r>
      <w:proofErr w:type="spellStart"/>
      <w:r>
        <w:t>desc</w:t>
      </w:r>
      <w:proofErr w:type="spellEnd"/>
      <w:r>
        <w:t xml:space="preserve">, </w:t>
      </w:r>
    </w:p>
    <w:p w:rsidR="00753E82" w:rsidRDefault="00753E82" w:rsidP="00753E82">
      <w:pPr>
        <w:pStyle w:val="SQL2"/>
        <w:widowControl/>
      </w:pPr>
      <w:proofErr w:type="spellStart"/>
      <w:r>
        <w:t>s_name</w:t>
      </w:r>
      <w:proofErr w:type="spellEnd"/>
      <w:r>
        <w:t>;</w:t>
      </w:r>
    </w:p>
    <w:p w:rsidR="00753E82" w:rsidRDefault="00753E82" w:rsidP="00753E82">
      <w:pPr>
        <w:pStyle w:val="Heading4"/>
      </w:pPr>
      <w:r>
        <w:t>Substitution Parameters</w:t>
      </w:r>
      <w:bookmarkStart w:id="441" w:name="Xae1001241"/>
      <w:bookmarkEnd w:id="441"/>
      <w:r w:rsidR="000E1EE1">
        <w:fldChar w:fldCharType="begin"/>
      </w:r>
      <w:r>
        <w:instrText>xe "Query:Substitution Parameters"</w:instrText>
      </w:r>
      <w:r w:rsidR="000E1EE1">
        <w:fldChar w:fldCharType="end"/>
      </w:r>
    </w:p>
    <w:p w:rsidR="00753E82" w:rsidRDefault="00753E82" w:rsidP="00753E82">
      <w:pPr>
        <w:pStyle w:val="Numbered"/>
        <w:numPr>
          <w:ilvl w:val="0"/>
          <w:numId w:val="39"/>
        </w:numPr>
      </w:pPr>
      <w:r>
        <w:t xml:space="preserve">NATION is randomly selected within the list of values defined for N_NAME in Clause </w:t>
      </w:r>
      <w:r w:rsidR="000E1EE1">
        <w:fldChar w:fldCharType="begin"/>
      </w:r>
      <w:r>
        <w:instrText xml:space="preserve"> REF Rag_Ref389030226T \r \h </w:instrText>
      </w:r>
      <w:r w:rsidR="000E1EE1">
        <w:fldChar w:fldCharType="separate"/>
      </w:r>
      <w:r w:rsidR="00A27C47">
        <w:t>4.2.3</w:t>
      </w:r>
      <w:r w:rsidR="000E1EE1">
        <w:fldChar w:fldCharType="end"/>
      </w:r>
      <w:r>
        <w:t>.</w:t>
      </w:r>
    </w:p>
    <w:p w:rsidR="00753E82" w:rsidRDefault="00753E82" w:rsidP="00753E82">
      <w:pPr>
        <w:pStyle w:val="Heading4"/>
      </w:pPr>
      <w:r>
        <w:t>Query Validation</w:t>
      </w:r>
      <w:bookmarkStart w:id="442" w:name="Xae1001244"/>
      <w:bookmarkStart w:id="443" w:name="Xae1001245"/>
      <w:bookmarkEnd w:id="442"/>
      <w:bookmarkEnd w:id="443"/>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lastRenderedPageBreak/>
        <w:t>For validation</w:t>
      </w:r>
      <w:bookmarkStart w:id="444" w:name="Xae1001247"/>
      <w:bookmarkStart w:id="445" w:name="Xae1001248"/>
      <w:bookmarkEnd w:id="444"/>
      <w:bookmarkEnd w:id="445"/>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446" w:name="Xae1001249"/>
      <w:bookmarkEnd w:id="446"/>
      <w:r w:rsidR="000E1EE1">
        <w:fldChar w:fldCharType="begin"/>
      </w:r>
      <w:r>
        <w:instrText>xe "Qualification Database"</w:instrText>
      </w:r>
      <w:r w:rsidR="000E1EE1">
        <w:fldChar w:fldCharType="end"/>
      </w:r>
      <w:r>
        <w:t xml:space="preserve"> the query must be executed using the following values for substitu</w:t>
      </w:r>
      <w:r>
        <w:softHyphen/>
        <w:t>tion parameter</w:t>
      </w:r>
      <w:bookmarkStart w:id="447" w:name="Xae1001251"/>
      <w:bookmarkEnd w:id="447"/>
      <w:r w:rsidR="000E1EE1">
        <w:fldChar w:fldCharType="begin"/>
      </w:r>
      <w:r>
        <w:instrText>xe "Query:Substitution Parameters"</w:instrText>
      </w:r>
      <w:r w:rsidR="000E1EE1">
        <w:fldChar w:fldCharType="end"/>
      </w:r>
      <w:r>
        <w:t>s and must produce the following output data:</w:t>
      </w:r>
    </w:p>
    <w:p w:rsidR="00753E82" w:rsidRDefault="00753E82" w:rsidP="00753E82">
      <w:r>
        <w:t>Values for substitution parameter</w:t>
      </w:r>
      <w:bookmarkStart w:id="448" w:name="Xae1001252"/>
      <w:bookmarkEnd w:id="448"/>
      <w:r w:rsidR="000E1EE1">
        <w:fldChar w:fldCharType="begin"/>
      </w:r>
      <w:r>
        <w:instrText>xe "Query:Substitution Parameters"</w:instrText>
      </w:r>
      <w:r w:rsidR="000E1EE1">
        <w:fldChar w:fldCharType="end"/>
      </w:r>
      <w:r>
        <w:t>s:</w:t>
      </w:r>
    </w:p>
    <w:p w:rsidR="00753E82" w:rsidRDefault="00753E82" w:rsidP="00753E82">
      <w:pPr>
        <w:pStyle w:val="Numbered"/>
        <w:numPr>
          <w:ilvl w:val="0"/>
          <w:numId w:val="38"/>
        </w:numPr>
      </w:pPr>
      <w:r>
        <w:t>NATION = SAUDI ARABIA.</w:t>
      </w:r>
    </w:p>
    <w:p w:rsidR="00753E82" w:rsidRDefault="00753E82" w:rsidP="00753E82">
      <w:pPr>
        <w:pStyle w:val="Heading4"/>
      </w:pPr>
      <w:bookmarkStart w:id="449" w:name="Xae1001255"/>
      <w:bookmarkStart w:id="450" w:name="Xae1001256"/>
      <w:bookmarkEnd w:id="449"/>
      <w:bookmarkEnd w:id="450"/>
      <w:r>
        <w:t>Sample Output</w:t>
      </w:r>
    </w:p>
    <w:p w:rsidR="00753E82" w:rsidRDefault="00753E82" w:rsidP="00753E82">
      <w:r>
        <w:t> </w:t>
      </w:r>
    </w:p>
    <w:tbl>
      <w:tblPr>
        <w:tblW w:w="5940" w:type="dxa"/>
        <w:tblInd w:w="720" w:type="dxa"/>
        <w:tblLayout w:type="fixed"/>
        <w:tblCellMar>
          <w:left w:w="0" w:type="dxa"/>
          <w:right w:w="0" w:type="dxa"/>
        </w:tblCellMar>
        <w:tblLook w:val="0000"/>
      </w:tblPr>
      <w:tblGrid>
        <w:gridCol w:w="3600"/>
        <w:gridCol w:w="2340"/>
      </w:tblGrid>
      <w:tr w:rsidR="00753E82">
        <w:trPr>
          <w:trHeight w:val="400"/>
        </w:trPr>
        <w:tc>
          <w:tcPr>
            <w:tcW w:w="36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trPr>
          <w:trHeight w:val="400"/>
        </w:trPr>
        <w:tc>
          <w:tcPr>
            <w:tcW w:w="36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rsidR="00753E82" w:rsidRDefault="00753E82" w:rsidP="00753E82">
      <w:r>
        <w:t> </w:t>
      </w:r>
    </w:p>
    <w:p w:rsidR="00753E82" w:rsidRDefault="00753E82" w:rsidP="00753E82">
      <w:pPr>
        <w:pStyle w:val="Heading3"/>
      </w:pPr>
      <w:r>
        <w:br w:type="column"/>
      </w:r>
      <w:bookmarkStart w:id="451" w:name="_Toc229328401"/>
      <w:r>
        <w:lastRenderedPageBreak/>
        <w:t>Global Sales Opportunity Query (Q22)</w:t>
      </w:r>
      <w:bookmarkEnd w:id="451"/>
    </w:p>
    <w:p w:rsidR="00753E82" w:rsidRDefault="00753E82" w:rsidP="00753E82">
      <w:r>
        <w:t>The Global Sales Opportunity Query identifies geographies where there are customers who may be likely to make a purchase.</w:t>
      </w:r>
    </w:p>
    <w:p w:rsidR="00753E82" w:rsidRDefault="00753E82" w:rsidP="00753E82">
      <w:pPr>
        <w:pStyle w:val="Heading4"/>
      </w:pPr>
      <w:r>
        <w:t>Business Question</w:t>
      </w:r>
      <w:bookmarkStart w:id="452" w:name="Xae1001312"/>
      <w:bookmarkStart w:id="453" w:name="Xae1001313"/>
      <w:bookmarkEnd w:id="452"/>
      <w:bookmarkEnd w:id="453"/>
      <w:r w:rsidR="000E1EE1">
        <w:fldChar w:fldCharType="begin"/>
      </w:r>
      <w:r>
        <w:instrText>xe "Business Question"</w:instrText>
      </w:r>
      <w:r w:rsidR="000E1EE1">
        <w:fldChar w:fldCharType="end"/>
      </w:r>
      <w:r w:rsidR="000E1EE1">
        <w:fldChar w:fldCharType="begin"/>
      </w:r>
      <w:r>
        <w:instrText>xe "Query:Business Question"</w:instrText>
      </w:r>
      <w:r w:rsidR="000E1EE1">
        <w:fldChar w:fldCharType="end"/>
      </w:r>
    </w:p>
    <w:p w:rsidR="00753E82" w:rsidRDefault="00753E82" w:rsidP="00753E82">
      <w:r>
        <w:t xml:space="preserve">This query counts how many customers within a specific range of country codes have not placed orders for 7 years but who have a greater than average “positive” account balance. It also reflects the magnitude of that balance. Country code is defined as the first two characters of </w:t>
      </w:r>
      <w:proofErr w:type="spellStart"/>
      <w:r>
        <w:t>c_phone</w:t>
      </w:r>
      <w:proofErr w:type="spellEnd"/>
      <w:r>
        <w:t>.</w:t>
      </w:r>
    </w:p>
    <w:p w:rsidR="00753E82" w:rsidRDefault="00753E82" w:rsidP="00753E82">
      <w:pPr>
        <w:pStyle w:val="Heading4"/>
      </w:pPr>
      <w:r>
        <w:t>Functional Query Definition</w:t>
      </w:r>
      <w:bookmarkStart w:id="454" w:name="Xae1001316"/>
      <w:bookmarkStart w:id="455" w:name="Xae1001317"/>
      <w:bookmarkEnd w:id="454"/>
      <w:bookmarkEnd w:id="455"/>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spellStart"/>
      <w:proofErr w:type="gramStart"/>
      <w:r>
        <w:t>cntrycode</w:t>
      </w:r>
      <w:proofErr w:type="spellEnd"/>
      <w:proofErr w:type="gramEnd"/>
      <w:r>
        <w:t xml:space="preserve">, </w:t>
      </w:r>
    </w:p>
    <w:p w:rsidR="00753E82" w:rsidRDefault="00753E82" w:rsidP="00753E82">
      <w:pPr>
        <w:pStyle w:val="SQL2"/>
        <w:widowControl/>
      </w:pPr>
      <w:proofErr w:type="gramStart"/>
      <w:r>
        <w:t>count(</w:t>
      </w:r>
      <w:proofErr w:type="gramEnd"/>
      <w:r>
        <w:t xml:space="preserve">*) as </w:t>
      </w:r>
      <w:proofErr w:type="spellStart"/>
      <w:r>
        <w:t>numcust</w:t>
      </w:r>
      <w:proofErr w:type="spellEnd"/>
      <w:r>
        <w:t xml:space="preserve">, </w:t>
      </w:r>
    </w:p>
    <w:p w:rsidR="00753E82" w:rsidRDefault="00753E82" w:rsidP="00753E82">
      <w:pPr>
        <w:pStyle w:val="SQL2"/>
        <w:widowControl/>
      </w:pPr>
      <w:proofErr w:type="gramStart"/>
      <w:r>
        <w:t>sum(</w:t>
      </w:r>
      <w:proofErr w:type="spellStart"/>
      <w:proofErr w:type="gramEnd"/>
      <w:r>
        <w:t>c_acctbal</w:t>
      </w:r>
      <w:proofErr w:type="spellEnd"/>
      <w:r>
        <w:t xml:space="preserve">) as </w:t>
      </w:r>
      <w:proofErr w:type="spellStart"/>
      <w:r>
        <w:t>totacctbal</w:t>
      </w:r>
      <w:proofErr w:type="spellEnd"/>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gramStart"/>
      <w:r>
        <w:t>substring(</w:t>
      </w:r>
      <w:proofErr w:type="spellStart"/>
      <w:proofErr w:type="gramEnd"/>
      <w:r>
        <w:t>c_phone</w:t>
      </w:r>
      <w:proofErr w:type="spellEnd"/>
      <w:r>
        <w:t xml:space="preserve"> from 1 for 2) as </w:t>
      </w:r>
      <w:proofErr w:type="spellStart"/>
      <w:r>
        <w:t>cntrycode</w:t>
      </w:r>
      <w:proofErr w:type="spellEnd"/>
      <w:r>
        <w:t xml:space="preserve">, </w:t>
      </w:r>
    </w:p>
    <w:p w:rsidR="00753E82" w:rsidRDefault="00753E82" w:rsidP="00753E82">
      <w:pPr>
        <w:pStyle w:val="SQL3"/>
        <w:widowControl/>
      </w:pPr>
      <w:proofErr w:type="spellStart"/>
      <w:r>
        <w:t>c_acctbal</w:t>
      </w:r>
      <w:proofErr w:type="spellEnd"/>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customer</w:t>
      </w:r>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proofErr w:type="gramStart"/>
      <w:r>
        <w:t>substring(</w:t>
      </w:r>
      <w:proofErr w:type="spellStart"/>
      <w:proofErr w:type="gramEnd"/>
      <w:r>
        <w:t>c_phone</w:t>
      </w:r>
      <w:proofErr w:type="spellEnd"/>
      <w:r>
        <w:t xml:space="preserve"> from 1 for 2) in </w:t>
      </w:r>
    </w:p>
    <w:p w:rsidR="00753E82" w:rsidRDefault="00753E82" w:rsidP="00753E82">
      <w:pPr>
        <w:pStyle w:val="SQL4"/>
        <w:widowControl/>
      </w:pPr>
      <w:r>
        <w:t>('[I1]','[I2]’,'[I3]','[I4]','[I5]','[I6]','[I7]')</w:t>
      </w:r>
    </w:p>
    <w:p w:rsidR="00753E82" w:rsidRDefault="00753E82" w:rsidP="00753E82">
      <w:pPr>
        <w:pStyle w:val="SQL3"/>
        <w:widowControl/>
      </w:pPr>
      <w:proofErr w:type="gramStart"/>
      <w:r>
        <w:t>and</w:t>
      </w:r>
      <w:proofErr w:type="gramEnd"/>
      <w:r>
        <w:t xml:space="preserve"> </w:t>
      </w:r>
      <w:proofErr w:type="spellStart"/>
      <w:r>
        <w:t>c_acctbal</w:t>
      </w:r>
      <w:proofErr w:type="spellEnd"/>
      <w:r>
        <w:t xml:space="preserve"> &gt;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proofErr w:type="spellStart"/>
      <w:proofErr w:type="gramStart"/>
      <w:r>
        <w:t>avg</w:t>
      </w:r>
      <w:proofErr w:type="spellEnd"/>
      <w:r>
        <w:t>(</w:t>
      </w:r>
      <w:proofErr w:type="spellStart"/>
      <w:proofErr w:type="gramEnd"/>
      <w:r>
        <w:t>c_acctbal</w:t>
      </w:r>
      <w:proofErr w:type="spellEnd"/>
      <w:r>
        <w:t>)</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gramStart"/>
      <w:r>
        <w:t>customer</w:t>
      </w:r>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proofErr w:type="spellStart"/>
      <w:proofErr w:type="gramStart"/>
      <w:r>
        <w:t>c_acctbal</w:t>
      </w:r>
      <w:proofErr w:type="spellEnd"/>
      <w:proofErr w:type="gramEnd"/>
      <w:r>
        <w:t xml:space="preserve"> &gt; 0.00</w:t>
      </w:r>
    </w:p>
    <w:p w:rsidR="00753E82" w:rsidRDefault="00753E82" w:rsidP="00753E82">
      <w:pPr>
        <w:pStyle w:val="SQL5"/>
        <w:widowControl/>
      </w:pPr>
      <w:proofErr w:type="gramStart"/>
      <w:r>
        <w:t>and</w:t>
      </w:r>
      <w:proofErr w:type="gramEnd"/>
      <w:r>
        <w:t xml:space="preserve"> substring (</w:t>
      </w:r>
      <w:proofErr w:type="spellStart"/>
      <w:r>
        <w:t>c_phone</w:t>
      </w:r>
      <w:proofErr w:type="spellEnd"/>
      <w:r>
        <w:t xml:space="preserve"> from 1 for 2) in</w:t>
      </w:r>
    </w:p>
    <w:p w:rsidR="00753E82" w:rsidRDefault="00753E82" w:rsidP="00753E82">
      <w:pPr>
        <w:pStyle w:val="SQL6"/>
        <w:widowControl/>
      </w:pPr>
      <w:r>
        <w:t>('[I1]','[I2]','[I3]','[I4]','[I5]','[I6]','[I7]')</w:t>
      </w:r>
    </w:p>
    <w:p w:rsidR="00753E82" w:rsidRDefault="00753E82" w:rsidP="00753E82">
      <w:pPr>
        <w:pStyle w:val="SQL3"/>
        <w:widowControl/>
      </w:pPr>
      <w:r>
        <w:t>)</w:t>
      </w:r>
    </w:p>
    <w:p w:rsidR="00753E82" w:rsidRDefault="00753E82" w:rsidP="00753E82">
      <w:pPr>
        <w:pStyle w:val="SQL3"/>
        <w:widowControl/>
      </w:pPr>
      <w:proofErr w:type="gramStart"/>
      <w:r>
        <w:t>and</w:t>
      </w:r>
      <w:proofErr w:type="gramEnd"/>
      <w:r>
        <w:t xml:space="preserve"> not exists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r>
        <w:t xml:space="preserve">* </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gramStart"/>
      <w:r>
        <w:t>orders</w:t>
      </w:r>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proofErr w:type="spellStart"/>
      <w:r>
        <w:t>o_custkey</w:t>
      </w:r>
      <w:proofErr w:type="spellEnd"/>
      <w:r>
        <w:t xml:space="preserve"> = </w:t>
      </w:r>
      <w:proofErr w:type="spellStart"/>
      <w:r>
        <w:t>c_custkey</w:t>
      </w:r>
      <w:proofErr w:type="spellEnd"/>
    </w:p>
    <w:p w:rsidR="00753E82" w:rsidRDefault="00753E82" w:rsidP="00753E82">
      <w:pPr>
        <w:pStyle w:val="SQL3"/>
        <w:widowControl/>
      </w:pPr>
      <w:r>
        <w:t>)</w:t>
      </w:r>
    </w:p>
    <w:p w:rsidR="00753E82" w:rsidRDefault="00753E82" w:rsidP="00753E82">
      <w:pPr>
        <w:pStyle w:val="SQL2"/>
        <w:widowControl/>
      </w:pPr>
      <w:r>
        <w:t xml:space="preserve">) as </w:t>
      </w:r>
      <w:proofErr w:type="spellStart"/>
      <w:r>
        <w:t>custsale</w:t>
      </w:r>
      <w:proofErr w:type="spellEnd"/>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spellStart"/>
      <w:proofErr w:type="gramStart"/>
      <w:r>
        <w:t>cntrycode</w:t>
      </w:r>
      <w:proofErr w:type="spellEnd"/>
      <w:proofErr w:type="gramEnd"/>
      <w:r>
        <w:t xml:space="preserve"> </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spellStart"/>
      <w:proofErr w:type="gramStart"/>
      <w:r>
        <w:t>cntrycode</w:t>
      </w:r>
      <w:proofErr w:type="spellEnd"/>
      <w:proofErr w:type="gramEnd"/>
      <w:r>
        <w:t>;</w:t>
      </w:r>
    </w:p>
    <w:p w:rsidR="00753E82" w:rsidRDefault="00753E82" w:rsidP="00753E82">
      <w:pPr>
        <w:pStyle w:val="Heading4"/>
      </w:pPr>
      <w:r>
        <w:t>Substitution Parameters</w:t>
      </w:r>
      <w:bookmarkStart w:id="456" w:name="Xae1001355"/>
      <w:bookmarkEnd w:id="456"/>
      <w:r w:rsidR="000E1EE1">
        <w:fldChar w:fldCharType="begin"/>
      </w:r>
      <w:r>
        <w:instrText>xe "Query:Substitution Parameters"</w:instrText>
      </w:r>
      <w:r w:rsidR="000E1EE1">
        <w:fldChar w:fldCharType="end"/>
      </w:r>
    </w:p>
    <w:p w:rsidR="00753E82" w:rsidRDefault="00753E82" w:rsidP="00753E82">
      <w:pPr>
        <w:pStyle w:val="Numbered"/>
        <w:numPr>
          <w:ilvl w:val="0"/>
          <w:numId w:val="37"/>
        </w:numPr>
      </w:pPr>
      <w:r>
        <w:t xml:space="preserve">I1 … I7 are randomly selected without repetition from the possible values for Country code as defined in Clause </w:t>
      </w:r>
      <w:r w:rsidR="000E1EE1">
        <w:fldChar w:fldCharType="begin"/>
      </w:r>
      <w:r>
        <w:instrText xml:space="preserve"> REF Rag_Ref414177455T \r \h </w:instrText>
      </w:r>
      <w:r w:rsidR="000E1EE1">
        <w:fldChar w:fldCharType="separate"/>
      </w:r>
      <w:r w:rsidR="00A27C47">
        <w:t>4.2.2.9</w:t>
      </w:r>
      <w:r w:rsidR="000E1EE1">
        <w:fldChar w:fldCharType="end"/>
      </w:r>
      <w:r>
        <w:t>.</w:t>
      </w:r>
    </w:p>
    <w:p w:rsidR="00753E82" w:rsidRDefault="00753E82" w:rsidP="00753E82">
      <w:pPr>
        <w:pStyle w:val="Heading4"/>
      </w:pPr>
      <w:r>
        <w:t>Query Validation</w:t>
      </w:r>
      <w:bookmarkStart w:id="457" w:name="Xae1001361"/>
      <w:bookmarkStart w:id="458" w:name="Xae1001362"/>
      <w:bookmarkEnd w:id="457"/>
      <w:bookmarkEnd w:id="458"/>
      <w:r w:rsidR="000E1EE1">
        <w:fldChar w:fldCharType="begin"/>
      </w:r>
      <w:r>
        <w:instrText>xe "Validation"</w:instrText>
      </w:r>
      <w:r w:rsidR="000E1EE1">
        <w:fldChar w:fldCharType="end"/>
      </w:r>
      <w:r w:rsidR="000E1EE1">
        <w:fldChar w:fldCharType="begin"/>
      </w:r>
      <w:r>
        <w:instrText>xe "Query:Validation"</w:instrText>
      </w:r>
      <w:r w:rsidR="000E1EE1">
        <w:fldChar w:fldCharType="end"/>
      </w:r>
    </w:p>
    <w:p w:rsidR="00753E82" w:rsidRDefault="00753E82" w:rsidP="00753E82">
      <w:r>
        <w:t>For validation</w:t>
      </w:r>
      <w:bookmarkStart w:id="459" w:name="Xae1001364"/>
      <w:bookmarkStart w:id="460" w:name="Xae1001365"/>
      <w:bookmarkEnd w:id="459"/>
      <w:bookmarkEnd w:id="460"/>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against the qualification database</w:t>
      </w:r>
      <w:bookmarkStart w:id="461" w:name="Xae1001366"/>
      <w:bookmarkEnd w:id="461"/>
      <w:r w:rsidR="000E1EE1">
        <w:fldChar w:fldCharType="begin"/>
      </w:r>
      <w:r>
        <w:instrText>xe "Qualification Database"</w:instrText>
      </w:r>
      <w:r w:rsidR="000E1EE1">
        <w:fldChar w:fldCharType="end"/>
      </w:r>
      <w:r>
        <w:t xml:space="preserve"> the query must be executed using the following substitution param</w:t>
      </w:r>
      <w:r>
        <w:softHyphen/>
        <w:t>eter</w:t>
      </w:r>
      <w:bookmarkStart w:id="462" w:name="Xae1001368"/>
      <w:bookmarkEnd w:id="462"/>
      <w:r w:rsidR="000E1EE1">
        <w:fldChar w:fldCharType="begin"/>
      </w:r>
      <w:r>
        <w:instrText>xe "Query:Substitution Parameters"</w:instrText>
      </w:r>
      <w:r w:rsidR="000E1EE1">
        <w:fldChar w:fldCharType="end"/>
      </w:r>
      <w:r>
        <w:t>s and must produce the following output data:</w:t>
      </w:r>
    </w:p>
    <w:p w:rsidR="00753E82" w:rsidRDefault="00753E82" w:rsidP="00753E82">
      <w:pPr>
        <w:pStyle w:val="Numbered"/>
        <w:numPr>
          <w:ilvl w:val="0"/>
          <w:numId w:val="36"/>
        </w:numPr>
      </w:pPr>
      <w:r>
        <w:lastRenderedPageBreak/>
        <w:t>I1 = 13.</w:t>
      </w:r>
    </w:p>
    <w:p w:rsidR="00753E82" w:rsidRDefault="00753E82" w:rsidP="00753E82">
      <w:pPr>
        <w:pStyle w:val="Numbered"/>
      </w:pPr>
      <w:r>
        <w:t>I2 = 31.</w:t>
      </w:r>
    </w:p>
    <w:p w:rsidR="00753E82" w:rsidRDefault="00753E82" w:rsidP="00753E82">
      <w:pPr>
        <w:pStyle w:val="Numbered"/>
      </w:pPr>
      <w:r>
        <w:t>I3 = 23.</w:t>
      </w:r>
    </w:p>
    <w:p w:rsidR="00753E82" w:rsidRDefault="00753E82" w:rsidP="00753E82">
      <w:pPr>
        <w:pStyle w:val="Numbered"/>
      </w:pPr>
      <w:r>
        <w:t>I4 = 29.</w:t>
      </w:r>
    </w:p>
    <w:p w:rsidR="00753E82" w:rsidRDefault="00753E82" w:rsidP="00753E82">
      <w:pPr>
        <w:pStyle w:val="Numbered"/>
      </w:pPr>
      <w:r>
        <w:t>I5 = 30.</w:t>
      </w:r>
    </w:p>
    <w:p w:rsidR="00753E82" w:rsidRDefault="00753E82" w:rsidP="00753E82">
      <w:pPr>
        <w:pStyle w:val="Numbered"/>
      </w:pPr>
      <w:r>
        <w:t>I6 = 18.</w:t>
      </w:r>
    </w:p>
    <w:p w:rsidR="00753E82" w:rsidRDefault="00753E82" w:rsidP="00753E82">
      <w:pPr>
        <w:pStyle w:val="Numbered"/>
      </w:pPr>
      <w:r>
        <w:t>I7 = 17.</w:t>
      </w:r>
    </w:p>
    <w:p w:rsidR="00753E82" w:rsidRDefault="00753E82" w:rsidP="00753E82">
      <w:pPr>
        <w:pStyle w:val="Heading4"/>
      </w:pPr>
      <w:bookmarkStart w:id="463" w:name="Xae1001376"/>
      <w:bookmarkStart w:id="464" w:name="Xae1001377"/>
      <w:bookmarkEnd w:id="463"/>
      <w:bookmarkEnd w:id="464"/>
      <w:r>
        <w:t>Sample Output</w:t>
      </w:r>
    </w:p>
    <w:p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tblPr>
      <w:tblGrid>
        <w:gridCol w:w="1980"/>
        <w:gridCol w:w="2520"/>
        <w:gridCol w:w="234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rsidR="00753E82" w:rsidRDefault="00753E82" w:rsidP="00753E82">
      <w:r>
        <w:t> </w:t>
      </w:r>
    </w:p>
    <w:p w:rsidR="00753E82" w:rsidRDefault="00753E82" w:rsidP="00753E82">
      <w:pPr>
        <w:pStyle w:val="Heading2"/>
      </w:pPr>
      <w:r>
        <w:br w:type="column"/>
      </w:r>
      <w:bookmarkStart w:id="465" w:name="Rae73234"/>
      <w:bookmarkStart w:id="466" w:name="_Toc139007339"/>
      <w:bookmarkStart w:id="467" w:name="_Toc139008079"/>
      <w:bookmarkStart w:id="468" w:name="_Toc139281738"/>
      <w:bookmarkStart w:id="469" w:name="_Toc149484540"/>
      <w:bookmarkStart w:id="470" w:name="Rae73234T"/>
      <w:bookmarkStart w:id="471" w:name="_Toc229328402"/>
      <w:bookmarkStart w:id="472" w:name="_Toc149484541"/>
      <w:bookmarkEnd w:id="465"/>
      <w:bookmarkEnd w:id="466"/>
      <w:bookmarkEnd w:id="467"/>
      <w:bookmarkEnd w:id="468"/>
      <w:bookmarkEnd w:id="469"/>
      <w:r>
        <w:lastRenderedPageBreak/>
        <w:t>General Requirements for Refresh</w:t>
      </w:r>
      <w:bookmarkStart w:id="473" w:name="Xae1001430"/>
      <w:bookmarkEnd w:id="473"/>
      <w:r>
        <w:t xml:space="preserve"> functions</w:t>
      </w:r>
      <w:bookmarkStart w:id="474" w:name="Rae73234P"/>
      <w:bookmarkEnd w:id="470"/>
      <w:bookmarkEnd w:id="471"/>
      <w:bookmarkEnd w:id="472"/>
      <w:r w:rsidR="000E1EE1">
        <w:rPr>
          <w:vanish/>
        </w:rPr>
        <w:fldChar w:fldCharType="begin" w:fldLock="1"/>
      </w:r>
      <w:r>
        <w:rPr>
          <w:vanish/>
        </w:rPr>
        <w:instrText xml:space="preserve">PAGEREF Rae73234 \h  \* MERGEFORMAT </w:instrText>
      </w:r>
      <w:r w:rsidR="000E1EE1">
        <w:rPr>
          <w:vanish/>
        </w:rPr>
      </w:r>
      <w:r w:rsidR="000E1EE1">
        <w:rPr>
          <w:vanish/>
        </w:rPr>
        <w:fldChar w:fldCharType="separate"/>
      </w:r>
      <w:r>
        <w:rPr>
          <w:vanish/>
        </w:rPr>
        <w:t>74</w:t>
      </w:r>
      <w:r w:rsidR="000E1EE1">
        <w:rPr>
          <w:vanish/>
        </w:rPr>
        <w:fldChar w:fldCharType="end"/>
      </w:r>
      <w:bookmarkEnd w:id="474"/>
      <w:r w:rsidR="000E1EE1">
        <w:rPr>
          <w:vanish/>
        </w:rPr>
        <w:fldChar w:fldCharType="begin"/>
      </w:r>
      <w:r>
        <w:instrText>xe "Refresh Functions"</w:instrText>
      </w:r>
      <w:r w:rsidR="000E1EE1">
        <w:rPr>
          <w:vanish/>
        </w:rPr>
        <w:fldChar w:fldCharType="end"/>
      </w:r>
    </w:p>
    <w:p w:rsidR="00753E82" w:rsidRDefault="00753E82" w:rsidP="00753E82">
      <w:pPr>
        <w:pStyle w:val="Heading3"/>
      </w:pPr>
      <w:r>
        <w:t>Refresh</w:t>
      </w:r>
      <w:bookmarkStart w:id="475" w:name="Xae1001432"/>
      <w:bookmarkEnd w:id="475"/>
      <w:r w:rsidR="000E1EE1">
        <w:fldChar w:fldCharType="begin"/>
      </w:r>
      <w:r>
        <w:instrText>xe "Refresh Functions"</w:instrText>
      </w:r>
      <w:r w:rsidR="000E1EE1">
        <w:fldChar w:fldCharType="end"/>
      </w:r>
      <w:r>
        <w:t xml:space="preserve"> Function Overview</w:t>
      </w:r>
    </w:p>
    <w:p w:rsidR="00753E82" w:rsidRDefault="00753E82" w:rsidP="00753E82">
      <w:r>
        <w:t>Each refresh function</w:t>
      </w:r>
      <w:bookmarkStart w:id="476" w:name="Xae1001434"/>
      <w:bookmarkEnd w:id="476"/>
      <w:r w:rsidR="000E1EE1">
        <w:fldChar w:fldCharType="begin"/>
      </w:r>
      <w:r>
        <w:instrText>xe "Refresh Functions"</w:instrText>
      </w:r>
      <w:r w:rsidR="000E1EE1">
        <w:fldChar w:fldCharType="end"/>
      </w:r>
      <w:r>
        <w:t xml:space="preserve"> is defined by the following components:</w:t>
      </w:r>
    </w:p>
    <w:p w:rsidR="00753E82" w:rsidRPr="007D4D07" w:rsidRDefault="00753E82" w:rsidP="00753E82">
      <w:pPr>
        <w:pStyle w:val="Bullets"/>
      </w:pPr>
      <w:r w:rsidRPr="007D4D07">
        <w:t>The business rationale, which illustrates the business context in which the refresh function</w:t>
      </w:r>
      <w:bookmarkStart w:id="477" w:name="Xae1001436"/>
      <w:bookmarkEnd w:id="477"/>
      <w:r w:rsidR="000E1EE1" w:rsidRPr="007D4D07">
        <w:fldChar w:fldCharType="begin"/>
      </w:r>
      <w:r w:rsidRPr="007D4D07">
        <w:instrText>xe "Refresh Functions"</w:instrText>
      </w:r>
      <w:r w:rsidR="000E1EE1" w:rsidRPr="007D4D07">
        <w:fldChar w:fldCharType="end"/>
      </w:r>
      <w:r w:rsidRPr="007D4D07">
        <w:t>s could be used;</w:t>
      </w:r>
    </w:p>
    <w:p w:rsidR="00753E82" w:rsidRPr="007D4D07" w:rsidRDefault="00753E82" w:rsidP="00753E82">
      <w:pPr>
        <w:pStyle w:val="Bullets"/>
      </w:pPr>
      <w:r w:rsidRPr="007D4D07">
        <w:t>The refresh function</w:t>
      </w:r>
      <w:bookmarkStart w:id="478" w:name="Xae1001438"/>
      <w:bookmarkEnd w:id="478"/>
      <w:r w:rsidR="000E1EE1" w:rsidRPr="007D4D07">
        <w:fldChar w:fldCharType="begin"/>
      </w:r>
      <w:r w:rsidRPr="007D4D07">
        <w:instrText>xe "Refresh Functions"</w:instrText>
      </w:r>
      <w:r w:rsidR="000E1EE1" w:rsidRPr="007D4D07">
        <w:fldChar w:fldCharType="end"/>
      </w:r>
      <w:r w:rsidRPr="007D4D07">
        <w:t xml:space="preserve"> definition, which defines in pseudo-code the function to be performed by the refresh function;</w:t>
      </w:r>
    </w:p>
    <w:p w:rsidR="00753E82" w:rsidRPr="007D4D07" w:rsidRDefault="00753E82" w:rsidP="00753E82">
      <w:pPr>
        <w:pStyle w:val="Bullets"/>
      </w:pPr>
      <w:r w:rsidRPr="007D4D07">
        <w:t>The refresh</w:t>
      </w:r>
      <w:bookmarkStart w:id="479" w:name="Xae1001440"/>
      <w:bookmarkEnd w:id="479"/>
      <w:r w:rsidR="000E1EE1" w:rsidRPr="007D4D07">
        <w:fldChar w:fldCharType="begin"/>
      </w:r>
      <w:r w:rsidRPr="007D4D07">
        <w:instrText>xe "Refresh Functions"</w:instrText>
      </w:r>
      <w:r w:rsidR="000E1EE1" w:rsidRPr="007D4D07">
        <w:fldChar w:fldCharType="end"/>
      </w:r>
      <w:r w:rsidRPr="007D4D07">
        <w:t xml:space="preserve"> data set, which defines the set of rows</w:t>
      </w:r>
      <w:bookmarkStart w:id="480" w:name="Xae1001441"/>
      <w:bookmarkEnd w:id="480"/>
      <w:r w:rsidR="000E1EE1" w:rsidRPr="007D4D07">
        <w:fldChar w:fldCharType="begin"/>
      </w:r>
      <w:r w:rsidRPr="007D4D07">
        <w:instrText>xe "Rows"</w:instrText>
      </w:r>
      <w:r w:rsidR="000E1EE1" w:rsidRPr="007D4D07">
        <w:fldChar w:fldCharType="end"/>
      </w:r>
      <w:r w:rsidRPr="007D4D07">
        <w:t xml:space="preserve"> to be inserted or deleted by each execution of the refresh function</w:t>
      </w:r>
      <w:bookmarkStart w:id="481" w:name="Xae1001443"/>
      <w:bookmarkEnd w:id="481"/>
      <w:r w:rsidR="000E1EE1" w:rsidRPr="007D4D07">
        <w:fldChar w:fldCharType="begin"/>
      </w:r>
      <w:r w:rsidRPr="007D4D07">
        <w:instrText>xe "Refresh Functions"</w:instrText>
      </w:r>
      <w:r w:rsidR="000E1EE1" w:rsidRPr="007D4D07">
        <w:fldChar w:fldCharType="end"/>
      </w:r>
      <w:r w:rsidRPr="007D4D07">
        <w:t xml:space="preserve"> into or from the ORDERS and LINEITEM tables</w:t>
      </w:r>
      <w:bookmarkStart w:id="482" w:name="Xae1001444"/>
      <w:bookmarkEnd w:id="482"/>
      <w:r w:rsidR="000E1EE1" w:rsidRPr="007D4D07">
        <w:fldChar w:fldCharType="begin"/>
      </w:r>
      <w:r w:rsidRPr="007D4D07">
        <w:instrText>xe "Tables"</w:instrText>
      </w:r>
      <w:r w:rsidR="000E1EE1" w:rsidRPr="007D4D07">
        <w:fldChar w:fldCharType="end"/>
      </w:r>
      <w:r w:rsidRPr="007D4D07">
        <w:t>. This set of rows represents 0.1% of the initial pop</w:t>
      </w:r>
      <w:r w:rsidRPr="007D4D07">
        <w:softHyphen/>
        <w:t>ulation</w:t>
      </w:r>
      <w:bookmarkStart w:id="483" w:name="Xae1001445"/>
      <w:bookmarkEnd w:id="483"/>
      <w:r w:rsidR="000E1EE1" w:rsidRPr="007D4D07">
        <w:fldChar w:fldCharType="begin"/>
      </w:r>
      <w:r w:rsidRPr="007D4D07">
        <w:instrText>xe "Database population"</w:instrText>
      </w:r>
      <w:r w:rsidR="000E1EE1" w:rsidRPr="007D4D07">
        <w:fldChar w:fldCharType="end"/>
      </w:r>
      <w:r w:rsidRPr="007D4D07">
        <w:t xml:space="preserve"> of these two tables (see </w:t>
      </w:r>
      <w:r w:rsidR="00B8146F" w:rsidRPr="007D4D07">
        <w:t>Table 4: LINEITEM Cardinality</w:t>
      </w:r>
      <w:r w:rsidRPr="007D4D07">
        <w:t>).</w:t>
      </w:r>
    </w:p>
    <w:p w:rsidR="00753E82" w:rsidRDefault="00753E82" w:rsidP="00753E82">
      <w:pPr>
        <w:pStyle w:val="Heading3"/>
      </w:pPr>
      <w:bookmarkStart w:id="484" w:name="Rae_Ref389037468"/>
      <w:bookmarkStart w:id="485" w:name="Rae_Ref389037468T"/>
      <w:bookmarkEnd w:id="484"/>
      <w:r>
        <w:t>Transaction Requirements for Refresh</w:t>
      </w:r>
      <w:bookmarkStart w:id="486" w:name="Xae1001450"/>
      <w:bookmarkEnd w:id="486"/>
      <w:r>
        <w:t xml:space="preserve"> functions</w:t>
      </w:r>
      <w:bookmarkStart w:id="487" w:name="Rae_Ref389037468P"/>
      <w:bookmarkEnd w:id="485"/>
      <w:r w:rsidR="000E1EE1">
        <w:rPr>
          <w:vanish/>
        </w:rPr>
        <w:fldChar w:fldCharType="begin" w:fldLock="1"/>
      </w:r>
      <w:r>
        <w:rPr>
          <w:vanish/>
        </w:rPr>
        <w:instrText xml:space="preserve">PAGEREF Rae_Ref389037468 \h  \* MERGEFORMAT </w:instrText>
      </w:r>
      <w:r w:rsidR="000E1EE1">
        <w:rPr>
          <w:vanish/>
        </w:rPr>
      </w:r>
      <w:r w:rsidR="000E1EE1">
        <w:rPr>
          <w:vanish/>
        </w:rPr>
        <w:fldChar w:fldCharType="separate"/>
      </w:r>
      <w:r>
        <w:rPr>
          <w:vanish/>
        </w:rPr>
        <w:t>74</w:t>
      </w:r>
      <w:r w:rsidR="000E1EE1">
        <w:rPr>
          <w:vanish/>
        </w:rPr>
        <w:fldChar w:fldCharType="end"/>
      </w:r>
      <w:bookmarkEnd w:id="487"/>
      <w:r w:rsidR="000E1EE1">
        <w:rPr>
          <w:vanish/>
        </w:rPr>
        <w:fldChar w:fldCharType="begin"/>
      </w:r>
      <w:r>
        <w:instrText>xe "Refresh Functions"</w:instrText>
      </w:r>
      <w:r w:rsidR="000E1EE1">
        <w:rPr>
          <w:vanish/>
        </w:rPr>
        <w:fldChar w:fldCharType="end"/>
      </w:r>
    </w:p>
    <w:p w:rsidR="00753E82" w:rsidRDefault="00753E82" w:rsidP="00753E82">
      <w:r>
        <w:t>The execution of each refresh function</w:t>
      </w:r>
      <w:bookmarkStart w:id="488" w:name="Xae1001452"/>
      <w:bookmarkEnd w:id="488"/>
      <w:r w:rsidR="000E1EE1">
        <w:fldChar w:fldCharType="begin"/>
      </w:r>
      <w:r>
        <w:instrText>xe "Refresh Functions"</w:instrText>
      </w:r>
      <w:r w:rsidR="000E1EE1">
        <w:fldChar w:fldCharType="end"/>
      </w:r>
      <w:r>
        <w:t xml:space="preserve"> (RF1 or RF2) can be decomposed into any number of database transactions as long as the following conditions are met:</w:t>
      </w:r>
    </w:p>
    <w:p w:rsidR="00753E82" w:rsidRPr="007D4D07" w:rsidRDefault="00753E82" w:rsidP="00753E82">
      <w:pPr>
        <w:pStyle w:val="Bullets"/>
      </w:pPr>
      <w:r w:rsidRPr="007D4D07">
        <w:t>All ACID</w:t>
      </w:r>
      <w:bookmarkStart w:id="489" w:name="Xae1001454"/>
      <w:bookmarkEnd w:id="489"/>
      <w:r w:rsidR="000E1EE1" w:rsidRPr="007D4D07">
        <w:fldChar w:fldCharType="begin"/>
      </w:r>
      <w:r w:rsidRPr="007D4D07">
        <w:instrText>xe "ACID Properties"</w:instrText>
      </w:r>
      <w:r w:rsidR="000E1EE1" w:rsidRPr="007D4D07">
        <w:fldChar w:fldCharType="end"/>
      </w:r>
      <w:r w:rsidRPr="007D4D07">
        <w:t xml:space="preserve"> properties are met;</w:t>
      </w:r>
    </w:p>
    <w:p w:rsidR="00753E82" w:rsidRPr="007D4D07" w:rsidRDefault="00753E82" w:rsidP="00753E82">
      <w:pPr>
        <w:pStyle w:val="Bullets"/>
      </w:pPr>
      <w:r w:rsidRPr="007D4D07">
        <w:t>Each atomic</w:t>
      </w:r>
      <w:bookmarkStart w:id="490" w:name="Xae1001456"/>
      <w:bookmarkEnd w:id="490"/>
      <w:r w:rsidR="000E1EE1" w:rsidRPr="007D4D07">
        <w:fldChar w:fldCharType="begin"/>
      </w:r>
      <w:r w:rsidRPr="007D4D07">
        <w:instrText>xe "ACID:Atomicity"</w:instrText>
      </w:r>
      <w:r w:rsidR="000E1EE1" w:rsidRPr="007D4D07">
        <w:fldChar w:fldCharType="end"/>
      </w:r>
      <w:r w:rsidRPr="007D4D07">
        <w:t xml:space="preserve"> transaction includes a sufficient number of data modifications to maintain the logical database consistency</w:t>
      </w:r>
      <w:bookmarkStart w:id="491" w:name="Xae1001458"/>
      <w:bookmarkStart w:id="492" w:name="Xae1001459"/>
      <w:bookmarkEnd w:id="491"/>
      <w:bookmarkEnd w:id="492"/>
      <w:r w:rsidR="000E1EE1" w:rsidRPr="007D4D07">
        <w:fldChar w:fldCharType="begin"/>
      </w:r>
      <w:r w:rsidRPr="007D4D07">
        <w:instrText>xe "Consistency"</w:instrText>
      </w:r>
      <w:r w:rsidR="000E1EE1" w:rsidRPr="007D4D07">
        <w:fldChar w:fldCharType="end"/>
      </w:r>
      <w:r w:rsidR="000E1EE1" w:rsidRPr="007D4D07">
        <w:fldChar w:fldCharType="begin"/>
      </w:r>
      <w:r w:rsidRPr="007D4D07">
        <w:instrText>xe "ACID:Consistency"</w:instrText>
      </w:r>
      <w:r w:rsidR="000E1EE1" w:rsidRPr="007D4D07">
        <w:fldChar w:fldCharType="end"/>
      </w:r>
      <w:r w:rsidRPr="007D4D07">
        <w:t>. For example, when adding or deleting a new order, the LINEITEM and the ORDERS tables</w:t>
      </w:r>
      <w:bookmarkStart w:id="493" w:name="Xae1001460"/>
      <w:bookmarkEnd w:id="493"/>
      <w:r w:rsidR="000E1EE1" w:rsidRPr="007D4D07">
        <w:fldChar w:fldCharType="begin"/>
      </w:r>
      <w:r w:rsidRPr="007D4D07">
        <w:instrText>xe "Tables"</w:instrText>
      </w:r>
      <w:r w:rsidR="000E1EE1" w:rsidRPr="007D4D07">
        <w:fldChar w:fldCharType="end"/>
      </w:r>
      <w:r w:rsidRPr="007D4D07">
        <w:t xml:space="preserve"> are both modified within the same transaction;</w:t>
      </w:r>
    </w:p>
    <w:p w:rsidR="00753E82" w:rsidRPr="007D4D07" w:rsidRDefault="00753E82" w:rsidP="00753E82">
      <w:pPr>
        <w:pStyle w:val="Bullets"/>
      </w:pPr>
      <w:r w:rsidRPr="007D4D07">
        <w:t>An output message is sent when the last transaction of the refresh function</w:t>
      </w:r>
      <w:bookmarkStart w:id="494" w:name="Xae1001461"/>
      <w:bookmarkEnd w:id="494"/>
      <w:r w:rsidR="000E1EE1" w:rsidRPr="007D4D07">
        <w:fldChar w:fldCharType="begin"/>
      </w:r>
      <w:r w:rsidRPr="007D4D07">
        <w:instrText>xe "Refresh Functions"</w:instrText>
      </w:r>
      <w:r w:rsidR="000E1EE1" w:rsidRPr="007D4D07">
        <w:fldChar w:fldCharType="end"/>
      </w:r>
      <w:r w:rsidRPr="007D4D07">
        <w:t xml:space="preserve"> has completed successfully.</w:t>
      </w:r>
    </w:p>
    <w:p w:rsidR="00753E82" w:rsidRDefault="00753E82" w:rsidP="00753E82">
      <w:pPr>
        <w:pStyle w:val="Heading3"/>
      </w:pPr>
      <w:bookmarkStart w:id="495" w:name="Rae_Ref389037548"/>
      <w:bookmarkStart w:id="496" w:name="Rae_Ref389037548T"/>
      <w:bookmarkEnd w:id="495"/>
      <w:r>
        <w:t>Refresh</w:t>
      </w:r>
      <w:bookmarkStart w:id="497" w:name="Xae1001464"/>
      <w:bookmarkEnd w:id="497"/>
      <w:r>
        <w:t xml:space="preserve"> Function Compliance</w:t>
      </w:r>
      <w:bookmarkStart w:id="498" w:name="Xae1001465"/>
      <w:bookmarkStart w:id="499" w:name="Xae1001466"/>
      <w:bookmarkStart w:id="500" w:name="Rae_Ref389037548P"/>
      <w:bookmarkEnd w:id="496"/>
      <w:bookmarkEnd w:id="498"/>
      <w:bookmarkEnd w:id="499"/>
      <w:r w:rsidR="000E1EE1">
        <w:rPr>
          <w:vanish/>
        </w:rPr>
        <w:fldChar w:fldCharType="begin" w:fldLock="1"/>
      </w:r>
      <w:r>
        <w:rPr>
          <w:vanish/>
        </w:rPr>
        <w:instrText xml:space="preserve">PAGEREF Rae_Ref389037548 \h  \* MERGEFORMAT </w:instrText>
      </w:r>
      <w:r w:rsidR="000E1EE1">
        <w:rPr>
          <w:vanish/>
        </w:rPr>
      </w:r>
      <w:r w:rsidR="000E1EE1">
        <w:rPr>
          <w:vanish/>
        </w:rPr>
        <w:fldChar w:fldCharType="separate"/>
      </w:r>
      <w:r>
        <w:rPr>
          <w:vanish/>
        </w:rPr>
        <w:t>74</w:t>
      </w:r>
      <w:r w:rsidR="000E1EE1">
        <w:rPr>
          <w:vanish/>
        </w:rPr>
        <w:fldChar w:fldCharType="end"/>
      </w:r>
      <w:bookmarkEnd w:id="500"/>
      <w:r w:rsidR="000E1EE1">
        <w:rPr>
          <w:vanish/>
        </w:rPr>
        <w:fldChar w:fldCharType="begin"/>
      </w:r>
      <w:r>
        <w:instrText>xe "Refresh Functions"</w:instrText>
      </w:r>
      <w:r w:rsidR="000E1EE1">
        <w:rPr>
          <w:vanish/>
        </w:rPr>
        <w:fldChar w:fldCharType="end"/>
      </w:r>
      <w:r w:rsidR="000E1EE1">
        <w:rPr>
          <w:vanish/>
        </w:rPr>
        <w:fldChar w:fldCharType="begin"/>
      </w:r>
      <w:r>
        <w:instrText>xe "Compliance"</w:instrText>
      </w:r>
      <w:r w:rsidR="000E1EE1">
        <w:rPr>
          <w:vanish/>
        </w:rPr>
        <w:fldChar w:fldCharType="end"/>
      </w:r>
      <w:r w:rsidR="000E1EE1">
        <w:rPr>
          <w:vanish/>
        </w:rPr>
        <w:fldChar w:fldCharType="begin"/>
      </w:r>
      <w:r>
        <w:instrText>xe "Query:Compliance"</w:instrText>
      </w:r>
      <w:r w:rsidR="000E1EE1">
        <w:rPr>
          <w:vanish/>
        </w:rPr>
        <w:fldChar w:fldCharType="end"/>
      </w:r>
    </w:p>
    <w:p w:rsidR="00753E82" w:rsidRDefault="00753E82" w:rsidP="00753E82">
      <w:pPr>
        <w:pStyle w:val="Heading4"/>
      </w:pPr>
      <w:r>
        <w:t>The benchmark specification does not place any requirements on the implementation of the refresh function</w:t>
      </w:r>
      <w:bookmarkStart w:id="501" w:name="Xae1001468"/>
      <w:bookmarkEnd w:id="501"/>
      <w:r w:rsidR="000E1EE1">
        <w:fldChar w:fldCharType="begin"/>
      </w:r>
      <w:r>
        <w:instrText>xe "Refresh Functions"</w:instrText>
      </w:r>
      <w:r w:rsidR="000E1EE1">
        <w:fldChar w:fldCharType="end"/>
      </w:r>
      <w:r>
        <w:t>s other than their functional equivalence to the refresh function definition and compliance</w:t>
      </w:r>
      <w:bookmarkStart w:id="502" w:name="Xae1001470"/>
      <w:bookmarkStart w:id="503" w:name="Xae1001471"/>
      <w:bookmarkEnd w:id="502"/>
      <w:bookmarkEnd w:id="503"/>
      <w:r w:rsidR="000E1EE1">
        <w:fldChar w:fldCharType="begin"/>
      </w:r>
      <w:r>
        <w:instrText>xe "Compliance"</w:instrText>
      </w:r>
      <w:r w:rsidR="000E1EE1">
        <w:fldChar w:fldCharType="end"/>
      </w:r>
      <w:r w:rsidR="000E1EE1">
        <w:fldChar w:fldCharType="begin"/>
      </w:r>
      <w:r>
        <w:instrText>xe "Query:Compliance"</w:instrText>
      </w:r>
      <w:r w:rsidR="000E1EE1">
        <w:fldChar w:fldCharType="end"/>
      </w:r>
      <w:r>
        <w:t xml:space="preserve"> with </w:t>
      </w:r>
      <w:hyperlink w:anchor="Rae_Ref389037468" w:history="1">
        <w:r>
          <w:t>Clause 2.</w:t>
        </w:r>
        <w:r w:rsidR="00CE4BD6">
          <w:t>5</w:t>
        </w:r>
        <w:r>
          <w:t>.2</w:t>
        </w:r>
      </w:hyperlink>
      <w:r>
        <w:t>. For RF1 and RF2 only, the implementation is permitted to:</w:t>
      </w:r>
    </w:p>
    <w:p w:rsidR="00753E82" w:rsidRPr="007D4D07" w:rsidRDefault="00753E82" w:rsidP="00753E82">
      <w:pPr>
        <w:pStyle w:val="Bullets"/>
      </w:pPr>
      <w:r w:rsidRPr="007D4D07">
        <w:t>Use any language to write the code for the refresh function</w:t>
      </w:r>
      <w:bookmarkStart w:id="504" w:name="Xae1001475"/>
      <w:bookmarkEnd w:id="504"/>
      <w:r w:rsidR="000E1EE1" w:rsidRPr="007D4D07">
        <w:fldChar w:fldCharType="begin"/>
      </w:r>
      <w:r w:rsidRPr="007D4D07">
        <w:instrText>xe "Refresh Functions"</w:instrText>
      </w:r>
      <w:r w:rsidR="000E1EE1" w:rsidRPr="007D4D07">
        <w:fldChar w:fldCharType="end"/>
      </w:r>
      <w:r w:rsidRPr="007D4D07">
        <w:t>s;</w:t>
      </w:r>
    </w:p>
    <w:p w:rsidR="00753E82" w:rsidRPr="007D4D07" w:rsidRDefault="00753E82" w:rsidP="00753E82">
      <w:pPr>
        <w:pStyle w:val="Bullets"/>
      </w:pPr>
      <w:r w:rsidRPr="007D4D07">
        <w:t>Pre-process, compile and link the executable code on the SUT</w:t>
      </w:r>
      <w:bookmarkStart w:id="505" w:name="Xae1001477"/>
      <w:bookmarkEnd w:id="505"/>
      <w:r w:rsidR="000E1EE1" w:rsidRPr="007D4D07">
        <w:fldChar w:fldCharType="begin"/>
      </w:r>
      <w:r w:rsidRPr="007D4D07">
        <w:instrText>xe "SUT"</w:instrText>
      </w:r>
      <w:r w:rsidR="000E1EE1" w:rsidRPr="007D4D07">
        <w:fldChar w:fldCharType="end"/>
      </w:r>
      <w:r w:rsidRPr="007D4D07">
        <w:t xml:space="preserve"> at any time prior to or during the measurement interval;</w:t>
      </w:r>
    </w:p>
    <w:p w:rsidR="00753E82" w:rsidRPr="007D4D07" w:rsidRDefault="00753E82" w:rsidP="00753E82">
      <w:pPr>
        <w:pStyle w:val="Bullets"/>
      </w:pPr>
      <w:r w:rsidRPr="007D4D07">
        <w:t>Provide the SUT</w:t>
      </w:r>
      <w:bookmarkStart w:id="506" w:name="Xae1001479"/>
      <w:bookmarkEnd w:id="506"/>
      <w:r w:rsidR="000E1EE1" w:rsidRPr="007D4D07">
        <w:fldChar w:fldCharType="begin"/>
      </w:r>
      <w:r w:rsidRPr="007D4D07">
        <w:instrText>xe "SUT"</w:instrText>
      </w:r>
      <w:r w:rsidR="000E1EE1" w:rsidRPr="007D4D07">
        <w:fldChar w:fldCharType="end"/>
      </w:r>
      <w:r w:rsidRPr="007D4D07">
        <w:t xml:space="preserve"> with the data to be inserted by RF1 or the set of keys for the rows</w:t>
      </w:r>
      <w:bookmarkStart w:id="507" w:name="Xae1001480"/>
      <w:bookmarkEnd w:id="507"/>
      <w:r w:rsidR="000E1EE1" w:rsidRPr="007D4D07">
        <w:fldChar w:fldCharType="begin"/>
      </w:r>
      <w:r w:rsidRPr="007D4D07">
        <w:instrText>xe "Rows"</w:instrText>
      </w:r>
      <w:r w:rsidR="000E1EE1" w:rsidRPr="007D4D07">
        <w:fldChar w:fldCharType="end"/>
      </w:r>
      <w:r w:rsidRPr="007D4D07">
        <w:t xml:space="preserve"> to be deleted by RF2 prior to the execution of the benchmark (this specifically does not allow pre-execution of the refresh function</w:t>
      </w:r>
      <w:bookmarkStart w:id="508" w:name="Xae1001482"/>
      <w:bookmarkEnd w:id="508"/>
      <w:r w:rsidR="000E1EE1" w:rsidRPr="007D4D07">
        <w:fldChar w:fldCharType="begin"/>
      </w:r>
      <w:r w:rsidRPr="007D4D07">
        <w:instrText>xe "Refresh Functions"</w:instrText>
      </w:r>
      <w:r w:rsidR="000E1EE1" w:rsidRPr="007D4D07">
        <w:fldChar w:fldCharType="end"/>
      </w:r>
      <w:r w:rsidRPr="007D4D07">
        <w:t>s).</w:t>
      </w:r>
    </w:p>
    <w:p w:rsidR="00753E82" w:rsidRDefault="00753E82" w:rsidP="00753E82">
      <w:r>
        <w:rPr>
          <w:b/>
          <w:bCs/>
        </w:rPr>
        <w:t>Comment</w:t>
      </w:r>
      <w:r>
        <w:t>: The intent is to separate the resources required to generate the data to be inserted (or the set of key for the rows</w:t>
      </w:r>
      <w:bookmarkStart w:id="509" w:name="Xae1001484"/>
      <w:bookmarkEnd w:id="509"/>
      <w:r w:rsidR="000E1EE1">
        <w:fldChar w:fldCharType="begin"/>
      </w:r>
      <w:r>
        <w:instrText>xe "Rows"</w:instrText>
      </w:r>
      <w:r w:rsidR="000E1EE1">
        <w:fldChar w:fldCharType="end"/>
      </w:r>
      <w:r>
        <w:t xml:space="preserve"> to be deleted) from the resources required to execute insert and delete operations against the database.</w:t>
      </w:r>
    </w:p>
    <w:p w:rsidR="00753E82" w:rsidRPr="007D4D07" w:rsidRDefault="00753E82" w:rsidP="00753E82">
      <w:pPr>
        <w:pStyle w:val="Bullets"/>
      </w:pPr>
      <w:r w:rsidRPr="007D4D07">
        <w:t>Group the individual refresh function</w:t>
      </w:r>
      <w:bookmarkStart w:id="510" w:name="Xae1001485"/>
      <w:bookmarkEnd w:id="510"/>
      <w:r w:rsidR="000E1EE1" w:rsidRPr="007D4D07">
        <w:fldChar w:fldCharType="begin"/>
      </w:r>
      <w:r w:rsidRPr="007D4D07">
        <w:instrText>xe "Refresh Functions"</w:instrText>
      </w:r>
      <w:r w:rsidR="000E1EE1" w:rsidRPr="007D4D07">
        <w:fldChar w:fldCharType="end"/>
      </w:r>
      <w:r w:rsidRPr="007D4D07">
        <w:t>s into transactions and organize their execution serially or in parallel. This grouping may be different in the power test</w:t>
      </w:r>
      <w:bookmarkStart w:id="511" w:name="Xae1001487"/>
      <w:bookmarkEnd w:id="511"/>
      <w:r w:rsidR="000E1EE1" w:rsidRPr="007D4D07">
        <w:fldChar w:fldCharType="begin"/>
      </w:r>
      <w:r w:rsidRPr="007D4D07">
        <w:instrText>xe "Power Test"</w:instrText>
      </w:r>
      <w:r w:rsidR="000E1EE1" w:rsidRPr="007D4D07">
        <w:fldChar w:fldCharType="end"/>
      </w:r>
      <w:r w:rsidRPr="007D4D07">
        <w:t xml:space="preserve"> and in the throughput</w:t>
      </w:r>
      <w:bookmarkStart w:id="512" w:name="Xae1001488"/>
      <w:bookmarkEnd w:id="512"/>
      <w:r w:rsidR="000E1EE1" w:rsidRPr="007D4D07">
        <w:fldChar w:fldCharType="begin"/>
      </w:r>
      <w:r w:rsidRPr="007D4D07">
        <w:instrText>xe "Numerical Quantities:QthH"</w:instrText>
      </w:r>
      <w:r w:rsidR="000E1EE1" w:rsidRPr="007D4D07">
        <w:fldChar w:fldCharType="end"/>
      </w:r>
      <w:r w:rsidRPr="007D4D07">
        <w:t xml:space="preserve"> test</w:t>
      </w:r>
      <w:bookmarkStart w:id="513" w:name="Xae1001489"/>
      <w:bookmarkEnd w:id="513"/>
      <w:r w:rsidR="000E1EE1" w:rsidRPr="007D4D07">
        <w:fldChar w:fldCharType="begin"/>
      </w:r>
      <w:r w:rsidRPr="007D4D07">
        <w:instrText>xe "Throughput Test"</w:instrText>
      </w:r>
      <w:r w:rsidR="000E1EE1" w:rsidRPr="007D4D07">
        <w:fldChar w:fldCharType="end"/>
      </w:r>
      <w:r w:rsidRPr="007D4D07">
        <w:t>.</w:t>
      </w:r>
    </w:p>
    <w:p w:rsidR="00753E82" w:rsidRDefault="00753E82" w:rsidP="00753E82">
      <w:pPr>
        <w:pStyle w:val="Heading4"/>
      </w:pPr>
      <w:r>
        <w:t>The refresh function</w:t>
      </w:r>
      <w:bookmarkStart w:id="514" w:name="Xae1001490"/>
      <w:bookmarkEnd w:id="514"/>
      <w:r w:rsidR="000E1EE1">
        <w:fldChar w:fldCharType="begin"/>
      </w:r>
      <w:r>
        <w:instrText>xe "Refresh Functions"</w:instrText>
      </w:r>
      <w:r w:rsidR="000E1EE1">
        <w:fldChar w:fldCharType="end"/>
      </w:r>
      <w:r>
        <w:t xml:space="preserve">s </w:t>
      </w:r>
      <w:proofErr w:type="gramStart"/>
      <w:r>
        <w:t>do</w:t>
      </w:r>
      <w:proofErr w:type="gramEnd"/>
      <w:r>
        <w:t xml:space="preserve"> not produce any output other than a message of successful completion.</w:t>
      </w:r>
    </w:p>
    <w:p w:rsidR="00753E82" w:rsidRDefault="00753E82" w:rsidP="00753E82">
      <w:pPr>
        <w:pStyle w:val="Heading4"/>
      </w:pPr>
      <w:r>
        <w:t>The proper implementation</w:t>
      </w:r>
      <w:bookmarkStart w:id="515" w:name="Xae1001492"/>
      <w:bookmarkEnd w:id="515"/>
      <w:r w:rsidR="000E1EE1">
        <w:fldChar w:fldCharType="begin"/>
      </w:r>
      <w:r>
        <w:instrText>xe "Implementation Rules"</w:instrText>
      </w:r>
      <w:r w:rsidR="000E1EE1">
        <w:fldChar w:fldCharType="end"/>
      </w:r>
      <w:r>
        <w:t xml:space="preserve"> of the refresh function</w:t>
      </w:r>
      <w:bookmarkStart w:id="516" w:name="Xae1001493"/>
      <w:bookmarkEnd w:id="516"/>
      <w:r w:rsidR="000E1EE1">
        <w:fldChar w:fldCharType="begin"/>
      </w:r>
      <w:r>
        <w:instrText>xe "Refresh Functions"</w:instrText>
      </w:r>
      <w:r w:rsidR="000E1EE1">
        <w:fldChar w:fldCharType="end"/>
      </w:r>
      <w:r>
        <w:t>s must be validated by the independent auditor</w:t>
      </w:r>
      <w:bookmarkStart w:id="517" w:name="Xae1001494"/>
      <w:bookmarkEnd w:id="517"/>
      <w:r w:rsidR="000E1EE1">
        <w:fldChar w:fldCharType="begin"/>
      </w:r>
      <w:r>
        <w:instrText>xe "Audit"</w:instrText>
      </w:r>
      <w:r w:rsidR="000E1EE1">
        <w:fldChar w:fldCharType="end"/>
      </w:r>
      <w:r>
        <w:t xml:space="preserve"> who may request additional tests to ascertain that the refresh functions execute in accordance with the benchmark requirements.</w:t>
      </w:r>
    </w:p>
    <w:p w:rsidR="00753E82" w:rsidRDefault="00753E82" w:rsidP="00753E82">
      <w:pPr>
        <w:pStyle w:val="Heading2"/>
      </w:pPr>
      <w:bookmarkStart w:id="518" w:name="_Toc229328403"/>
      <w:bookmarkStart w:id="519" w:name="_Toc149484542"/>
      <w:r>
        <w:t>New Sales Refresh</w:t>
      </w:r>
      <w:bookmarkStart w:id="520" w:name="Xae1001497"/>
      <w:bookmarkEnd w:id="520"/>
      <w:r w:rsidR="000E1EE1">
        <w:fldChar w:fldCharType="begin"/>
      </w:r>
      <w:r>
        <w:instrText>xe "Refresh Functions"</w:instrText>
      </w:r>
      <w:r w:rsidR="000E1EE1">
        <w:fldChar w:fldCharType="end"/>
      </w:r>
      <w:r>
        <w:t xml:space="preserve"> Function (RF1)</w:t>
      </w:r>
      <w:bookmarkEnd w:id="518"/>
      <w:bookmarkEnd w:id="519"/>
    </w:p>
    <w:p w:rsidR="00753E82" w:rsidRDefault="00753E82" w:rsidP="00753E82">
      <w:r>
        <w:t>This refresh function</w:t>
      </w:r>
      <w:bookmarkStart w:id="521" w:name="Xae1001499"/>
      <w:bookmarkEnd w:id="521"/>
      <w:r w:rsidR="000E1EE1">
        <w:fldChar w:fldCharType="begin"/>
      </w:r>
      <w:r>
        <w:instrText>xe "Refresh Functions"</w:instrText>
      </w:r>
      <w:r w:rsidR="000E1EE1">
        <w:fldChar w:fldCharType="end"/>
      </w:r>
      <w:r>
        <w:t xml:space="preserve"> adds new sales information to the database. </w:t>
      </w:r>
    </w:p>
    <w:p w:rsidR="00753E82" w:rsidRDefault="00753E82" w:rsidP="00753E82">
      <w:pPr>
        <w:pStyle w:val="Heading3"/>
      </w:pPr>
      <w:r>
        <w:t xml:space="preserve">Business Rationale </w:t>
      </w:r>
    </w:p>
    <w:p w:rsidR="00753E82" w:rsidRDefault="00753E82" w:rsidP="00753E82">
      <w:r>
        <w:t>The New Sales refresh function</w:t>
      </w:r>
      <w:bookmarkStart w:id="522" w:name="Xae1001502"/>
      <w:bookmarkEnd w:id="522"/>
      <w:r w:rsidR="000E1EE1">
        <w:fldChar w:fldCharType="begin"/>
      </w:r>
      <w:r>
        <w:instrText>xe "Refresh Functions"</w:instrText>
      </w:r>
      <w:r w:rsidR="000E1EE1">
        <w:fldChar w:fldCharType="end"/>
      </w:r>
      <w:r>
        <w:t xml:space="preserve"> inserts new rows</w:t>
      </w:r>
      <w:bookmarkStart w:id="523" w:name="Xae1001503"/>
      <w:bookmarkEnd w:id="523"/>
      <w:r w:rsidR="000E1EE1">
        <w:fldChar w:fldCharType="begin"/>
      </w:r>
      <w:r>
        <w:instrText>xe "Rows"</w:instrText>
      </w:r>
      <w:r w:rsidR="000E1EE1">
        <w:fldChar w:fldCharType="end"/>
      </w:r>
      <w:r>
        <w:t xml:space="preserve"> into the ORDERS and LINEITEM tables</w:t>
      </w:r>
      <w:bookmarkStart w:id="524" w:name="Xae1001504"/>
      <w:bookmarkEnd w:id="524"/>
      <w:r w:rsidR="000E1EE1">
        <w:fldChar w:fldCharType="begin"/>
      </w:r>
      <w:r>
        <w:instrText>xe "Tables"</w:instrText>
      </w:r>
      <w:r w:rsidR="000E1EE1">
        <w:fldChar w:fldCharType="end"/>
      </w:r>
      <w:r>
        <w:t xml:space="preserve"> in the database follow</w:t>
      </w:r>
      <w:r>
        <w:softHyphen/>
        <w:t>ing the scaling</w:t>
      </w:r>
      <w:bookmarkStart w:id="525" w:name="Xae1001506"/>
      <w:bookmarkEnd w:id="525"/>
      <w:r w:rsidR="000E1EE1">
        <w:fldChar w:fldCharType="begin"/>
      </w:r>
      <w:r>
        <w:instrText>xe "Scaling"</w:instrText>
      </w:r>
      <w:r w:rsidR="000E1EE1">
        <w:fldChar w:fldCharType="end"/>
      </w:r>
      <w:r>
        <w:t xml:space="preserve"> and data generation methods used to populate the database.</w:t>
      </w:r>
    </w:p>
    <w:p w:rsidR="00753E82" w:rsidRDefault="00753E82" w:rsidP="00753E82">
      <w:pPr>
        <w:pStyle w:val="Heading3"/>
      </w:pPr>
      <w:r>
        <w:t>Refresh</w:t>
      </w:r>
      <w:bookmarkStart w:id="526" w:name="Xae1001507"/>
      <w:bookmarkEnd w:id="526"/>
      <w:r w:rsidR="000E1EE1">
        <w:fldChar w:fldCharType="begin"/>
      </w:r>
      <w:r>
        <w:instrText>xe "Refresh Functions"</w:instrText>
      </w:r>
      <w:r w:rsidR="000E1EE1">
        <w:fldChar w:fldCharType="end"/>
      </w:r>
      <w:r>
        <w:t xml:space="preserve"> Function Definition</w:t>
      </w:r>
    </w:p>
    <w:p w:rsidR="00753E82" w:rsidRDefault="00753E82" w:rsidP="00753E82">
      <w:pPr>
        <w:pStyle w:val="SQLcodeHead"/>
        <w:widowControl/>
      </w:pPr>
      <w:r>
        <w:t>LOOP (SF * 1500) TIMES</w:t>
      </w:r>
    </w:p>
    <w:p w:rsidR="00753E82" w:rsidRDefault="00753E82" w:rsidP="00753E82">
      <w:pPr>
        <w:pStyle w:val="SQL1"/>
      </w:pPr>
      <w:r>
        <w:lastRenderedPageBreak/>
        <w:t>INSERT a new row</w:t>
      </w:r>
      <w:bookmarkStart w:id="527" w:name="Xae1001510"/>
      <w:bookmarkEnd w:id="527"/>
      <w:r w:rsidR="000E1EE1">
        <w:fldChar w:fldCharType="begin"/>
      </w:r>
      <w:r>
        <w:instrText>xe "Rows"</w:instrText>
      </w:r>
      <w:r w:rsidR="000E1EE1">
        <w:fldChar w:fldCharType="end"/>
      </w:r>
      <w:r>
        <w:t xml:space="preserve"> into the ORDERS table</w:t>
      </w:r>
      <w:bookmarkStart w:id="528" w:name="Xae1001511"/>
      <w:bookmarkEnd w:id="528"/>
      <w:r w:rsidR="000E1EE1">
        <w:fldChar w:fldCharType="begin"/>
      </w:r>
      <w:r>
        <w:instrText>xe "Tables"</w:instrText>
      </w:r>
      <w:r w:rsidR="000E1EE1">
        <w:fldChar w:fldCharType="end"/>
      </w:r>
    </w:p>
    <w:p w:rsidR="00753E82" w:rsidRDefault="00753E82" w:rsidP="00753E82">
      <w:pPr>
        <w:pStyle w:val="SQL1"/>
      </w:pPr>
      <w:r>
        <w:t xml:space="preserve">LOOP </w:t>
      </w:r>
      <w:proofErr w:type="gramStart"/>
      <w:r>
        <w:t>RANDOM(</w:t>
      </w:r>
      <w:proofErr w:type="gramEnd"/>
      <w:r>
        <w:t>1, 7) TIMES</w:t>
      </w:r>
    </w:p>
    <w:p w:rsidR="00753E82" w:rsidRDefault="00753E82" w:rsidP="00753E82">
      <w:pPr>
        <w:pStyle w:val="SQL2"/>
      </w:pPr>
      <w:r>
        <w:t>INSERT a new row</w:t>
      </w:r>
      <w:bookmarkStart w:id="529" w:name="Xae1001514"/>
      <w:bookmarkEnd w:id="529"/>
      <w:r w:rsidR="000E1EE1">
        <w:fldChar w:fldCharType="begin"/>
      </w:r>
      <w:r>
        <w:instrText>xe "Rows"</w:instrText>
      </w:r>
      <w:r w:rsidR="000E1EE1">
        <w:fldChar w:fldCharType="end"/>
      </w:r>
      <w:r>
        <w:t xml:space="preserve"> into the LINEITEM table</w:t>
      </w:r>
      <w:bookmarkStart w:id="530" w:name="Xae1001515"/>
      <w:bookmarkEnd w:id="530"/>
      <w:r w:rsidR="000E1EE1">
        <w:fldChar w:fldCharType="begin"/>
      </w:r>
      <w:r>
        <w:instrText>xe "Tables"</w:instrText>
      </w:r>
      <w:r w:rsidR="000E1EE1">
        <w:fldChar w:fldCharType="end"/>
      </w:r>
    </w:p>
    <w:p w:rsidR="00753E82" w:rsidRDefault="00753E82" w:rsidP="00753E82">
      <w:pPr>
        <w:pStyle w:val="SQL1"/>
      </w:pPr>
      <w:r>
        <w:t>END LOOP</w:t>
      </w:r>
    </w:p>
    <w:p w:rsidR="00753E82" w:rsidRDefault="00753E82" w:rsidP="00753E82">
      <w:pPr>
        <w:pStyle w:val="SQL1"/>
      </w:pPr>
      <w:r>
        <w:t>END LOOP</w:t>
      </w:r>
    </w:p>
    <w:p w:rsidR="00753E82" w:rsidRDefault="00753E82" w:rsidP="00753E82">
      <w:pPr>
        <w:pStyle w:val="SQLcode"/>
        <w:widowControl/>
      </w:pPr>
    </w:p>
    <w:p w:rsidR="00753E82" w:rsidRDefault="00753E82" w:rsidP="00753E82">
      <w:r>
        <w:rPr>
          <w:b/>
          <w:bCs/>
        </w:rPr>
        <w:t>Comment:</w:t>
      </w:r>
      <w:r>
        <w:t xml:space="preserve"> The refresh function</w:t>
      </w:r>
      <w:bookmarkStart w:id="531" w:name="Xae1001519"/>
      <w:bookmarkEnd w:id="531"/>
      <w:r w:rsidR="000E1EE1">
        <w:fldChar w:fldCharType="begin"/>
      </w:r>
      <w:r>
        <w:instrText>xe "Refresh Functions"</w:instrText>
      </w:r>
      <w:r w:rsidR="000E1EE1">
        <w:fldChar w:fldCharType="end"/>
      </w:r>
      <w:r>
        <w:t xml:space="preserve">s can be implemented with much greater flexibility than the queries (see </w:t>
      </w:r>
      <w:hyperlink w:anchor="Rae_Ref389037548" w:history="1">
        <w:r>
          <w:t>Clause 2.26.3</w:t>
        </w:r>
      </w:hyperlink>
      <w:r>
        <w:t>). The definition provided here is an example only. Test sponsor</w:t>
      </w:r>
      <w:bookmarkStart w:id="532" w:name="Xae1001524"/>
      <w:bookmarkEnd w:id="532"/>
      <w:r w:rsidR="000E1EE1">
        <w:fldChar w:fldCharType="begin"/>
      </w:r>
      <w:r>
        <w:instrText>xe "Test sponsor"</w:instrText>
      </w:r>
      <w:r w:rsidR="000E1EE1">
        <w:fldChar w:fldCharType="end"/>
      </w:r>
      <w:r>
        <w:t>s may wish to explore other implementations.</w:t>
      </w:r>
    </w:p>
    <w:p w:rsidR="00753E82" w:rsidRDefault="00753E82" w:rsidP="00753E82">
      <w:pPr>
        <w:pStyle w:val="Heading3"/>
      </w:pPr>
      <w:r>
        <w:t>Refresh</w:t>
      </w:r>
      <w:bookmarkStart w:id="533" w:name="Xae1001525"/>
      <w:bookmarkEnd w:id="533"/>
      <w:r w:rsidR="000E1EE1">
        <w:fldChar w:fldCharType="begin"/>
      </w:r>
      <w:r>
        <w:instrText>xe "Refresh Functions"</w:instrText>
      </w:r>
      <w:r w:rsidR="000E1EE1">
        <w:fldChar w:fldCharType="end"/>
      </w:r>
      <w:r>
        <w:t xml:space="preserve"> Data Set </w:t>
      </w:r>
    </w:p>
    <w:p w:rsidR="00753E82" w:rsidRDefault="00753E82" w:rsidP="00753E82">
      <w:r>
        <w:t>The set of rows</w:t>
      </w:r>
      <w:bookmarkStart w:id="534" w:name="Xae1001527"/>
      <w:bookmarkEnd w:id="534"/>
      <w:r w:rsidR="000E1EE1">
        <w:fldChar w:fldCharType="begin"/>
      </w:r>
      <w:r>
        <w:instrText>xe "Rows"</w:instrText>
      </w:r>
      <w:r w:rsidR="000E1EE1">
        <w:fldChar w:fldCharType="end"/>
      </w:r>
      <w:r>
        <w:t xml:space="preserve"> to be inserted must be produced by </w:t>
      </w:r>
      <w:bookmarkStart w:id="535" w:name="Xae1001528"/>
      <w:bookmarkEnd w:id="535"/>
      <w:proofErr w:type="spellStart"/>
      <w:r w:rsidRPr="00E664F6">
        <w:rPr>
          <w:b/>
        </w:rPr>
        <w:t>DBGen</w:t>
      </w:r>
      <w:proofErr w:type="spellEnd"/>
      <w:r>
        <w:t xml:space="preserve"> using the -U option. This option will produce as many sets of rows as required for use in multi-stream tests.</w:t>
      </w:r>
    </w:p>
    <w:p w:rsidR="00753E82" w:rsidRDefault="00753E82" w:rsidP="00753E82">
      <w:pPr>
        <w:pStyle w:val="Heading2"/>
      </w:pPr>
      <w:bookmarkStart w:id="536" w:name="_Toc229328404"/>
      <w:bookmarkStart w:id="537" w:name="_Toc149484543"/>
      <w:r>
        <w:t>Old Sales Refresh</w:t>
      </w:r>
      <w:bookmarkStart w:id="538" w:name="Xae1001534"/>
      <w:bookmarkEnd w:id="538"/>
      <w:r w:rsidR="000E1EE1">
        <w:fldChar w:fldCharType="begin"/>
      </w:r>
      <w:r>
        <w:instrText>xe "Refresh Functions"</w:instrText>
      </w:r>
      <w:r w:rsidR="000E1EE1">
        <w:fldChar w:fldCharType="end"/>
      </w:r>
      <w:r>
        <w:t xml:space="preserve"> Function (RF2)</w:t>
      </w:r>
      <w:bookmarkEnd w:id="536"/>
      <w:bookmarkEnd w:id="537"/>
    </w:p>
    <w:p w:rsidR="00753E82" w:rsidRDefault="00753E82" w:rsidP="00753E82">
      <w:r>
        <w:t>This refresh function</w:t>
      </w:r>
      <w:bookmarkStart w:id="539" w:name="Xae1001536"/>
      <w:bookmarkEnd w:id="539"/>
      <w:r w:rsidR="000E1EE1">
        <w:fldChar w:fldCharType="begin"/>
      </w:r>
      <w:r>
        <w:instrText>xe "Refresh Functions"</w:instrText>
      </w:r>
      <w:r w:rsidR="000E1EE1">
        <w:fldChar w:fldCharType="end"/>
      </w:r>
      <w:r>
        <w:t xml:space="preserve"> removes old sales information from the database. </w:t>
      </w:r>
    </w:p>
    <w:p w:rsidR="00753E82" w:rsidRDefault="00753E82" w:rsidP="00753E82">
      <w:pPr>
        <w:pStyle w:val="Heading3"/>
      </w:pPr>
      <w:r>
        <w:t>Business Rationale</w:t>
      </w:r>
    </w:p>
    <w:p w:rsidR="00753E82" w:rsidRDefault="00753E82" w:rsidP="00753E82">
      <w:r>
        <w:t>The Old Sales refresh function</w:t>
      </w:r>
      <w:bookmarkStart w:id="540" w:name="Xae1001539"/>
      <w:bookmarkEnd w:id="540"/>
      <w:r w:rsidR="000E1EE1">
        <w:fldChar w:fldCharType="begin"/>
      </w:r>
      <w:r>
        <w:instrText>xe "Refresh Functions"</w:instrText>
      </w:r>
      <w:r w:rsidR="000E1EE1">
        <w:fldChar w:fldCharType="end"/>
      </w:r>
      <w:r>
        <w:t xml:space="preserve"> removes rows</w:t>
      </w:r>
      <w:bookmarkStart w:id="541" w:name="Xae1001540"/>
      <w:bookmarkEnd w:id="541"/>
      <w:r w:rsidR="000E1EE1">
        <w:fldChar w:fldCharType="begin"/>
      </w:r>
      <w:r>
        <w:instrText>xe "Rows"</w:instrText>
      </w:r>
      <w:r w:rsidR="000E1EE1">
        <w:fldChar w:fldCharType="end"/>
      </w:r>
      <w:r>
        <w:t xml:space="preserve"> from the ORDERS and LINEITEM tables</w:t>
      </w:r>
      <w:bookmarkStart w:id="542" w:name="Xae1001541"/>
      <w:bookmarkEnd w:id="542"/>
      <w:r w:rsidR="000E1EE1">
        <w:fldChar w:fldCharType="begin"/>
      </w:r>
      <w:r>
        <w:instrText>xe "Tables"</w:instrText>
      </w:r>
      <w:r w:rsidR="000E1EE1">
        <w:fldChar w:fldCharType="end"/>
      </w:r>
      <w:r>
        <w:t xml:space="preserve"> in the database to emulate the removal of stale or obsolete information.</w:t>
      </w:r>
    </w:p>
    <w:p w:rsidR="00753E82" w:rsidRDefault="00753E82" w:rsidP="00753E82">
      <w:pPr>
        <w:pStyle w:val="Heading3"/>
      </w:pPr>
      <w:r>
        <w:t>Refresh</w:t>
      </w:r>
      <w:bookmarkStart w:id="543" w:name="Xae1001543"/>
      <w:bookmarkEnd w:id="543"/>
      <w:r w:rsidR="000E1EE1">
        <w:fldChar w:fldCharType="begin"/>
      </w:r>
      <w:r>
        <w:instrText>xe "Refresh Functions"</w:instrText>
      </w:r>
      <w:r w:rsidR="000E1EE1">
        <w:fldChar w:fldCharType="end"/>
      </w:r>
      <w:r>
        <w:t xml:space="preserve"> Function Definition</w:t>
      </w:r>
    </w:p>
    <w:p w:rsidR="00753E82" w:rsidRDefault="00753E82" w:rsidP="00753E82">
      <w:pPr>
        <w:pStyle w:val="SQLcodeHead"/>
      </w:pPr>
      <w:r>
        <w:t>LOOP (SF * 1500) TIMES</w:t>
      </w:r>
    </w:p>
    <w:p w:rsidR="00753E82" w:rsidRDefault="00753E82" w:rsidP="00753E82">
      <w:pPr>
        <w:pStyle w:val="SQL2"/>
      </w:pPr>
      <w:r>
        <w:t>DELETE FROM ORDERS WHERE O_ORDERKEY = [value]</w:t>
      </w:r>
    </w:p>
    <w:p w:rsidR="00753E82" w:rsidRDefault="00753E82" w:rsidP="00753E82">
      <w:pPr>
        <w:pStyle w:val="SQL2"/>
      </w:pPr>
      <w:r>
        <w:t>DELETE FROM LINEITEM WHERE L_ORDERKEY = [value]</w:t>
      </w:r>
    </w:p>
    <w:p w:rsidR="00753E82" w:rsidRDefault="00753E82" w:rsidP="00753E82">
      <w:pPr>
        <w:pStyle w:val="SQL1"/>
      </w:pPr>
      <w:r>
        <w:t>END LOOP</w:t>
      </w:r>
    </w:p>
    <w:p w:rsidR="00753E82" w:rsidRDefault="00753E82" w:rsidP="00753E82">
      <w:pPr>
        <w:pStyle w:val="SQL1"/>
      </w:pPr>
    </w:p>
    <w:p w:rsidR="00753E82" w:rsidRDefault="00753E82" w:rsidP="00753E82">
      <w:r>
        <w:rPr>
          <w:b/>
          <w:bCs/>
        </w:rPr>
        <w:t>Comment:</w:t>
      </w:r>
      <w:r>
        <w:t xml:space="preserve"> The refresh function</w:t>
      </w:r>
      <w:bookmarkStart w:id="544" w:name="Xae1001549"/>
      <w:bookmarkEnd w:id="544"/>
      <w:r w:rsidR="000E1EE1">
        <w:fldChar w:fldCharType="begin"/>
      </w:r>
      <w:r>
        <w:instrText>xe "Refresh Functions"</w:instrText>
      </w:r>
      <w:r w:rsidR="000E1EE1">
        <w:fldChar w:fldCharType="end"/>
      </w:r>
      <w:r>
        <w:t xml:space="preserve">s can be implemented with much greater flexibility than the queries (see </w:t>
      </w:r>
      <w:hyperlink w:anchor="Rae_Ref389037548" w:history="1">
        <w:r>
          <w:t>Clause 2.26.3</w:t>
        </w:r>
      </w:hyperlink>
      <w:r>
        <w:t>). The definition provided here is an example only. Test sponsor</w:t>
      </w:r>
      <w:bookmarkStart w:id="545" w:name="Xae1001554"/>
      <w:bookmarkEnd w:id="545"/>
      <w:r w:rsidR="000E1EE1">
        <w:fldChar w:fldCharType="begin"/>
      </w:r>
      <w:r>
        <w:instrText>xe "Test sponsor"</w:instrText>
      </w:r>
      <w:r w:rsidR="000E1EE1">
        <w:fldChar w:fldCharType="end"/>
      </w:r>
      <w:r>
        <w:t>s may wish to explore other implementation</w:t>
      </w:r>
      <w:bookmarkStart w:id="546" w:name="Xae1001555"/>
      <w:bookmarkEnd w:id="546"/>
      <w:r w:rsidR="000E1EE1">
        <w:fldChar w:fldCharType="begin"/>
      </w:r>
      <w:r>
        <w:instrText>xe "Implementation Rules"</w:instrText>
      </w:r>
      <w:r w:rsidR="000E1EE1">
        <w:fldChar w:fldCharType="end"/>
      </w:r>
    </w:p>
    <w:p w:rsidR="00753E82" w:rsidRDefault="00753E82" w:rsidP="00753E82">
      <w:pPr>
        <w:pStyle w:val="Heading3"/>
      </w:pPr>
      <w:r>
        <w:t>Refresh</w:t>
      </w:r>
      <w:bookmarkStart w:id="547" w:name="Xae1001556"/>
      <w:bookmarkEnd w:id="547"/>
      <w:r w:rsidR="000E1EE1">
        <w:fldChar w:fldCharType="begin"/>
      </w:r>
      <w:r>
        <w:instrText>xe "Refresh Functions"</w:instrText>
      </w:r>
      <w:r w:rsidR="000E1EE1">
        <w:fldChar w:fldCharType="end"/>
      </w:r>
      <w:r>
        <w:t xml:space="preserve"> Data Set </w:t>
      </w:r>
    </w:p>
    <w:p w:rsidR="00753E82" w:rsidRDefault="00753E82" w:rsidP="00753E82">
      <w:r>
        <w:t xml:space="preserve">The </w:t>
      </w:r>
      <w:r w:rsidR="00551FF5">
        <w:t>’P</w:t>
      </w:r>
      <w:r>
        <w:t xml:space="preserve">rimary </w:t>
      </w:r>
      <w:r w:rsidR="00551FF5">
        <w:t>K</w:t>
      </w:r>
      <w:r>
        <w:t>ey</w:t>
      </w:r>
      <w:bookmarkStart w:id="548" w:name="Xae1001558"/>
      <w:bookmarkEnd w:id="548"/>
      <w:r w:rsidR="00551FF5">
        <w:t>’</w:t>
      </w:r>
      <w:r w:rsidR="000E1EE1">
        <w:fldChar w:fldCharType="begin"/>
      </w:r>
      <w:r>
        <w:instrText>xe "Primary key"</w:instrText>
      </w:r>
      <w:r w:rsidR="000E1EE1">
        <w:fldChar w:fldCharType="end"/>
      </w:r>
      <w:r>
        <w:t xml:space="preserve"> values for the set of rows</w:t>
      </w:r>
      <w:bookmarkStart w:id="549" w:name="Xae1001559"/>
      <w:bookmarkEnd w:id="549"/>
      <w:r w:rsidR="000E1EE1">
        <w:fldChar w:fldCharType="begin"/>
      </w:r>
      <w:r>
        <w:instrText>xe "Rows"</w:instrText>
      </w:r>
      <w:r w:rsidR="000E1EE1">
        <w:fldChar w:fldCharType="end"/>
      </w:r>
      <w:r>
        <w:t xml:space="preserve"> to be deleted must be produced by </w:t>
      </w:r>
      <w:bookmarkStart w:id="550" w:name="Xae1001560"/>
      <w:bookmarkEnd w:id="550"/>
      <w:proofErr w:type="spellStart"/>
      <w:r w:rsidRPr="00E664F6">
        <w:rPr>
          <w:b/>
        </w:rPr>
        <w:t>DBGen</w:t>
      </w:r>
      <w:proofErr w:type="spellEnd"/>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51" w:name="Xae1001565"/>
      <w:bookmarkEnd w:id="551"/>
      <w:r w:rsidR="000E1EE1">
        <w:fldChar w:fldCharType="begin"/>
      </w:r>
      <w:r>
        <w:instrText>xe "Numerical Quantities:QthH"</w:instrText>
      </w:r>
      <w:r w:rsidR="000E1EE1">
        <w:fldChar w:fldCharType="end"/>
      </w:r>
      <w:r>
        <w:t xml:space="preserve"> test</w:t>
      </w:r>
      <w:bookmarkStart w:id="552" w:name="Xae1001566"/>
      <w:bookmarkEnd w:id="552"/>
      <w:r w:rsidR="000E1EE1">
        <w:fldChar w:fldCharType="begin"/>
      </w:r>
      <w:r>
        <w:instrText>xe "Throughput Test"</w:instrText>
      </w:r>
      <w:r w:rsidR="000E1EE1">
        <w:fldChar w:fldCharType="end"/>
      </w:r>
      <w:r>
        <w:t>s. The rows being deleted begin with the first row of each of the two targeted tables</w:t>
      </w:r>
      <w:bookmarkStart w:id="553" w:name="Xae1001567"/>
      <w:bookmarkEnd w:id="553"/>
      <w:r w:rsidR="000E1EE1">
        <w:fldChar w:fldCharType="begin"/>
      </w:r>
      <w:r>
        <w:instrText>xe "Tables"</w:instrText>
      </w:r>
      <w:r w:rsidR="000E1EE1">
        <w:fldChar w:fldCharType="end"/>
      </w:r>
      <w:r>
        <w:t>.</w:t>
      </w:r>
    </w:p>
    <w:p w:rsidR="00753E82" w:rsidRDefault="00753E82" w:rsidP="00753E82">
      <w:pPr>
        <w:pStyle w:val="Heading2"/>
      </w:pPr>
      <w:bookmarkStart w:id="554" w:name="_Toc229328405"/>
      <w:bookmarkStart w:id="555" w:name="_Toc149484544"/>
      <w:r>
        <w:t>Database Evolution Process</w:t>
      </w:r>
      <w:bookmarkEnd w:id="554"/>
      <w:bookmarkEnd w:id="555"/>
    </w:p>
    <w:p w:rsidR="00753E82" w:rsidRDefault="00753E82" w:rsidP="00753E82">
      <w:r>
        <w:t>The test sponsor</w:t>
      </w:r>
      <w:bookmarkStart w:id="556" w:name="Xae1001570"/>
      <w:bookmarkEnd w:id="556"/>
      <w:r w:rsidR="000E1EE1">
        <w:fldChar w:fldCharType="begin"/>
      </w:r>
      <w:r>
        <w:instrText>xe "Test sponsor"</w:instrText>
      </w:r>
      <w:r w:rsidR="000E1EE1">
        <w:fldChar w:fldCharType="end"/>
      </w:r>
      <w:r>
        <w:t xml:space="preserve"> must assure the correctness of the database for each run within the performance test.</w:t>
      </w:r>
    </w:p>
    <w:p w:rsidR="00753E82" w:rsidRDefault="00753E82" w:rsidP="00753E82">
      <w:r>
        <w:t>This is accomplished by ”evolving</w:t>
      </w:r>
      <w:bookmarkStart w:id="557" w:name="Xae1001572"/>
      <w:bookmarkEnd w:id="557"/>
      <w:r w:rsidR="000E1EE1">
        <w:fldChar w:fldCharType="begin"/>
      </w:r>
      <w:r>
        <w:instrText>xe "Database Evolution"</w:instrText>
      </w:r>
      <w:r w:rsidR="000E1EE1">
        <w:fldChar w:fldCharType="end"/>
      </w:r>
      <w:r>
        <w:t>” the test database, keeping track of which set of inserted and deleted rows</w:t>
      </w:r>
      <w:bookmarkStart w:id="558" w:name="Xae1001573"/>
      <w:bookmarkEnd w:id="558"/>
      <w:r w:rsidR="000E1EE1">
        <w:fldChar w:fldCharType="begin"/>
      </w:r>
      <w:r>
        <w:instrText>xe "Rows"</w:instrText>
      </w:r>
      <w:r w:rsidR="000E1EE1">
        <w:fldChar w:fldCharType="end"/>
      </w:r>
      <w:r>
        <w:t xml:space="preserve"> should be used by RF1 and RF2 for each run (see </w:t>
      </w:r>
      <w:r w:rsidR="00B8146F">
        <w:t>Clause</w:t>
      </w:r>
      <w:r>
        <w:t xml:space="preserve"> </w:t>
      </w:r>
      <w:r w:rsidR="000E1EE1">
        <w:fldChar w:fldCharType="begin"/>
      </w:r>
      <w:r>
        <w:instrText xml:space="preserve"> REF _Ref135733002 \r \h </w:instrText>
      </w:r>
      <w:r w:rsidR="000E1EE1">
        <w:fldChar w:fldCharType="separate"/>
      </w:r>
      <w:r w:rsidR="00A27C47">
        <w:t>5.1.1.4</w:t>
      </w:r>
      <w:r w:rsidR="000E1EE1">
        <w:fldChar w:fldCharType="end"/>
      </w:r>
      <w:r>
        <w:t>).</w:t>
      </w:r>
    </w:p>
    <w:p w:rsidR="00753E82" w:rsidRDefault="00753E82" w:rsidP="00753E82"/>
    <w:p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0E1EE1">
        <w:fldChar w:fldCharType="begin"/>
      </w:r>
      <w:r>
        <w:instrText xml:space="preserve"> REF _Ref135733029 \r \h </w:instrText>
      </w:r>
      <w:r w:rsidR="000E1EE1">
        <w:fldChar w:fldCharType="separate"/>
      </w:r>
      <w:r w:rsidR="00A27C47">
        <w:t>5.1.1.3</w:t>
      </w:r>
      <w:r w:rsidR="000E1EE1">
        <w:fldChar w:fldCharType="end"/>
      </w:r>
      <w:r>
        <w:t>).</w:t>
      </w:r>
    </w:p>
    <w:p w:rsidR="00753E82" w:rsidRPr="00332DD3" w:rsidRDefault="00753E82" w:rsidP="00753E82">
      <w:pPr>
        <w:pStyle w:val="Heading3"/>
        <w:rPr>
          <w:b w:val="0"/>
          <w:bCs w:val="0"/>
        </w:rPr>
      </w:pPr>
      <w:bookmarkStart w:id="559" w:name="Rae_Ref415036657T"/>
      <w:r w:rsidRPr="00332DD3">
        <w:rPr>
          <w:b w:val="0"/>
          <w:bCs w:val="0"/>
        </w:rPr>
        <w:t>The test database may be endlessly reused if the test sponsor</w:t>
      </w:r>
      <w:bookmarkStart w:id="560" w:name="Xae1001583"/>
      <w:bookmarkEnd w:id="560"/>
      <w:r w:rsidRPr="00332DD3">
        <w:rPr>
          <w:b w:val="0"/>
          <w:bCs w:val="0"/>
        </w:rPr>
        <w:t xml:space="preserve"> keeps careful track of how many pairs of refresh func</w:t>
      </w:r>
      <w:r w:rsidRPr="00332DD3">
        <w:rPr>
          <w:b w:val="0"/>
          <w:bCs w:val="0"/>
        </w:rPr>
        <w:softHyphen/>
        <w:t>tion</w:t>
      </w:r>
      <w:bookmarkStart w:id="561" w:name="Xae1001585"/>
      <w:bookmarkEnd w:id="561"/>
      <w:r w:rsidRPr="00332DD3">
        <w:rPr>
          <w:b w:val="0"/>
          <w:bCs w:val="0"/>
        </w:rPr>
        <w:t>s RF1/RF2 have been executed and completed successfully. For example, a test sponsor running five streams</w:t>
      </w:r>
      <w:bookmarkStart w:id="562" w:name="Xae1001586"/>
      <w:bookmarkEnd w:id="562"/>
      <w:r w:rsidRPr="00332DD3">
        <w:rPr>
          <w:b w:val="0"/>
          <w:bCs w:val="0"/>
        </w:rPr>
        <w:t xml:space="preserve"> would execute one RF1/RF2 pair during the power test</w:t>
      </w:r>
      <w:bookmarkStart w:id="563" w:name="Xae1001587"/>
      <w:bookmarkEnd w:id="563"/>
      <w:r w:rsidRPr="00332DD3">
        <w:rPr>
          <w:b w:val="0"/>
          <w:bCs w:val="0"/>
        </w:rPr>
        <w:t xml:space="preserve"> using the first set of insert/delete rows</w:t>
      </w:r>
      <w:bookmarkStart w:id="564" w:name="Xae1001588"/>
      <w:bookmarkEnd w:id="564"/>
      <w:r w:rsidRPr="00332DD3">
        <w:rPr>
          <w:b w:val="0"/>
          <w:bCs w:val="0"/>
        </w:rPr>
        <w:t xml:space="preserve"> produced by DBGEN</w:t>
      </w:r>
      <w:bookmarkStart w:id="565" w:name="Xae1001589"/>
      <w:bookmarkEnd w:id="565"/>
      <w:r w:rsidRPr="00332DD3">
        <w:rPr>
          <w:b w:val="0"/>
          <w:bCs w:val="0"/>
        </w:rPr>
        <w:t xml:space="preserve"> (see </w:t>
      </w:r>
      <w:r w:rsidR="003349A4">
        <w:rPr>
          <w:b w:val="0"/>
          <w:bCs w:val="0"/>
        </w:rPr>
        <w:t>Clause</w:t>
      </w:r>
      <w:r>
        <w:rPr>
          <w:b w:val="0"/>
          <w:bCs w:val="0"/>
        </w:rPr>
        <w:t xml:space="preserve"> </w:t>
      </w:r>
      <w:r w:rsidR="000E1EE1">
        <w:rPr>
          <w:b w:val="0"/>
          <w:bCs w:val="0"/>
        </w:rPr>
        <w:fldChar w:fldCharType="begin"/>
      </w:r>
      <w:r>
        <w:rPr>
          <w:b w:val="0"/>
          <w:bCs w:val="0"/>
        </w:rPr>
        <w:instrText xml:space="preserve"> REF Rag_Ref389037355T \r \h </w:instrText>
      </w:r>
      <w:r w:rsidR="000E1EE1">
        <w:rPr>
          <w:b w:val="0"/>
          <w:bCs w:val="0"/>
        </w:rPr>
      </w:r>
      <w:r w:rsidR="000E1EE1">
        <w:rPr>
          <w:b w:val="0"/>
          <w:bCs w:val="0"/>
        </w:rPr>
        <w:fldChar w:fldCharType="separate"/>
      </w:r>
      <w:r w:rsidR="00A27C47">
        <w:rPr>
          <w:b w:val="0"/>
          <w:bCs w:val="0"/>
        </w:rPr>
        <w:t>4.2.1</w:t>
      </w:r>
      <w:r w:rsidR="000E1EE1">
        <w:rPr>
          <w:b w:val="0"/>
          <w:bCs w:val="0"/>
        </w:rPr>
        <w:fldChar w:fldCharType="end"/>
      </w:r>
      <w:r w:rsidRPr="00332DD3">
        <w:rPr>
          <w:b w:val="0"/>
          <w:bCs w:val="0"/>
        </w:rPr>
        <w:t>). The throughput</w:t>
      </w:r>
      <w:bookmarkStart w:id="566" w:name="Xae1001593"/>
      <w:bookmarkEnd w:id="566"/>
      <w:r w:rsidRPr="00332DD3">
        <w:rPr>
          <w:b w:val="0"/>
          <w:bCs w:val="0"/>
        </w:rPr>
        <w:t xml:space="preserve"> test</w:t>
      </w:r>
      <w:bookmarkStart w:id="567" w:name="Xae1001594"/>
      <w:bookmarkEnd w:id="567"/>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68" w:name="Rae_Ref415036657P"/>
      <w:bookmarkEnd w:id="559"/>
      <w:r w:rsidR="000E1EE1" w:rsidRPr="00332DD3">
        <w:rPr>
          <w:b w:val="0"/>
          <w:bCs w:val="0"/>
          <w:vanish/>
        </w:rPr>
        <w:fldChar w:fldCharType="begin" w:fldLock="1"/>
      </w:r>
      <w:r w:rsidRPr="00332DD3">
        <w:rPr>
          <w:b w:val="0"/>
          <w:bCs w:val="0"/>
          <w:vanish/>
        </w:rPr>
        <w:instrText xml:space="preserve">PAGEREF Rae_Ref415036657 \h  \* MERGEFORMAT </w:instrText>
      </w:r>
      <w:r w:rsidR="000E1EE1" w:rsidRPr="00332DD3">
        <w:rPr>
          <w:b w:val="0"/>
          <w:bCs w:val="0"/>
          <w:vanish/>
        </w:rPr>
      </w:r>
      <w:r w:rsidR="000E1EE1" w:rsidRPr="00332DD3">
        <w:rPr>
          <w:b w:val="0"/>
          <w:bCs w:val="0"/>
          <w:vanish/>
        </w:rPr>
        <w:fldChar w:fldCharType="separate"/>
      </w:r>
      <w:r w:rsidRPr="00332DD3">
        <w:rPr>
          <w:b w:val="0"/>
          <w:bCs w:val="0"/>
          <w:vanish/>
        </w:rPr>
        <w:t>76</w:t>
      </w:r>
      <w:r w:rsidR="000E1EE1" w:rsidRPr="00332DD3">
        <w:rPr>
          <w:b w:val="0"/>
          <w:bCs w:val="0"/>
          <w:vanish/>
        </w:rPr>
        <w:fldChar w:fldCharType="end"/>
      </w:r>
      <w:bookmarkEnd w:id="568"/>
      <w:r w:rsidR="000E1EE1" w:rsidRPr="00332DD3">
        <w:rPr>
          <w:b w:val="0"/>
          <w:bCs w:val="0"/>
          <w:vanish/>
        </w:rPr>
        <w:fldChar w:fldCharType="begin"/>
      </w:r>
      <w:r w:rsidRPr="00332DD3">
        <w:rPr>
          <w:b w:val="0"/>
          <w:bCs w:val="0"/>
        </w:rPr>
        <w:instrText>xe "Test sponsor"</w:instrText>
      </w:r>
      <w:r w:rsidR="000E1EE1" w:rsidRPr="00332DD3">
        <w:rPr>
          <w:b w:val="0"/>
          <w:bCs w:val="0"/>
          <w:vanish/>
        </w:rPr>
        <w:fldChar w:fldCharType="end"/>
      </w:r>
      <w:r w:rsidR="000E1EE1" w:rsidRPr="00332DD3">
        <w:rPr>
          <w:b w:val="0"/>
          <w:bCs w:val="0"/>
          <w:vanish/>
        </w:rPr>
        <w:fldChar w:fldCharType="begin"/>
      </w:r>
      <w:r w:rsidRPr="00332DD3">
        <w:rPr>
          <w:b w:val="0"/>
          <w:bCs w:val="0"/>
        </w:rPr>
        <w:instrText>xe "Refresh Functions"</w:instrText>
      </w:r>
      <w:r w:rsidR="000E1EE1" w:rsidRPr="00332DD3">
        <w:rPr>
          <w:b w:val="0"/>
          <w:bCs w:val="0"/>
          <w:vanish/>
        </w:rPr>
        <w:fldChar w:fldCharType="end"/>
      </w:r>
      <w:r w:rsidR="000E1EE1" w:rsidRPr="00332DD3">
        <w:rPr>
          <w:b w:val="0"/>
          <w:bCs w:val="0"/>
          <w:vanish/>
        </w:rPr>
        <w:fldChar w:fldCharType="begin"/>
      </w:r>
      <w:r w:rsidRPr="00332DD3">
        <w:rPr>
          <w:b w:val="0"/>
          <w:bCs w:val="0"/>
        </w:rPr>
        <w:instrText>xe "Streams"</w:instrText>
      </w:r>
      <w:r w:rsidR="000E1EE1" w:rsidRPr="00332DD3">
        <w:rPr>
          <w:b w:val="0"/>
          <w:bCs w:val="0"/>
          <w:vanish/>
        </w:rPr>
        <w:fldChar w:fldCharType="end"/>
      </w:r>
      <w:r w:rsidR="000E1EE1" w:rsidRPr="00332DD3">
        <w:rPr>
          <w:b w:val="0"/>
          <w:bCs w:val="0"/>
          <w:vanish/>
        </w:rPr>
        <w:fldChar w:fldCharType="begin"/>
      </w:r>
      <w:r w:rsidRPr="00332DD3">
        <w:rPr>
          <w:b w:val="0"/>
          <w:bCs w:val="0"/>
        </w:rPr>
        <w:instrText>xe "Power Test"</w:instrText>
      </w:r>
      <w:r w:rsidR="000E1EE1" w:rsidRPr="00332DD3">
        <w:rPr>
          <w:b w:val="0"/>
          <w:bCs w:val="0"/>
          <w:vanish/>
        </w:rPr>
        <w:fldChar w:fldCharType="end"/>
      </w:r>
      <w:r w:rsidR="000E1EE1" w:rsidRPr="00332DD3">
        <w:rPr>
          <w:b w:val="0"/>
          <w:bCs w:val="0"/>
          <w:vanish/>
        </w:rPr>
        <w:fldChar w:fldCharType="begin"/>
      </w:r>
      <w:r w:rsidRPr="00332DD3">
        <w:rPr>
          <w:b w:val="0"/>
          <w:bCs w:val="0"/>
        </w:rPr>
        <w:instrText>xe "Rows"</w:instrText>
      </w:r>
      <w:r w:rsidR="000E1EE1" w:rsidRPr="00332DD3">
        <w:rPr>
          <w:b w:val="0"/>
          <w:bCs w:val="0"/>
          <w:vanish/>
        </w:rPr>
        <w:fldChar w:fldCharType="end"/>
      </w:r>
      <w:r w:rsidR="000E1EE1" w:rsidRPr="00332DD3">
        <w:rPr>
          <w:b w:val="0"/>
          <w:bCs w:val="0"/>
          <w:vanish/>
        </w:rPr>
        <w:fldChar w:fldCharType="begin"/>
      </w:r>
      <w:r w:rsidRPr="00332DD3">
        <w:rPr>
          <w:b w:val="0"/>
          <w:bCs w:val="0"/>
        </w:rPr>
        <w:instrText>xe "DBGEN"</w:instrText>
      </w:r>
      <w:r w:rsidR="000E1EE1" w:rsidRPr="00332DD3">
        <w:rPr>
          <w:b w:val="0"/>
          <w:bCs w:val="0"/>
          <w:vanish/>
        </w:rPr>
        <w:fldChar w:fldCharType="end"/>
      </w:r>
      <w:r w:rsidR="000E1EE1" w:rsidRPr="00332DD3">
        <w:rPr>
          <w:b w:val="0"/>
          <w:bCs w:val="0"/>
          <w:vanish/>
        </w:rPr>
        <w:fldChar w:fldCharType="begin"/>
      </w:r>
      <w:r w:rsidRPr="00332DD3">
        <w:rPr>
          <w:b w:val="0"/>
          <w:bCs w:val="0"/>
        </w:rPr>
        <w:instrText>xe "Numerical Quantities:QthH"</w:instrText>
      </w:r>
      <w:r w:rsidR="000E1EE1" w:rsidRPr="00332DD3">
        <w:rPr>
          <w:b w:val="0"/>
          <w:bCs w:val="0"/>
          <w:vanish/>
        </w:rPr>
        <w:fldChar w:fldCharType="end"/>
      </w:r>
      <w:r w:rsidR="000E1EE1" w:rsidRPr="00332DD3">
        <w:rPr>
          <w:b w:val="0"/>
          <w:bCs w:val="0"/>
          <w:vanish/>
        </w:rPr>
        <w:fldChar w:fldCharType="begin"/>
      </w:r>
      <w:r w:rsidRPr="00332DD3">
        <w:rPr>
          <w:b w:val="0"/>
          <w:bCs w:val="0"/>
        </w:rPr>
        <w:instrText>xe "Throughput Test"</w:instrText>
      </w:r>
      <w:r w:rsidR="000E1EE1" w:rsidRPr="00332DD3">
        <w:rPr>
          <w:b w:val="0"/>
          <w:bCs w:val="0"/>
          <w:vanish/>
        </w:rPr>
        <w:fldChar w:fldCharType="end"/>
      </w:r>
    </w:p>
    <w:p w:rsidR="00753E82" w:rsidRPr="002F5DC0" w:rsidRDefault="00753E82" w:rsidP="00753E82">
      <w:pPr>
        <w:pStyle w:val="Heading1"/>
        <w:rPr>
          <w:u w:val="single"/>
        </w:rPr>
      </w:pPr>
      <w:r w:rsidRPr="002F5DC0">
        <w:rPr>
          <w:u w:val="single"/>
        </w:rPr>
        <w:br w:type="page"/>
      </w:r>
      <w:bookmarkStart w:id="569" w:name="Raf70345"/>
      <w:bookmarkStart w:id="570" w:name="_Ref135723871"/>
      <w:bookmarkStart w:id="571" w:name="_Ref135727873"/>
      <w:bookmarkStart w:id="572" w:name="_Ref135730307"/>
      <w:bookmarkStart w:id="573" w:name="_Ref135742260"/>
      <w:bookmarkStart w:id="574" w:name="_Ref135746902"/>
      <w:bookmarkStart w:id="575" w:name="_Toc149484545"/>
      <w:bookmarkEnd w:id="569"/>
      <w:r w:rsidRPr="002F5DC0">
        <w:rPr>
          <w:u w:val="single"/>
        </w:rPr>
        <w:lastRenderedPageBreak/>
        <w:t>The ACID</w:t>
      </w:r>
      <w:bookmarkStart w:id="576" w:name="Xaf998202"/>
      <w:bookmarkEnd w:id="576"/>
      <w:r w:rsidR="000E1EE1" w:rsidRPr="002F5DC0">
        <w:rPr>
          <w:u w:val="single"/>
        </w:rPr>
        <w:fldChar w:fldCharType="begin"/>
      </w:r>
      <w:r w:rsidRPr="002F5DC0">
        <w:rPr>
          <w:u w:val="single"/>
        </w:rPr>
        <w:instrText>xe "ACID Properties"</w:instrText>
      </w:r>
      <w:r w:rsidR="000E1EE1" w:rsidRPr="002F5DC0">
        <w:rPr>
          <w:u w:val="single"/>
        </w:rPr>
        <w:fldChar w:fldCharType="end"/>
      </w:r>
      <w:r w:rsidRPr="002F5DC0">
        <w:rPr>
          <w:u w:val="single"/>
        </w:rPr>
        <w:t xml:space="preserve"> Properties</w:t>
      </w:r>
      <w:bookmarkEnd w:id="570"/>
      <w:bookmarkEnd w:id="571"/>
      <w:bookmarkEnd w:id="572"/>
      <w:bookmarkEnd w:id="573"/>
      <w:bookmarkEnd w:id="574"/>
      <w:bookmarkEnd w:id="575"/>
    </w:p>
    <w:p w:rsidR="00753E82" w:rsidRPr="00BD7B86" w:rsidRDefault="00753E82" w:rsidP="00753E82">
      <w:pPr>
        <w:pStyle w:val="Heading3"/>
        <w:rPr>
          <w:b w:val="0"/>
          <w:bCs w:val="0"/>
        </w:rPr>
      </w:pPr>
      <w:r w:rsidRPr="00BD7B86">
        <w:rPr>
          <w:b w:val="0"/>
          <w:bCs w:val="0"/>
        </w:rPr>
        <w:t>The ACID</w:t>
      </w:r>
      <w:bookmarkStart w:id="577" w:name="Xaf998204"/>
      <w:bookmarkEnd w:id="577"/>
      <w:r w:rsidR="000E1EE1" w:rsidRPr="00BD7B86">
        <w:rPr>
          <w:b w:val="0"/>
          <w:bCs w:val="0"/>
        </w:rPr>
        <w:fldChar w:fldCharType="begin"/>
      </w:r>
      <w:r w:rsidRPr="00BD7B86">
        <w:rPr>
          <w:b w:val="0"/>
          <w:bCs w:val="0"/>
        </w:rPr>
        <w:instrText>xe "ACID Properties"</w:instrText>
      </w:r>
      <w:r w:rsidR="000E1EE1" w:rsidRPr="00BD7B86">
        <w:rPr>
          <w:b w:val="0"/>
          <w:bCs w:val="0"/>
        </w:rPr>
        <w:fldChar w:fldCharType="end"/>
      </w:r>
      <w:r w:rsidRPr="00BD7B86">
        <w:rPr>
          <w:b w:val="0"/>
          <w:bCs w:val="0"/>
        </w:rPr>
        <w:t xml:space="preserve"> (Atomicity</w:t>
      </w:r>
      <w:bookmarkStart w:id="578" w:name="Xaf998205"/>
      <w:bookmarkStart w:id="579" w:name="Xaf998206"/>
      <w:bookmarkEnd w:id="578"/>
      <w:bookmarkEnd w:id="579"/>
      <w:r w:rsidR="000E1EE1" w:rsidRPr="00BD7B86">
        <w:rPr>
          <w:b w:val="0"/>
          <w:bCs w:val="0"/>
        </w:rPr>
        <w:fldChar w:fldCharType="begin"/>
      </w:r>
      <w:r w:rsidRPr="00BD7B86">
        <w:rPr>
          <w:b w:val="0"/>
          <w:bCs w:val="0"/>
        </w:rPr>
        <w:instrText>xe "Atomicity"</w:instrText>
      </w:r>
      <w:r w:rsidR="000E1EE1" w:rsidRPr="00BD7B86">
        <w:rPr>
          <w:b w:val="0"/>
          <w:bCs w:val="0"/>
        </w:rPr>
        <w:fldChar w:fldCharType="end"/>
      </w:r>
      <w:r w:rsidR="000E1EE1" w:rsidRPr="00BD7B86">
        <w:rPr>
          <w:b w:val="0"/>
          <w:bCs w:val="0"/>
        </w:rPr>
        <w:fldChar w:fldCharType="begin"/>
      </w:r>
      <w:r w:rsidRPr="00BD7B86">
        <w:rPr>
          <w:b w:val="0"/>
          <w:bCs w:val="0"/>
        </w:rPr>
        <w:instrText>xe "ACID:Atomicity"</w:instrText>
      </w:r>
      <w:r w:rsidR="000E1EE1" w:rsidRPr="00BD7B86">
        <w:rPr>
          <w:b w:val="0"/>
          <w:bCs w:val="0"/>
        </w:rPr>
        <w:fldChar w:fldCharType="end"/>
      </w:r>
      <w:r w:rsidRPr="00BD7B86">
        <w:rPr>
          <w:b w:val="0"/>
          <w:bCs w:val="0"/>
        </w:rPr>
        <w:t>, Consistency</w:t>
      </w:r>
      <w:bookmarkStart w:id="580" w:name="Xaf998207"/>
      <w:bookmarkStart w:id="581" w:name="Xaf998208"/>
      <w:bookmarkEnd w:id="580"/>
      <w:bookmarkEnd w:id="581"/>
      <w:r w:rsidR="000E1EE1" w:rsidRPr="00BD7B86">
        <w:rPr>
          <w:b w:val="0"/>
          <w:bCs w:val="0"/>
        </w:rPr>
        <w:fldChar w:fldCharType="begin"/>
      </w:r>
      <w:r w:rsidRPr="00BD7B86">
        <w:rPr>
          <w:b w:val="0"/>
          <w:bCs w:val="0"/>
        </w:rPr>
        <w:instrText>xe "ACID:Consistency"</w:instrText>
      </w:r>
      <w:r w:rsidR="000E1EE1" w:rsidRPr="00BD7B86">
        <w:rPr>
          <w:b w:val="0"/>
          <w:bCs w:val="0"/>
        </w:rPr>
        <w:fldChar w:fldCharType="end"/>
      </w:r>
      <w:r w:rsidR="000E1EE1" w:rsidRPr="00BD7B86">
        <w:rPr>
          <w:b w:val="0"/>
          <w:bCs w:val="0"/>
        </w:rPr>
        <w:fldChar w:fldCharType="begin"/>
      </w:r>
      <w:r w:rsidRPr="00BD7B86">
        <w:rPr>
          <w:b w:val="0"/>
          <w:bCs w:val="0"/>
        </w:rPr>
        <w:instrText>xe "Consistency"</w:instrText>
      </w:r>
      <w:r w:rsidR="000E1EE1" w:rsidRPr="00BD7B86">
        <w:rPr>
          <w:b w:val="0"/>
          <w:bCs w:val="0"/>
        </w:rPr>
        <w:fldChar w:fldCharType="end"/>
      </w:r>
      <w:r w:rsidRPr="00BD7B86">
        <w:rPr>
          <w:b w:val="0"/>
          <w:bCs w:val="0"/>
        </w:rPr>
        <w:t>, Isolation</w:t>
      </w:r>
      <w:bookmarkStart w:id="582" w:name="Xaf998209"/>
      <w:bookmarkStart w:id="583" w:name="Xaf998210"/>
      <w:bookmarkEnd w:id="582"/>
      <w:bookmarkEnd w:id="583"/>
      <w:r w:rsidR="000E1EE1" w:rsidRPr="00BD7B86">
        <w:rPr>
          <w:b w:val="0"/>
          <w:bCs w:val="0"/>
        </w:rPr>
        <w:fldChar w:fldCharType="begin"/>
      </w:r>
      <w:r w:rsidRPr="00BD7B86">
        <w:rPr>
          <w:b w:val="0"/>
          <w:bCs w:val="0"/>
        </w:rPr>
        <w:instrText>xe "Isolation"</w:instrText>
      </w:r>
      <w:r w:rsidR="000E1EE1" w:rsidRPr="00BD7B86">
        <w:rPr>
          <w:b w:val="0"/>
          <w:bCs w:val="0"/>
        </w:rPr>
        <w:fldChar w:fldCharType="end"/>
      </w:r>
      <w:r w:rsidR="000E1EE1" w:rsidRPr="00BD7B86">
        <w:rPr>
          <w:b w:val="0"/>
          <w:bCs w:val="0"/>
        </w:rPr>
        <w:fldChar w:fldCharType="begin"/>
      </w:r>
      <w:r w:rsidRPr="00BD7B86">
        <w:rPr>
          <w:b w:val="0"/>
          <w:bCs w:val="0"/>
        </w:rPr>
        <w:instrText>xe "ACID:Isolation"</w:instrText>
      </w:r>
      <w:r w:rsidR="000E1EE1"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rsidR="00753E82" w:rsidRPr="00BD7B86" w:rsidRDefault="00753E82" w:rsidP="00753E82">
      <w:pPr>
        <w:pStyle w:val="Heading3"/>
        <w:rPr>
          <w:b w:val="0"/>
          <w:bCs w:val="0"/>
        </w:rPr>
      </w:pPr>
      <w:r w:rsidRPr="00BD7B86">
        <w:rPr>
          <w:b w:val="0"/>
          <w:bCs w:val="0"/>
        </w:rPr>
        <w:t>While it is required for the system under test (SUT</w:t>
      </w:r>
      <w:bookmarkStart w:id="584" w:name="Xaf998213"/>
      <w:bookmarkEnd w:id="584"/>
      <w:r w:rsidR="000E1EE1" w:rsidRPr="00BD7B86">
        <w:rPr>
          <w:b w:val="0"/>
          <w:bCs w:val="0"/>
        </w:rPr>
        <w:fldChar w:fldCharType="begin"/>
      </w:r>
      <w:r w:rsidRPr="00BD7B86">
        <w:rPr>
          <w:b w:val="0"/>
          <w:bCs w:val="0"/>
        </w:rPr>
        <w:instrText>xe "SUT"</w:instrText>
      </w:r>
      <w:r w:rsidR="000E1EE1" w:rsidRPr="00BD7B86">
        <w:rPr>
          <w:b w:val="0"/>
          <w:bCs w:val="0"/>
        </w:rPr>
        <w:fldChar w:fldCharType="end"/>
      </w:r>
      <w:r w:rsidRPr="00BD7B86">
        <w:rPr>
          <w:b w:val="0"/>
          <w:bCs w:val="0"/>
        </w:rPr>
        <w:t>) to support the ACID</w:t>
      </w:r>
      <w:bookmarkStart w:id="585" w:name="Xaf998214"/>
      <w:bookmarkEnd w:id="585"/>
      <w:r w:rsidR="000E1EE1" w:rsidRPr="00BD7B86">
        <w:rPr>
          <w:b w:val="0"/>
          <w:bCs w:val="0"/>
        </w:rPr>
        <w:fldChar w:fldCharType="begin"/>
      </w:r>
      <w:r w:rsidRPr="00BD7B86">
        <w:rPr>
          <w:b w:val="0"/>
          <w:bCs w:val="0"/>
        </w:rPr>
        <w:instrText>xe "ACID Properties"</w:instrText>
      </w:r>
      <w:r w:rsidR="000E1EE1" w:rsidRPr="00BD7B86">
        <w:rPr>
          <w:b w:val="0"/>
          <w:bCs w:val="0"/>
        </w:rPr>
        <w:fldChar w:fldCharType="end"/>
      </w:r>
      <w:r w:rsidRPr="00BD7B86">
        <w:rPr>
          <w:b w:val="0"/>
          <w:bCs w:val="0"/>
        </w:rPr>
        <w:t xml:space="preserve"> properties defined in this Clause, the exe</w:t>
      </w:r>
      <w:r w:rsidRPr="00BD7B86">
        <w:rPr>
          <w:b w:val="0"/>
          <w:bCs w:val="0"/>
        </w:rPr>
        <w:softHyphen/>
        <w:t>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sufficient evidence that the new SUT supports some or all of the required ACID properties. The determination of whether previously published TPC-H test results are sufficient evidence of the above is left to the discretion of the auditor</w:t>
      </w:r>
      <w:bookmarkStart w:id="586" w:name="Xaf998217"/>
      <w:bookmarkEnd w:id="586"/>
      <w:r w:rsidR="000E1EE1" w:rsidRPr="00BD7B86">
        <w:rPr>
          <w:b w:val="0"/>
          <w:bCs w:val="0"/>
        </w:rPr>
        <w:fldChar w:fldCharType="begin"/>
      </w:r>
      <w:r w:rsidRPr="00BD7B86">
        <w:rPr>
          <w:b w:val="0"/>
          <w:bCs w:val="0"/>
        </w:rPr>
        <w:instrText>xe "Audit"</w:instrText>
      </w:r>
      <w:r w:rsidR="000E1EE1" w:rsidRPr="00BD7B86">
        <w:rPr>
          <w:b w:val="0"/>
          <w:bCs w:val="0"/>
        </w:rPr>
        <w:fldChar w:fldCharType="end"/>
      </w:r>
      <w:r w:rsidRPr="00BD7B86">
        <w:rPr>
          <w:b w:val="0"/>
          <w:bCs w:val="0"/>
        </w:rPr>
        <w:t>.</w:t>
      </w:r>
    </w:p>
    <w:p w:rsidR="00753E82" w:rsidRPr="00BD7B86" w:rsidRDefault="00753E82" w:rsidP="00753E82"/>
    <w:p w:rsidR="00753E82" w:rsidRDefault="00753E82" w:rsidP="00753E82">
      <w:r>
        <w:rPr>
          <w:b/>
          <w:bCs/>
        </w:rPr>
        <w:t>Comment 1</w:t>
      </w:r>
      <w:r>
        <w:t>: No finite series of tests can prove that the ACID</w:t>
      </w:r>
      <w:bookmarkStart w:id="587" w:name="Xaf998218"/>
      <w:bookmarkEnd w:id="587"/>
      <w:r w:rsidR="000E1EE1">
        <w:fldChar w:fldCharType="begin"/>
      </w:r>
      <w:r>
        <w:instrText>xe "ACID Properties"</w:instrText>
      </w:r>
      <w:r w:rsidR="000E1EE1">
        <w:fldChar w:fldCharType="end"/>
      </w:r>
      <w:r>
        <w:t xml:space="preserve"> properties are fully supported. Being able to pass the specified tests is a necessary, but not sufficient, condition for meeting the ACID requirements.</w:t>
      </w:r>
    </w:p>
    <w:p w:rsidR="00753E82" w:rsidRDefault="00753E82" w:rsidP="00753E82"/>
    <w:p w:rsidR="00753E82" w:rsidRDefault="00753E82" w:rsidP="00753E82">
      <w:r>
        <w:rPr>
          <w:b/>
          <w:bCs/>
        </w:rPr>
        <w:t>Comment 2</w:t>
      </w:r>
      <w:r>
        <w:t>: The ACID</w:t>
      </w:r>
      <w:bookmarkStart w:id="588" w:name="Xaf998220"/>
      <w:bookmarkEnd w:id="588"/>
      <w:r w:rsidR="000E1EE1">
        <w:fldChar w:fldCharType="begin"/>
      </w:r>
      <w:r>
        <w:instrText>xe "ACID Properties"</w:instrText>
      </w:r>
      <w:r w:rsidR="000E1EE1">
        <w:fldChar w:fldCharType="end"/>
      </w:r>
      <w:r>
        <w:t xml:space="preserve"> tests are intended to demonstrate that the ACID properties are supported by the SUT</w:t>
      </w:r>
      <w:bookmarkStart w:id="589" w:name="Xaf998221"/>
      <w:bookmarkEnd w:id="589"/>
      <w:r w:rsidR="000E1EE1">
        <w:fldChar w:fldCharType="begin"/>
      </w:r>
      <w:r>
        <w:instrText>xe "SUT"</w:instrText>
      </w:r>
      <w:r w:rsidR="000E1EE1">
        <w:fldChar w:fldCharType="end"/>
      </w:r>
      <w:r>
        <w:t xml:space="preserve"> and enabled during the performance measurements. They are not intended to be an exhaustive quality assurance test.</w:t>
      </w:r>
    </w:p>
    <w:p w:rsidR="00753E82" w:rsidRPr="00BD7B86" w:rsidRDefault="00753E82" w:rsidP="00753E82">
      <w:pPr>
        <w:pStyle w:val="Heading3"/>
        <w:rPr>
          <w:b w:val="0"/>
          <w:bCs w:val="0"/>
        </w:rPr>
      </w:pPr>
      <w:r w:rsidRPr="00BD7B86">
        <w:rPr>
          <w:b w:val="0"/>
          <w:bCs w:val="0"/>
        </w:rPr>
        <w:t>The ACID</w:t>
      </w:r>
      <w:bookmarkStart w:id="590" w:name="Xaf998223"/>
      <w:bookmarkEnd w:id="590"/>
      <w:r w:rsidR="000E1EE1" w:rsidRPr="00BD7B86">
        <w:rPr>
          <w:b w:val="0"/>
          <w:bCs w:val="0"/>
        </w:rPr>
        <w:fldChar w:fldCharType="begin"/>
      </w:r>
      <w:r w:rsidRPr="00BD7B86">
        <w:rPr>
          <w:b w:val="0"/>
          <w:bCs w:val="0"/>
        </w:rPr>
        <w:instrText>xe "ACID Properties"</w:instrText>
      </w:r>
      <w:r w:rsidR="000E1EE1" w:rsidRPr="00BD7B86">
        <w:rPr>
          <w:b w:val="0"/>
          <w:bCs w:val="0"/>
        </w:rPr>
        <w:fldChar w:fldCharType="end"/>
      </w:r>
      <w:r w:rsidRPr="00BD7B86">
        <w:rPr>
          <w:b w:val="0"/>
          <w:bCs w:val="0"/>
        </w:rPr>
        <w:t xml:space="preserve"> tests must be performed against the qualification database</w:t>
      </w:r>
      <w:bookmarkStart w:id="591" w:name="Xaf998224"/>
      <w:bookmarkEnd w:id="591"/>
      <w:r w:rsidR="000E1EE1" w:rsidRPr="00BD7B86">
        <w:rPr>
          <w:b w:val="0"/>
          <w:bCs w:val="0"/>
        </w:rPr>
        <w:fldChar w:fldCharType="begin"/>
      </w:r>
      <w:r w:rsidRPr="00BD7B86">
        <w:rPr>
          <w:b w:val="0"/>
          <w:bCs w:val="0"/>
        </w:rPr>
        <w:instrText>xe "Qualification Database"</w:instrText>
      </w:r>
      <w:r w:rsidR="000E1EE1" w:rsidRPr="00BD7B86">
        <w:rPr>
          <w:b w:val="0"/>
          <w:bCs w:val="0"/>
        </w:rPr>
        <w:fldChar w:fldCharType="end"/>
      </w:r>
      <w:r w:rsidRPr="00BD7B86">
        <w:rPr>
          <w:b w:val="0"/>
          <w:bCs w:val="0"/>
        </w:rPr>
        <w:t xml:space="preserve">. The same set of mechanisms used to ensure full ACID properties of the qualification database during the ACID tests must be </w:t>
      </w:r>
      <w:proofErr w:type="gramStart"/>
      <w:r w:rsidRPr="00BD7B86">
        <w:rPr>
          <w:b w:val="0"/>
          <w:bCs w:val="0"/>
        </w:rPr>
        <w:t>used/enabled</w:t>
      </w:r>
      <w:proofErr w:type="gramEnd"/>
      <w:r w:rsidRPr="00BD7B86">
        <w:rPr>
          <w:b w:val="0"/>
          <w:bCs w:val="0"/>
        </w:rPr>
        <w:t xml:space="preserve"> for the test database during the performance test. This applies both to attributes of the database and to attributes of the database ses</w:t>
      </w:r>
      <w:r w:rsidRPr="00BD7B86">
        <w:rPr>
          <w:b w:val="0"/>
          <w:bCs w:val="0"/>
        </w:rPr>
        <w:softHyphen/>
        <w:t>sion</w:t>
      </w:r>
      <w:bookmarkStart w:id="592" w:name="Xaf998226"/>
      <w:bookmarkEnd w:id="592"/>
      <w:r w:rsidR="000E1EE1" w:rsidRPr="00BD7B86">
        <w:rPr>
          <w:b w:val="0"/>
          <w:bCs w:val="0"/>
        </w:rPr>
        <w:fldChar w:fldCharType="begin"/>
      </w:r>
      <w:r w:rsidRPr="00BD7B86">
        <w:rPr>
          <w:b w:val="0"/>
          <w:bCs w:val="0"/>
        </w:rPr>
        <w:instrText>xe "Sessions"</w:instrText>
      </w:r>
      <w:r w:rsidR="000E1EE1" w:rsidRPr="00BD7B86">
        <w:rPr>
          <w:b w:val="0"/>
          <w:bCs w:val="0"/>
        </w:rPr>
        <w:fldChar w:fldCharType="end"/>
      </w:r>
      <w:r w:rsidRPr="00BD7B86">
        <w:rPr>
          <w:b w:val="0"/>
          <w:bCs w:val="0"/>
        </w:rPr>
        <w:t>(s) used to execute the ACID and performance tests. The attributes of the session</w:t>
      </w:r>
      <w:bookmarkStart w:id="593" w:name="Xaf998227"/>
      <w:bookmarkEnd w:id="593"/>
      <w:r w:rsidR="000E1EE1" w:rsidRPr="00BD7B86">
        <w:rPr>
          <w:b w:val="0"/>
          <w:bCs w:val="0"/>
        </w:rPr>
        <w:fldChar w:fldCharType="begin"/>
      </w:r>
      <w:r w:rsidRPr="00BD7B86">
        <w:rPr>
          <w:b w:val="0"/>
          <w:bCs w:val="0"/>
        </w:rPr>
        <w:instrText>xe "Sessions"</w:instrText>
      </w:r>
      <w:r w:rsidR="000E1EE1" w:rsidRPr="00BD7B86">
        <w:rPr>
          <w:b w:val="0"/>
          <w:bCs w:val="0"/>
        </w:rPr>
        <w:fldChar w:fldCharType="end"/>
      </w:r>
      <w:r w:rsidRPr="00BD7B86">
        <w:rPr>
          <w:b w:val="0"/>
          <w:bCs w:val="0"/>
        </w:rPr>
        <w:t xml:space="preserve"> executing the ACID</w:t>
      </w:r>
      <w:bookmarkStart w:id="594" w:name="Xaf998228"/>
      <w:bookmarkEnd w:id="594"/>
      <w:r w:rsidR="000E1EE1" w:rsidRPr="00BD7B86">
        <w:rPr>
          <w:b w:val="0"/>
          <w:bCs w:val="0"/>
        </w:rPr>
        <w:fldChar w:fldCharType="begin"/>
      </w:r>
      <w:r w:rsidRPr="00BD7B86">
        <w:rPr>
          <w:b w:val="0"/>
          <w:bCs w:val="0"/>
        </w:rPr>
        <w:instrText>xe "ACID Properties"</w:instrText>
      </w:r>
      <w:r w:rsidR="000E1EE1"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595" w:name="Xaf998232"/>
      <w:bookmarkEnd w:id="595"/>
      <w:r w:rsidR="000E1EE1" w:rsidRPr="00BD7B86">
        <w:rPr>
          <w:b w:val="0"/>
          <w:bCs w:val="0"/>
        </w:rPr>
        <w:fldChar w:fldCharType="begin"/>
      </w:r>
      <w:r w:rsidRPr="00BD7B86">
        <w:rPr>
          <w:b w:val="0"/>
          <w:bCs w:val="0"/>
        </w:rPr>
        <w:instrText>xe "Streams"</w:instrText>
      </w:r>
      <w:r w:rsidR="000E1EE1"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0E1EE1">
        <w:rPr>
          <w:b w:val="0"/>
          <w:bCs w:val="0"/>
        </w:rPr>
        <w:fldChar w:fldCharType="begin"/>
      </w:r>
      <w:r>
        <w:rPr>
          <w:b w:val="0"/>
          <w:bCs w:val="0"/>
        </w:rPr>
        <w:instrText xml:space="preserve"> REF Rah_Ref389032291T \r \h </w:instrText>
      </w:r>
      <w:r w:rsidR="000E1EE1">
        <w:rPr>
          <w:b w:val="0"/>
          <w:bCs w:val="0"/>
        </w:rPr>
      </w:r>
      <w:r w:rsidR="000E1EE1">
        <w:rPr>
          <w:b w:val="0"/>
          <w:bCs w:val="0"/>
        </w:rPr>
        <w:fldChar w:fldCharType="separate"/>
      </w:r>
      <w:r w:rsidR="00A27C47">
        <w:rPr>
          <w:b w:val="0"/>
          <w:bCs w:val="0"/>
        </w:rPr>
        <w:t>5.1.2.3</w:t>
      </w:r>
      <w:r w:rsidR="000E1EE1">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596" w:name="Xaf998239"/>
      <w:bookmarkEnd w:id="596"/>
      <w:r w:rsidR="000E1EE1" w:rsidRPr="00BD7B86">
        <w:rPr>
          <w:b w:val="0"/>
          <w:bCs w:val="0"/>
        </w:rPr>
        <w:fldChar w:fldCharType="begin"/>
      </w:r>
      <w:r w:rsidRPr="00BD7B86">
        <w:rPr>
          <w:b w:val="0"/>
          <w:bCs w:val="0"/>
        </w:rPr>
        <w:instrText>xe "Refresh Functions"</w:instrText>
      </w:r>
      <w:r w:rsidR="000E1EE1"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0E1EE1">
        <w:rPr>
          <w:b w:val="0"/>
          <w:bCs w:val="0"/>
        </w:rPr>
        <w:fldChar w:fldCharType="begin"/>
      </w:r>
      <w:r>
        <w:rPr>
          <w:b w:val="0"/>
          <w:bCs w:val="0"/>
        </w:rPr>
        <w:instrText xml:space="preserve"> REF Rah_Ref389038189T \r \h </w:instrText>
      </w:r>
      <w:r w:rsidR="000E1EE1">
        <w:rPr>
          <w:b w:val="0"/>
          <w:bCs w:val="0"/>
        </w:rPr>
      </w:r>
      <w:r w:rsidR="000E1EE1">
        <w:rPr>
          <w:b w:val="0"/>
          <w:bCs w:val="0"/>
        </w:rPr>
        <w:fldChar w:fldCharType="separate"/>
      </w:r>
      <w:r w:rsidR="00A27C47">
        <w:rPr>
          <w:b w:val="0"/>
          <w:bCs w:val="0"/>
        </w:rPr>
        <w:t>5.1.2.4</w:t>
      </w:r>
      <w:r w:rsidR="000E1EE1">
        <w:rPr>
          <w:b w:val="0"/>
          <w:bCs w:val="0"/>
        </w:rPr>
        <w:fldChar w:fldCharType="end"/>
      </w:r>
      <w:r w:rsidRPr="00BD7B86">
        <w:rPr>
          <w:b w:val="0"/>
          <w:bCs w:val="0"/>
        </w:rPr>
        <w:t>).</w:t>
      </w:r>
    </w:p>
    <w:p w:rsidR="00753E82" w:rsidRPr="00BD7B86" w:rsidRDefault="00753E82" w:rsidP="00753E82">
      <w:pPr>
        <w:pStyle w:val="Heading3"/>
        <w:rPr>
          <w:b w:val="0"/>
          <w:bCs w:val="0"/>
        </w:rPr>
      </w:pPr>
      <w:r w:rsidRPr="00BD7B86">
        <w:rPr>
          <w:b w:val="0"/>
          <w:bCs w:val="0"/>
        </w:rPr>
        <w:t>The mechanisms used to ensure durability of the qualification database</w:t>
      </w:r>
      <w:bookmarkStart w:id="597" w:name="Xaf998243"/>
      <w:bookmarkEnd w:id="597"/>
      <w:r w:rsidR="000E1EE1" w:rsidRPr="00BD7B86">
        <w:rPr>
          <w:b w:val="0"/>
          <w:bCs w:val="0"/>
        </w:rPr>
        <w:fldChar w:fldCharType="begin"/>
      </w:r>
      <w:r w:rsidRPr="00BD7B86">
        <w:rPr>
          <w:b w:val="0"/>
          <w:bCs w:val="0"/>
        </w:rPr>
        <w:instrText>xe "Qualification Database"</w:instrText>
      </w:r>
      <w:r w:rsidR="000E1EE1" w:rsidRPr="00BD7B86">
        <w:rPr>
          <w:b w:val="0"/>
          <w:bCs w:val="0"/>
        </w:rPr>
        <w:fldChar w:fldCharType="end"/>
      </w:r>
      <w:r w:rsidRPr="00BD7B86">
        <w:rPr>
          <w:b w:val="0"/>
          <w:bCs w:val="0"/>
        </w:rPr>
        <w:t xml:space="preserve"> must be enabled for the test database. For example:</w:t>
      </w:r>
    </w:p>
    <w:p w:rsidR="00753E82" w:rsidRDefault="00753E82" w:rsidP="00753E82">
      <w:pPr>
        <w:pStyle w:val="LabeledStart"/>
        <w:widowControl/>
      </w:pPr>
      <w:r>
        <w:t>a)</w:t>
      </w:r>
      <w:r>
        <w:tab/>
        <w:t>If the qualification database</w:t>
      </w:r>
      <w:bookmarkStart w:id="598" w:name="Xaf998245"/>
      <w:bookmarkEnd w:id="598"/>
      <w:r w:rsidR="000E1EE1">
        <w:fldChar w:fldCharType="begin"/>
      </w:r>
      <w:r>
        <w:instrText>xe "Qualification Database"</w:instrText>
      </w:r>
      <w:r w:rsidR="000E1EE1">
        <w:fldChar w:fldCharType="end"/>
      </w:r>
      <w:r>
        <w:t xml:space="preserve"> relies on undo logs to ensure atomicity, then such logging must also be enabled for the test database during the performance test, even though no transactions are aborted.</w:t>
      </w:r>
    </w:p>
    <w:p w:rsidR="00753E82" w:rsidRDefault="00753E82" w:rsidP="00753E82">
      <w:pPr>
        <w:pStyle w:val="Labeledlist"/>
        <w:widowControl/>
      </w:pPr>
      <w:r>
        <w:t>b)</w:t>
      </w:r>
      <w:r>
        <w:tab/>
        <w:t>If the qualification database</w:t>
      </w:r>
      <w:bookmarkStart w:id="599" w:name="Xaf998247"/>
      <w:bookmarkEnd w:id="599"/>
      <w:r w:rsidR="000E1EE1">
        <w:fldChar w:fldCharType="begin"/>
      </w:r>
      <w:r>
        <w:instrText>xe "Qualification Database"</w:instrText>
      </w:r>
      <w:r w:rsidR="000E1EE1">
        <w:fldChar w:fldCharType="end"/>
      </w:r>
      <w:r>
        <w:t xml:space="preserve"> relies on a database backup</w:t>
      </w:r>
      <w:bookmarkStart w:id="600" w:name="Xaf998248"/>
      <w:bookmarkEnd w:id="600"/>
      <w:r w:rsidR="000E1EE1">
        <w:fldChar w:fldCharType="begin"/>
      </w:r>
      <w:r>
        <w:instrText>xe "Backup"</w:instrText>
      </w:r>
      <w:r w:rsidR="000E1EE1">
        <w:fldChar w:fldCharType="end"/>
      </w:r>
      <w:r>
        <w:t xml:space="preserve"> to meet the durability requirement (see </w:t>
      </w:r>
      <w:hyperlink w:anchor="Raf_Ref389556868" w:history="1">
        <w:r>
          <w:t>Clause 3.5</w:t>
        </w:r>
      </w:hyperlink>
      <w:r>
        <w:t>), a backup must be taken of the test database.</w:t>
      </w:r>
    </w:p>
    <w:p w:rsidR="00753E82" w:rsidRDefault="00753E82" w:rsidP="00753E82">
      <w:pPr>
        <w:pStyle w:val="Labeledlist"/>
        <w:widowControl/>
      </w:pPr>
      <w:r>
        <w:t>c)</w:t>
      </w:r>
      <w:r>
        <w:tab/>
        <w:t>If the qualification database</w:t>
      </w:r>
      <w:bookmarkStart w:id="601" w:name="Xaf998253"/>
      <w:bookmarkEnd w:id="601"/>
      <w:r w:rsidR="000E1EE1">
        <w:fldChar w:fldCharType="begin"/>
      </w:r>
      <w:r>
        <w:instrText>xe "Qualification Database"</w:instrText>
      </w:r>
      <w:r w:rsidR="000E1EE1">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rsidR="00753E82" w:rsidRPr="00BD7B86" w:rsidRDefault="00753E82" w:rsidP="00753E82">
      <w:pPr>
        <w:pStyle w:val="Heading3"/>
        <w:rPr>
          <w:b w:val="0"/>
          <w:bCs w:val="0"/>
        </w:rPr>
      </w:pPr>
      <w:bookmarkStart w:id="602" w:name="Raf16778"/>
      <w:bookmarkStart w:id="603" w:name="Raf16778T"/>
      <w:bookmarkEnd w:id="602"/>
      <w:r w:rsidRPr="00BD7B86">
        <w:rPr>
          <w:b w:val="0"/>
          <w:bCs w:val="0"/>
        </w:rPr>
        <w:t>The test sponsor</w:t>
      </w:r>
      <w:bookmarkStart w:id="604" w:name="Xaf998258"/>
      <w:bookmarkEnd w:id="604"/>
      <w:r w:rsidRPr="00BD7B86">
        <w:rPr>
          <w:b w:val="0"/>
          <w:bCs w:val="0"/>
        </w:rPr>
        <w:t xml:space="preserve"> must attest that the reported configuration would also pass the ACID</w:t>
      </w:r>
      <w:bookmarkStart w:id="605" w:name="Xaf998259"/>
      <w:bookmarkEnd w:id="605"/>
      <w:r w:rsidRPr="00BD7B86">
        <w:rPr>
          <w:b w:val="0"/>
          <w:bCs w:val="0"/>
        </w:rPr>
        <w:t xml:space="preserve"> tests with the test database. </w:t>
      </w:r>
      <w:bookmarkStart w:id="606" w:name="Raf16778P"/>
      <w:bookmarkEnd w:id="603"/>
      <w:r w:rsidR="000E1EE1" w:rsidRPr="00BD7B86">
        <w:rPr>
          <w:b w:val="0"/>
          <w:bCs w:val="0"/>
          <w:vanish/>
        </w:rPr>
        <w:fldChar w:fldCharType="begin" w:fldLock="1"/>
      </w:r>
      <w:r w:rsidRPr="00BD7B86">
        <w:rPr>
          <w:b w:val="0"/>
          <w:bCs w:val="0"/>
          <w:vanish/>
        </w:rPr>
        <w:instrText xml:space="preserve">PAGEREF Raf16778 \h  \* MERGEFORMAT </w:instrText>
      </w:r>
      <w:r w:rsidR="000E1EE1" w:rsidRPr="00BD7B86">
        <w:rPr>
          <w:b w:val="0"/>
          <w:bCs w:val="0"/>
          <w:vanish/>
        </w:rPr>
      </w:r>
      <w:r w:rsidR="000E1EE1" w:rsidRPr="00BD7B86">
        <w:rPr>
          <w:b w:val="0"/>
          <w:bCs w:val="0"/>
          <w:vanish/>
        </w:rPr>
        <w:fldChar w:fldCharType="separate"/>
      </w:r>
      <w:r w:rsidRPr="00BD7B86">
        <w:rPr>
          <w:b w:val="0"/>
          <w:bCs w:val="0"/>
          <w:vanish/>
        </w:rPr>
        <w:t>77</w:t>
      </w:r>
      <w:r w:rsidR="000E1EE1" w:rsidRPr="00BD7B86">
        <w:rPr>
          <w:b w:val="0"/>
          <w:bCs w:val="0"/>
          <w:vanish/>
        </w:rPr>
        <w:fldChar w:fldCharType="end"/>
      </w:r>
      <w:bookmarkEnd w:id="606"/>
      <w:r w:rsidR="000E1EE1" w:rsidRPr="00BD7B86">
        <w:rPr>
          <w:b w:val="0"/>
          <w:bCs w:val="0"/>
          <w:vanish/>
        </w:rPr>
        <w:fldChar w:fldCharType="begin"/>
      </w:r>
      <w:r w:rsidRPr="00BD7B86">
        <w:rPr>
          <w:b w:val="0"/>
          <w:bCs w:val="0"/>
        </w:rPr>
        <w:instrText>xe "Test sponsor"</w:instrText>
      </w:r>
      <w:r w:rsidR="000E1EE1" w:rsidRPr="00BD7B86">
        <w:rPr>
          <w:b w:val="0"/>
          <w:bCs w:val="0"/>
          <w:vanish/>
        </w:rPr>
        <w:fldChar w:fldCharType="end"/>
      </w:r>
      <w:r w:rsidR="000E1EE1" w:rsidRPr="00BD7B86">
        <w:rPr>
          <w:b w:val="0"/>
          <w:bCs w:val="0"/>
          <w:vanish/>
        </w:rPr>
        <w:fldChar w:fldCharType="begin"/>
      </w:r>
      <w:r w:rsidRPr="00BD7B86">
        <w:rPr>
          <w:b w:val="0"/>
          <w:bCs w:val="0"/>
        </w:rPr>
        <w:instrText>xe "ACID Properties"</w:instrText>
      </w:r>
      <w:r w:rsidR="000E1EE1" w:rsidRPr="00BD7B86">
        <w:rPr>
          <w:b w:val="0"/>
          <w:bCs w:val="0"/>
          <w:vanish/>
        </w:rPr>
        <w:fldChar w:fldCharType="end"/>
      </w:r>
    </w:p>
    <w:p w:rsidR="00753E82" w:rsidRDefault="00753E82" w:rsidP="00753E82">
      <w:pPr>
        <w:pStyle w:val="Heading3"/>
      </w:pPr>
      <w:r w:rsidRPr="00BD7B86">
        <w:t>The ACID</w:t>
      </w:r>
      <w:bookmarkStart w:id="607" w:name="Xaf998261"/>
      <w:bookmarkEnd w:id="607"/>
      <w:r w:rsidR="000E1EE1" w:rsidRPr="00BD7B86">
        <w:fldChar w:fldCharType="begin"/>
      </w:r>
      <w:r w:rsidRPr="00BD7B86">
        <w:instrText>xe "ACID Properties"</w:instrText>
      </w:r>
      <w:r w:rsidR="000E1EE1" w:rsidRPr="00BD7B86">
        <w:fldChar w:fldCharType="end"/>
      </w:r>
      <w:r w:rsidRPr="00BD7B86">
        <w:t xml:space="preserve"> Transaction and </w:t>
      </w:r>
      <w:proofErr w:type="gramStart"/>
      <w:r w:rsidRPr="00BD7B86">
        <w:t>The</w:t>
      </w:r>
      <w:proofErr w:type="gramEnd"/>
      <w:r w:rsidRPr="00BD7B86">
        <w:t xml:space="preserve"> ACID Query</w:t>
      </w:r>
    </w:p>
    <w:p w:rsidR="00753E82" w:rsidRPr="00BD7B86" w:rsidRDefault="00753E82" w:rsidP="00753E82"/>
    <w:p w:rsidR="00753E82" w:rsidRDefault="00753E82" w:rsidP="00753E82">
      <w:r>
        <w:t xml:space="preserve">Since this benchmark does not contain any OLTP transaction, a special </w:t>
      </w:r>
      <w:r>
        <w:rPr>
          <w:b/>
          <w:bCs/>
        </w:rPr>
        <w:t>ACID</w:t>
      </w:r>
      <w:bookmarkStart w:id="608" w:name="Xaf998263"/>
      <w:bookmarkEnd w:id="608"/>
      <w:r w:rsidR="000E1EE1">
        <w:rPr>
          <w:b/>
          <w:bCs/>
        </w:rPr>
        <w:fldChar w:fldCharType="begin"/>
      </w:r>
      <w:r>
        <w:rPr>
          <w:b/>
          <w:bCs/>
        </w:rPr>
        <w:instrText>xe "ACID Properties"</w:instrText>
      </w:r>
      <w:r w:rsidR="000E1EE1">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609" w:name="Xaf998265"/>
      <w:bookmarkEnd w:id="609"/>
      <w:r w:rsidR="000E1EE1">
        <w:fldChar w:fldCharType="begin"/>
      </w:r>
      <w:r>
        <w:instrText>xe "Concurrency"</w:instrText>
      </w:r>
      <w:r w:rsidR="000E1EE1">
        <w:fldChar w:fldCharType="end"/>
      </w:r>
      <w:r>
        <w:t xml:space="preserve"> with other activities, a special </w:t>
      </w:r>
      <w:r>
        <w:rPr>
          <w:b/>
          <w:bCs/>
        </w:rPr>
        <w:t>ACID Query</w:t>
      </w:r>
      <w:r>
        <w:t xml:space="preserve"> is defined.</w:t>
      </w:r>
    </w:p>
    <w:p w:rsidR="00753E82" w:rsidRDefault="00753E82" w:rsidP="00753E82">
      <w:pPr>
        <w:pStyle w:val="Heading4"/>
      </w:pPr>
      <w:r>
        <w:t>Both the ACID</w:t>
      </w:r>
      <w:bookmarkStart w:id="610" w:name="Xaf998266"/>
      <w:bookmarkEnd w:id="610"/>
      <w:r w:rsidR="000E1EE1">
        <w:fldChar w:fldCharType="begin"/>
      </w:r>
      <w:r>
        <w:instrText>xe "ACID Properties"</w:instrText>
      </w:r>
      <w:r w:rsidR="000E1EE1">
        <w:fldChar w:fldCharType="end"/>
      </w:r>
      <w:r>
        <w:t xml:space="preserve"> transaction and the ACID Query utilize a </w:t>
      </w:r>
      <w:r>
        <w:rPr>
          <w:b/>
          <w:bCs/>
        </w:rPr>
        <w:t>truncation function</w:t>
      </w:r>
      <w:r>
        <w:t xml:space="preserve"> to guarantee arithmetic function por</w:t>
      </w:r>
      <w:r>
        <w:softHyphen/>
        <w:t>tability and consistency</w:t>
      </w:r>
      <w:bookmarkStart w:id="611" w:name="Xaf998268"/>
      <w:bookmarkStart w:id="612" w:name="Xaf998269"/>
      <w:bookmarkEnd w:id="611"/>
      <w:bookmarkEnd w:id="612"/>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of results. Define</w:t>
      </w:r>
      <w:r>
        <w:rPr>
          <w:b/>
          <w:bCs/>
        </w:rPr>
        <w:t xml:space="preserve"> </w:t>
      </w:r>
      <w:proofErr w:type="spellStart"/>
      <w:proofErr w:type="gramStart"/>
      <w:r>
        <w:t>trunc</w:t>
      </w:r>
      <w:proofErr w:type="spellEnd"/>
      <w:r>
        <w:t>(</w:t>
      </w:r>
      <w:proofErr w:type="spellStart"/>
      <w:proofErr w:type="gramEnd"/>
      <w:r>
        <w:t>n,p</w:t>
      </w:r>
      <w:proofErr w:type="spellEnd"/>
      <w:r>
        <w:t>) as</w:t>
      </w:r>
    </w:p>
    <w:p w:rsidR="00753E82" w:rsidRPr="00A3631F" w:rsidRDefault="00753E82" w:rsidP="00753E82">
      <w:pPr>
        <w:pStyle w:val="Formula"/>
      </w:pPr>
      <w:proofErr w:type="gramStart"/>
      <w:r>
        <w:t>Trunk(</w:t>
      </w:r>
      <w:proofErr w:type="gramEnd"/>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10</w:t>
      </w:r>
      <w:r w:rsidRPr="00B10120">
        <w:rPr>
          <w:i/>
          <w:iCs/>
          <w:vertAlign w:val="superscript"/>
        </w:rPr>
        <w:t>p</w:t>
      </w:r>
    </w:p>
    <w:p w:rsidR="00753E82" w:rsidRDefault="00753E82" w:rsidP="00554B2A">
      <w:pPr>
        <w:ind w:left="1440"/>
      </w:pPr>
      <w:proofErr w:type="gramStart"/>
      <w:r>
        <w:t>which</w:t>
      </w:r>
      <w:proofErr w:type="gramEnd"/>
      <w:r>
        <w:t xml:space="preserve"> truncates n to the </w:t>
      </w:r>
      <w:proofErr w:type="spellStart"/>
      <w:r>
        <w:t>p</w:t>
      </w:r>
      <w:r w:rsidRPr="00551B87">
        <w:rPr>
          <w:vertAlign w:val="superscript"/>
        </w:rPr>
        <w:t>th</w:t>
      </w:r>
      <w:proofErr w:type="spellEnd"/>
      <w:r w:rsidRPr="00551B87">
        <w:t xml:space="preserve"> </w:t>
      </w:r>
      <w:r>
        <w:t xml:space="preserve">decimal place (e.g., </w:t>
      </w:r>
      <w:proofErr w:type="spellStart"/>
      <w:r>
        <w:t>trunc</w:t>
      </w:r>
      <w:proofErr w:type="spellEnd"/>
      <w:r>
        <w:t>(1.357,2) = 1.35).</w:t>
      </w:r>
    </w:p>
    <w:p w:rsidR="00753E82" w:rsidRDefault="00753E82" w:rsidP="00753E82"/>
    <w:p w:rsidR="00753E82" w:rsidRDefault="00753E82" w:rsidP="00753E82">
      <w:r>
        <w:rPr>
          <w:b/>
          <w:bCs/>
        </w:rPr>
        <w:t>Comment:</w:t>
      </w:r>
      <w:r>
        <w:t xml:space="preserve"> The intent of this clause is to specify the required functionality without dictating a particular implemen</w:t>
      </w:r>
      <w:r>
        <w:softHyphen/>
        <w:t>tation</w:t>
      </w:r>
      <w:bookmarkStart w:id="613" w:name="Xaf998276"/>
      <w:bookmarkEnd w:id="613"/>
      <w:r w:rsidR="000E1EE1">
        <w:fldChar w:fldCharType="begin"/>
      </w:r>
      <w:r>
        <w:instrText>xe "Implementation Rules"</w:instrText>
      </w:r>
      <w:r w:rsidR="000E1EE1">
        <w:fldChar w:fldCharType="end"/>
      </w:r>
      <w:r>
        <w:t>.</w:t>
      </w:r>
    </w:p>
    <w:p w:rsidR="00753E82" w:rsidRDefault="00753E82" w:rsidP="00753E82">
      <w:pPr>
        <w:pStyle w:val="Heading4"/>
      </w:pPr>
      <w:bookmarkStart w:id="614" w:name="Raf_Ref389038119"/>
      <w:bookmarkStart w:id="615" w:name="Raf_Ref389038119T"/>
      <w:bookmarkEnd w:id="614"/>
      <w:r>
        <w:t>The ACID</w:t>
      </w:r>
      <w:bookmarkStart w:id="616" w:name="Xaf998278"/>
      <w:bookmarkEnd w:id="616"/>
      <w:r>
        <w:t xml:space="preserve"> Transaction must be implemented to conform to the following transaction profile:</w:t>
      </w:r>
      <w:bookmarkStart w:id="617" w:name="Raf_Ref389038119P"/>
      <w:bookmarkEnd w:id="615"/>
      <w:r w:rsidR="000E1EE1">
        <w:rPr>
          <w:vanish/>
        </w:rPr>
        <w:fldChar w:fldCharType="begin" w:fldLock="1"/>
      </w:r>
      <w:r>
        <w:rPr>
          <w:vanish/>
        </w:rPr>
        <w:instrText xml:space="preserve">PAGEREF Raf_Ref389038119 \h  \* MERGEFORMAT </w:instrText>
      </w:r>
      <w:r w:rsidR="000E1EE1">
        <w:rPr>
          <w:vanish/>
        </w:rPr>
      </w:r>
      <w:r w:rsidR="000E1EE1">
        <w:rPr>
          <w:vanish/>
        </w:rPr>
        <w:fldChar w:fldCharType="separate"/>
      </w:r>
      <w:r>
        <w:rPr>
          <w:vanish/>
        </w:rPr>
        <w:t>78</w:t>
      </w:r>
      <w:r w:rsidR="000E1EE1">
        <w:rPr>
          <w:vanish/>
        </w:rPr>
        <w:fldChar w:fldCharType="end"/>
      </w:r>
      <w:bookmarkEnd w:id="617"/>
      <w:r w:rsidR="000E1EE1">
        <w:rPr>
          <w:vanish/>
        </w:rPr>
        <w:fldChar w:fldCharType="begin"/>
      </w:r>
      <w:r>
        <w:instrText>xe "ACID Properties"</w:instrText>
      </w:r>
      <w:r w:rsidR="000E1EE1">
        <w:rPr>
          <w:vanish/>
        </w:rPr>
        <w:fldChar w:fldCharType="end"/>
      </w:r>
    </w:p>
    <w:p w:rsidR="00753E82" w:rsidRDefault="00753E82" w:rsidP="00753E82">
      <w:r>
        <w:lastRenderedPageBreak/>
        <w:t>Given the set of input data (O_KEY, L_KEY, [delta]), with</w:t>
      </w:r>
    </w:p>
    <w:p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618" w:name="Xaf998282"/>
      <w:bookmarkEnd w:id="618"/>
      <w:r w:rsidR="000E1EE1" w:rsidRPr="00B10120">
        <w:fldChar w:fldCharType="begin"/>
      </w:r>
      <w:r w:rsidRPr="00B10120">
        <w:instrText>xe "Qualification Database"</w:instrText>
      </w:r>
      <w:r w:rsidR="000E1EE1" w:rsidRPr="00B10120">
        <w:fldChar w:fldCharType="end"/>
      </w:r>
      <w:r w:rsidRPr="00B10120">
        <w:t xml:space="preserve"> (see </w:t>
      </w:r>
      <w:r w:rsidR="003349A4" w:rsidRPr="00B10120">
        <w:rPr>
          <w:rStyle w:val="BulletsChar"/>
        </w:rPr>
        <w:t>Clause</w:t>
      </w:r>
      <w:r>
        <w:rPr>
          <w:rStyle w:val="BulletsChar"/>
        </w:rPr>
        <w:t xml:space="preserve"> </w:t>
      </w:r>
      <w:r w:rsidR="000E1EE1">
        <w:rPr>
          <w:rStyle w:val="BulletsChar"/>
        </w:rPr>
        <w:fldChar w:fldCharType="begin"/>
      </w:r>
      <w:r>
        <w:rPr>
          <w:rStyle w:val="BulletsChar"/>
        </w:rPr>
        <w:instrText xml:space="preserve"> REF Rag_Ref389030226T \r \h </w:instrText>
      </w:r>
      <w:r w:rsidR="000E1EE1">
        <w:rPr>
          <w:rStyle w:val="BulletsChar"/>
        </w:rPr>
      </w:r>
      <w:r w:rsidR="000E1EE1">
        <w:rPr>
          <w:rStyle w:val="BulletsChar"/>
        </w:rPr>
        <w:fldChar w:fldCharType="separate"/>
      </w:r>
      <w:r w:rsidR="00A27C47">
        <w:rPr>
          <w:rStyle w:val="BulletsChar"/>
        </w:rPr>
        <w:t>4.2.3</w:t>
      </w:r>
      <w:r w:rsidR="000E1EE1">
        <w:rPr>
          <w:rStyle w:val="BulletsChar"/>
        </w:rPr>
        <w:fldChar w:fldCharType="end"/>
      </w:r>
      <w:r w:rsidRPr="00B10120">
        <w:t>),</w:t>
      </w:r>
    </w:p>
    <w:p w:rsidR="00753E82" w:rsidRPr="00B10120" w:rsidRDefault="00753E82" w:rsidP="00753E82">
      <w:pPr>
        <w:pStyle w:val="Bullets"/>
      </w:pPr>
      <w:r w:rsidRPr="00B10120">
        <w:t>L_KEY selected at random from [</w:t>
      </w:r>
      <w:proofErr w:type="gramStart"/>
      <w:r w:rsidRPr="00B10120">
        <w:t>1 ..</w:t>
      </w:r>
      <w:proofErr w:type="gramEnd"/>
      <w:r w:rsidRPr="00B10120">
        <w:t xml:space="preserve"> M] where </w:t>
      </w:r>
    </w:p>
    <w:p w:rsidR="00753E82" w:rsidRDefault="00753E82" w:rsidP="00753E82">
      <w:pPr>
        <w:pStyle w:val="CODE"/>
      </w:pPr>
      <w:r>
        <w:t xml:space="preserve">M = SELECT </w:t>
      </w:r>
      <w:proofErr w:type="gramStart"/>
      <w:r>
        <w:t>MAX(</w:t>
      </w:r>
      <w:proofErr w:type="gramEnd"/>
      <w:r>
        <w:t>L_LINENUMBER) FROM LINEITEM WHERE L_ORDERKEY = O_KEY</w:t>
      </w:r>
    </w:p>
    <w:p w:rsidR="00753E82" w:rsidRDefault="00753E82" w:rsidP="00753E82">
      <w:pPr>
        <w:pStyle w:val="CODE"/>
      </w:pPr>
      <w:proofErr w:type="gramStart"/>
      <w:r>
        <w:t>using</w:t>
      </w:r>
      <w:proofErr w:type="gramEnd"/>
      <w:r>
        <w:t xml:space="preserve"> the qualification database</w:t>
      </w:r>
      <w:bookmarkStart w:id="619" w:name="Xaf998285"/>
      <w:bookmarkEnd w:id="619"/>
      <w:r w:rsidR="000E1EE1">
        <w:fldChar w:fldCharType="begin"/>
      </w:r>
      <w:r>
        <w:instrText>xe "Qualification Database"</w:instrText>
      </w:r>
      <w:r w:rsidR="000E1EE1">
        <w:fldChar w:fldCharType="end"/>
      </w:r>
      <w:r>
        <w:t xml:space="preserve">, and [delta] selected at random within [1 .. 100]: </w:t>
      </w:r>
    </w:p>
    <w:p w:rsidR="00753E82" w:rsidRDefault="00753E82" w:rsidP="00753E82">
      <w:pPr>
        <w:pStyle w:val="CODE"/>
        <w:widowControl/>
      </w:pPr>
      <w:r>
        <w:t>BEGIN TRANSACTION</w:t>
      </w:r>
    </w:p>
    <w:p w:rsidR="00753E82" w:rsidRDefault="00753E82" w:rsidP="00753E82">
      <w:pPr>
        <w:pStyle w:val="CODE"/>
        <w:widowControl/>
      </w:pPr>
      <w:r>
        <w:t>Read O_TOTALPRICE from ORDERS into [</w:t>
      </w:r>
      <w:proofErr w:type="spellStart"/>
      <w:r>
        <w:t>ototal</w:t>
      </w:r>
      <w:proofErr w:type="spellEnd"/>
      <w:r>
        <w:t>] where O_ORDERKEY = [</w:t>
      </w:r>
      <w:proofErr w:type="spellStart"/>
      <w:r>
        <w:t>o_key</w:t>
      </w:r>
      <w:proofErr w:type="spellEnd"/>
      <w:r>
        <w:t>]</w:t>
      </w:r>
    </w:p>
    <w:p w:rsidR="00753E82" w:rsidRDefault="00753E82" w:rsidP="00753E82">
      <w:pPr>
        <w:pStyle w:val="CODE"/>
        <w:widowControl/>
      </w:pPr>
      <w:r>
        <w:t xml:space="preserve">Read L_QUANTITY, L_EXTENDEDPRICE, L_PARTKEY, L_SUPPKEY, L_TAX, L_DISCOUNT </w:t>
      </w:r>
      <w:proofErr w:type="gramStart"/>
      <w:r>
        <w:t>into</w:t>
      </w:r>
      <w:proofErr w:type="gramEnd"/>
      <w:r>
        <w:br/>
        <w:t>[quantity], [</w:t>
      </w:r>
      <w:proofErr w:type="spellStart"/>
      <w:r>
        <w:t>extprice</w:t>
      </w:r>
      <w:proofErr w:type="spellEnd"/>
      <w:r>
        <w:t>], [</w:t>
      </w:r>
      <w:proofErr w:type="spellStart"/>
      <w:r>
        <w:t>pkey</w:t>
      </w:r>
      <w:proofErr w:type="spellEnd"/>
      <w:r>
        <w:t>], [</w:t>
      </w:r>
      <w:proofErr w:type="spellStart"/>
      <w:r>
        <w:t>skey</w:t>
      </w:r>
      <w:proofErr w:type="spellEnd"/>
      <w:r>
        <w:t>], [tax], [disc]</w:t>
      </w:r>
      <w:r>
        <w:br/>
        <w:t>where L_ORDERKEY = [</w:t>
      </w:r>
      <w:proofErr w:type="spellStart"/>
      <w:r>
        <w:t>o_key</w:t>
      </w:r>
      <w:proofErr w:type="spellEnd"/>
      <w:r>
        <w:t>] and L_LINENUMBER = [</w:t>
      </w:r>
      <w:proofErr w:type="spellStart"/>
      <w:r>
        <w:t>l_key</w:t>
      </w:r>
      <w:proofErr w:type="spellEnd"/>
      <w:r>
        <w:t>]</w:t>
      </w:r>
    </w:p>
    <w:p w:rsidR="00753E82" w:rsidRDefault="00753E82" w:rsidP="00753E82">
      <w:pPr>
        <w:pStyle w:val="CODE"/>
        <w:widowControl/>
      </w:pPr>
      <w:r>
        <w:t>Set [</w:t>
      </w:r>
      <w:proofErr w:type="spellStart"/>
      <w:r>
        <w:t>ototal</w:t>
      </w:r>
      <w:proofErr w:type="spellEnd"/>
      <w:r>
        <w:t>] = [</w:t>
      </w:r>
      <w:proofErr w:type="spellStart"/>
      <w:r>
        <w:t>ototal</w:t>
      </w:r>
      <w:proofErr w:type="spellEnd"/>
      <w:r>
        <w:t xml:space="preserve">] - </w:t>
      </w:r>
      <w:r>
        <w:br/>
      </w:r>
      <w:proofErr w:type="spellStart"/>
      <w:proofErr w:type="gramStart"/>
      <w:r>
        <w:t>trunc</w:t>
      </w:r>
      <w:proofErr w:type="spellEnd"/>
      <w:r>
        <w:t>(</w:t>
      </w:r>
      <w:proofErr w:type="gramEnd"/>
      <w:r>
        <w:t xml:space="preserve"> </w:t>
      </w:r>
      <w:proofErr w:type="spellStart"/>
      <w:r>
        <w:t>trunc</w:t>
      </w:r>
      <w:proofErr w:type="spellEnd"/>
      <w:r>
        <w:t>([</w:t>
      </w:r>
      <w:proofErr w:type="spellStart"/>
      <w:r>
        <w:t>extprice</w:t>
      </w:r>
      <w:proofErr w:type="spellEnd"/>
      <w:r>
        <w:t>] * (1 - [disc]), 2) * (1 + [tax]), 2)</w:t>
      </w:r>
    </w:p>
    <w:p w:rsidR="00753E82" w:rsidRDefault="00753E82" w:rsidP="00753E82">
      <w:pPr>
        <w:pStyle w:val="CODE"/>
        <w:widowControl/>
      </w:pPr>
      <w:r>
        <w:t>Set [</w:t>
      </w:r>
      <w:proofErr w:type="spellStart"/>
      <w:r>
        <w:t>rprice</w:t>
      </w:r>
      <w:proofErr w:type="spellEnd"/>
      <w:r>
        <w:t xml:space="preserve">] = </w:t>
      </w:r>
      <w:proofErr w:type="spellStart"/>
      <w:proofErr w:type="gramStart"/>
      <w:r>
        <w:t>trunc</w:t>
      </w:r>
      <w:proofErr w:type="spellEnd"/>
      <w:r>
        <w:t>(</w:t>
      </w:r>
      <w:proofErr w:type="gramEnd"/>
      <w:r>
        <w:t>[</w:t>
      </w:r>
      <w:proofErr w:type="spellStart"/>
      <w:r>
        <w:t>extprice</w:t>
      </w:r>
      <w:proofErr w:type="spellEnd"/>
      <w:r>
        <w:t>]/[quantity], 2)</w:t>
      </w:r>
    </w:p>
    <w:p w:rsidR="00753E82" w:rsidRDefault="00753E82" w:rsidP="00753E82">
      <w:pPr>
        <w:pStyle w:val="CODE"/>
        <w:widowControl/>
      </w:pPr>
      <w:r>
        <w:t xml:space="preserve">Set [cost] = </w:t>
      </w:r>
      <w:proofErr w:type="spellStart"/>
      <w:proofErr w:type="gramStart"/>
      <w:r>
        <w:t>trunc</w:t>
      </w:r>
      <w:proofErr w:type="spellEnd"/>
      <w:r>
        <w:t>(</w:t>
      </w:r>
      <w:proofErr w:type="gramEnd"/>
      <w:r>
        <w:t>[</w:t>
      </w:r>
      <w:proofErr w:type="spellStart"/>
      <w:r>
        <w:t>rprice</w:t>
      </w:r>
      <w:proofErr w:type="spellEnd"/>
      <w:r>
        <w:t>] * [delta], 2)</w:t>
      </w:r>
    </w:p>
    <w:p w:rsidR="00753E82" w:rsidRDefault="00753E82" w:rsidP="00753E82">
      <w:pPr>
        <w:pStyle w:val="CODE"/>
        <w:widowControl/>
      </w:pPr>
      <w:r>
        <w:t>Set [</w:t>
      </w:r>
      <w:proofErr w:type="spellStart"/>
      <w:r>
        <w:t>new_extprice</w:t>
      </w:r>
      <w:proofErr w:type="spellEnd"/>
      <w:r>
        <w:t>] = [</w:t>
      </w:r>
      <w:proofErr w:type="spellStart"/>
      <w:r>
        <w:t>extprice</w:t>
      </w:r>
      <w:proofErr w:type="spellEnd"/>
      <w:r>
        <w:t>] + [cost]</w:t>
      </w:r>
    </w:p>
    <w:p w:rsidR="00753E82" w:rsidRDefault="00753E82" w:rsidP="00753E82">
      <w:pPr>
        <w:pStyle w:val="CODE"/>
        <w:widowControl/>
      </w:pPr>
      <w:r>
        <w:t>Set [</w:t>
      </w:r>
      <w:proofErr w:type="spellStart"/>
      <w:r>
        <w:t>new_ototal</w:t>
      </w:r>
      <w:proofErr w:type="spellEnd"/>
      <w:r>
        <w:t xml:space="preserve">] = </w:t>
      </w:r>
      <w:proofErr w:type="spellStart"/>
      <w:proofErr w:type="gramStart"/>
      <w:r>
        <w:t>trunc</w:t>
      </w:r>
      <w:proofErr w:type="spellEnd"/>
      <w:r>
        <w:t>(</w:t>
      </w:r>
      <w:proofErr w:type="gramEnd"/>
      <w:r>
        <w:t>[</w:t>
      </w:r>
      <w:proofErr w:type="spellStart"/>
      <w:r>
        <w:t>new_extprice</w:t>
      </w:r>
      <w:proofErr w:type="spellEnd"/>
      <w:r>
        <w:t>] * (1.0 - [disc]), 2)</w:t>
      </w:r>
    </w:p>
    <w:p w:rsidR="00753E82" w:rsidRDefault="00753E82" w:rsidP="00753E82">
      <w:pPr>
        <w:pStyle w:val="CODE"/>
        <w:widowControl/>
      </w:pPr>
      <w:r>
        <w:t>Set [</w:t>
      </w:r>
      <w:proofErr w:type="spellStart"/>
      <w:r>
        <w:t>new_ototal</w:t>
      </w:r>
      <w:proofErr w:type="spellEnd"/>
      <w:r>
        <w:t xml:space="preserve">] = </w:t>
      </w:r>
      <w:proofErr w:type="spellStart"/>
      <w:proofErr w:type="gramStart"/>
      <w:r>
        <w:t>trunc</w:t>
      </w:r>
      <w:proofErr w:type="spellEnd"/>
      <w:r>
        <w:t>(</w:t>
      </w:r>
      <w:proofErr w:type="gramEnd"/>
      <w:r>
        <w:t>[</w:t>
      </w:r>
      <w:proofErr w:type="spellStart"/>
      <w:r>
        <w:t>new_ototal</w:t>
      </w:r>
      <w:proofErr w:type="spellEnd"/>
      <w:r>
        <w:t>] * (1.0 + [tax]), 2)</w:t>
      </w:r>
    </w:p>
    <w:p w:rsidR="00753E82" w:rsidRDefault="00753E82" w:rsidP="00753E82">
      <w:pPr>
        <w:pStyle w:val="CODE"/>
        <w:widowControl/>
      </w:pPr>
      <w:r>
        <w:t>Set [</w:t>
      </w:r>
      <w:proofErr w:type="spellStart"/>
      <w:r>
        <w:t>new_ototal</w:t>
      </w:r>
      <w:proofErr w:type="spellEnd"/>
      <w:r>
        <w:t>] = [</w:t>
      </w:r>
      <w:proofErr w:type="spellStart"/>
      <w:r>
        <w:t>ototal</w:t>
      </w:r>
      <w:proofErr w:type="spellEnd"/>
      <w:r>
        <w:t>] + [</w:t>
      </w:r>
      <w:proofErr w:type="spellStart"/>
      <w:r>
        <w:t>new_ototal</w:t>
      </w:r>
      <w:proofErr w:type="spellEnd"/>
      <w:r>
        <w:t>]</w:t>
      </w:r>
    </w:p>
    <w:p w:rsidR="00753E82" w:rsidRDefault="00753E82" w:rsidP="00753E82">
      <w:pPr>
        <w:pStyle w:val="CODE"/>
        <w:widowControl/>
      </w:pPr>
      <w:r>
        <w:t>Update LINEITEM</w:t>
      </w:r>
      <w:r>
        <w:br/>
        <w:t>where L_ORDERKEY = [</w:t>
      </w:r>
      <w:proofErr w:type="spellStart"/>
      <w:r>
        <w:t>o_key</w:t>
      </w:r>
      <w:proofErr w:type="spellEnd"/>
      <w:r>
        <w:t>] and L_LINENUMBER = [</w:t>
      </w:r>
      <w:proofErr w:type="spellStart"/>
      <w:r>
        <w:t>l_key</w:t>
      </w:r>
      <w:proofErr w:type="spellEnd"/>
      <w:r>
        <w:t>]</w:t>
      </w:r>
    </w:p>
    <w:p w:rsidR="00753E82" w:rsidRDefault="00753E82" w:rsidP="00753E82">
      <w:pPr>
        <w:pStyle w:val="CODE"/>
        <w:widowControl/>
      </w:pPr>
      <w:r>
        <w:t>Set L_EXTENDEDPRICE = [</w:t>
      </w:r>
      <w:proofErr w:type="spellStart"/>
      <w:r>
        <w:t>new_extprice</w:t>
      </w:r>
      <w:proofErr w:type="spellEnd"/>
      <w:r>
        <w:t>]</w:t>
      </w:r>
    </w:p>
    <w:p w:rsidR="00753E82" w:rsidRPr="00A503E3" w:rsidRDefault="00753E82" w:rsidP="00753E82">
      <w:pPr>
        <w:pStyle w:val="CODE"/>
        <w:widowControl/>
        <w:rPr>
          <w:lang w:val="it-IT"/>
        </w:rPr>
      </w:pPr>
      <w:r w:rsidRPr="00A503E3">
        <w:rPr>
          <w:lang w:val="it-IT"/>
        </w:rPr>
        <w:t>Set L_QUANTITY = [quantity] + [delta]</w:t>
      </w:r>
    </w:p>
    <w:p w:rsidR="00753E82" w:rsidRDefault="00753E82" w:rsidP="00753E82">
      <w:pPr>
        <w:pStyle w:val="CODE"/>
        <w:widowControl/>
      </w:pPr>
      <w:r>
        <w:t>Write L_EXTENDEDPRICE, L_QUANTITY to LINEITEM</w:t>
      </w:r>
    </w:p>
    <w:p w:rsidR="00753E82" w:rsidRDefault="00753E82" w:rsidP="00753E82">
      <w:pPr>
        <w:pStyle w:val="CODE"/>
        <w:widowControl/>
      </w:pPr>
      <w:r>
        <w:t>Update ORDERS where O_ORDERKEY = [</w:t>
      </w:r>
      <w:proofErr w:type="spellStart"/>
      <w:r>
        <w:t>o_key</w:t>
      </w:r>
      <w:proofErr w:type="spellEnd"/>
      <w:r>
        <w:t>]</w:t>
      </w:r>
    </w:p>
    <w:p w:rsidR="00753E82" w:rsidRDefault="00753E82" w:rsidP="00753E82">
      <w:pPr>
        <w:pStyle w:val="CODE"/>
        <w:widowControl/>
      </w:pPr>
      <w:r>
        <w:t>Set O_TOTALPRICE = [</w:t>
      </w:r>
      <w:proofErr w:type="spellStart"/>
      <w:r>
        <w:t>new_ototal</w:t>
      </w:r>
      <w:proofErr w:type="spellEnd"/>
      <w:r>
        <w:t>]</w:t>
      </w:r>
    </w:p>
    <w:p w:rsidR="00753E82" w:rsidRDefault="00753E82" w:rsidP="00753E82">
      <w:pPr>
        <w:pStyle w:val="CODE"/>
        <w:widowControl/>
      </w:pPr>
      <w:r>
        <w:t>Write O_TOTALPRICE to ORDERS</w:t>
      </w:r>
    </w:p>
    <w:p w:rsidR="00753E82" w:rsidRDefault="00753E82" w:rsidP="00753E82">
      <w:pPr>
        <w:pStyle w:val="CODE"/>
        <w:widowControl/>
      </w:pPr>
      <w:r>
        <w:t>Insert Into HISTORY</w:t>
      </w:r>
      <w:r>
        <w:br/>
        <w:t>Values ([</w:t>
      </w:r>
      <w:proofErr w:type="spellStart"/>
      <w:r>
        <w:t>pkey</w:t>
      </w:r>
      <w:proofErr w:type="spellEnd"/>
      <w:r>
        <w:t>], [</w:t>
      </w:r>
      <w:proofErr w:type="spellStart"/>
      <w:r>
        <w:t>skey</w:t>
      </w:r>
      <w:proofErr w:type="spellEnd"/>
      <w:r>
        <w:t>], [</w:t>
      </w:r>
      <w:proofErr w:type="spellStart"/>
      <w:r>
        <w:t>o_key</w:t>
      </w:r>
      <w:proofErr w:type="spellEnd"/>
      <w:r>
        <w:t>], [</w:t>
      </w:r>
      <w:proofErr w:type="spellStart"/>
      <w:r>
        <w:t>l_key</w:t>
      </w:r>
      <w:proofErr w:type="spellEnd"/>
      <w:r>
        <w:t xml:space="preserve">], [delta], </w:t>
      </w:r>
      <w:proofErr w:type="gramStart"/>
      <w:r>
        <w:t>[</w:t>
      </w:r>
      <w:proofErr w:type="spellStart"/>
      <w:proofErr w:type="gramEnd"/>
      <w:r>
        <w:t>current_date_time</w:t>
      </w:r>
      <w:proofErr w:type="spellEnd"/>
      <w:r>
        <w:t>])</w:t>
      </w:r>
    </w:p>
    <w:p w:rsidR="00753E82" w:rsidRDefault="00753E82" w:rsidP="00753E82">
      <w:pPr>
        <w:pStyle w:val="CODE"/>
        <w:widowControl/>
      </w:pPr>
      <w:r>
        <w:t>COMMIT TRANSACTION</w:t>
      </w:r>
    </w:p>
    <w:p w:rsidR="00753E82" w:rsidRDefault="00753E82" w:rsidP="00753E82">
      <w:pPr>
        <w:pStyle w:val="CODE"/>
        <w:widowControl/>
      </w:pPr>
      <w:r>
        <w:t>Return [</w:t>
      </w:r>
      <w:proofErr w:type="spellStart"/>
      <w:r>
        <w:t>rprice</w:t>
      </w:r>
      <w:proofErr w:type="spellEnd"/>
      <w:r>
        <w:t>], [quantity], [tax], [disc], [</w:t>
      </w:r>
      <w:proofErr w:type="spellStart"/>
      <w:r>
        <w:t>extprice</w:t>
      </w:r>
      <w:proofErr w:type="spellEnd"/>
      <w:r>
        <w:t>], [</w:t>
      </w:r>
      <w:proofErr w:type="spellStart"/>
      <w:r>
        <w:t>ototal</w:t>
      </w:r>
      <w:proofErr w:type="spellEnd"/>
      <w:r>
        <w:t>] to driver</w:t>
      </w:r>
    </w:p>
    <w:p w:rsidR="00753E82" w:rsidRDefault="00753E82" w:rsidP="00753E82">
      <w:pPr>
        <w:pStyle w:val="CODE"/>
        <w:widowControl/>
      </w:pPr>
    </w:p>
    <w:p w:rsidR="00753E82" w:rsidRDefault="00753E82" w:rsidP="00753E82"/>
    <w:p w:rsidR="00753E82" w:rsidRDefault="00753E82" w:rsidP="00753E82"/>
    <w:p w:rsidR="00753E82" w:rsidRDefault="00753E82" w:rsidP="00753E82"/>
    <w:p w:rsidR="00753E82" w:rsidRDefault="00753E82" w:rsidP="00753E82">
      <w:r>
        <w:t>Where HISTORY is a table</w:t>
      </w:r>
      <w:bookmarkStart w:id="620" w:name="Xaf998314"/>
      <w:bookmarkEnd w:id="620"/>
      <w:r w:rsidR="000E1EE1">
        <w:fldChar w:fldCharType="begin"/>
      </w:r>
      <w:r>
        <w:instrText>xe "Tables"</w:instrText>
      </w:r>
      <w:r w:rsidR="000E1EE1">
        <w:fldChar w:fldCharType="end"/>
      </w:r>
      <w:r>
        <w:t xml:space="preserve"> required only for the ACID</w:t>
      </w:r>
      <w:bookmarkStart w:id="621" w:name="Xaf998315"/>
      <w:bookmarkEnd w:id="621"/>
      <w:r w:rsidR="000E1EE1">
        <w:fldChar w:fldCharType="begin"/>
      </w:r>
      <w:r>
        <w:instrText>xe "ACID Properties"</w:instrText>
      </w:r>
      <w:r w:rsidR="000E1EE1">
        <w:fldChar w:fldCharType="end"/>
      </w:r>
      <w:r>
        <w:t xml:space="preserve"> tests and defined as follows:</w:t>
      </w:r>
    </w:p>
    <w:p w:rsidR="00753E82" w:rsidRDefault="00753E82" w:rsidP="00753E82"/>
    <w:tbl>
      <w:tblPr>
        <w:tblW w:w="0" w:type="auto"/>
        <w:tblInd w:w="849" w:type="dxa"/>
        <w:tblLook w:val="01E0"/>
      </w:tblPr>
      <w:tblGrid>
        <w:gridCol w:w="2268"/>
        <w:gridCol w:w="2700"/>
        <w:gridCol w:w="3420"/>
      </w:tblGrid>
      <w:tr w:rsidR="00753E82">
        <w:tc>
          <w:tcPr>
            <w:tcW w:w="2268" w:type="dxa"/>
          </w:tcPr>
          <w:p w:rsidR="00753E82" w:rsidRPr="005E20A6" w:rsidRDefault="00753E82" w:rsidP="00753E82">
            <w:pPr>
              <w:pStyle w:val="CellBody"/>
              <w:rPr>
                <w:u w:val="single"/>
              </w:rPr>
            </w:pPr>
            <w:r w:rsidRPr="005E20A6">
              <w:rPr>
                <w:u w:val="single"/>
              </w:rPr>
              <w:lastRenderedPageBreak/>
              <w:t>Column Name</w:t>
            </w:r>
          </w:p>
        </w:tc>
        <w:tc>
          <w:tcPr>
            <w:tcW w:w="2700"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Requirements</w:t>
            </w:r>
          </w:p>
        </w:tc>
        <w:tc>
          <w:tcPr>
            <w:tcW w:w="3420" w:type="dxa"/>
          </w:tcPr>
          <w:p w:rsidR="00753E82" w:rsidRPr="005E20A6" w:rsidRDefault="00753E82" w:rsidP="00753E82">
            <w:pPr>
              <w:pStyle w:val="CellBody"/>
              <w:rPr>
                <w:u w:val="single"/>
              </w:rPr>
            </w:pPr>
          </w:p>
        </w:tc>
      </w:tr>
      <w:tr w:rsidR="00753E82">
        <w:tc>
          <w:tcPr>
            <w:tcW w:w="2268" w:type="dxa"/>
          </w:tcPr>
          <w:p w:rsidR="00753E82" w:rsidRPr="001E61AB" w:rsidRDefault="00753E82" w:rsidP="00753E82">
            <w:pPr>
              <w:pStyle w:val="CellBody"/>
            </w:pPr>
            <w:r w:rsidRPr="001E61AB">
              <w:t>H_P_KEY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P_PARTKEY</w:t>
            </w:r>
          </w:p>
        </w:tc>
      </w:tr>
      <w:tr w:rsidR="00753E82">
        <w:tc>
          <w:tcPr>
            <w:tcW w:w="2268" w:type="dxa"/>
          </w:tcPr>
          <w:p w:rsidR="00753E82" w:rsidRPr="001E61AB" w:rsidRDefault="00753E82" w:rsidP="00753E82">
            <w:pPr>
              <w:pStyle w:val="CellBody"/>
            </w:pPr>
            <w:r w:rsidRPr="001E61AB">
              <w:t>H_S_KEY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S_SU</w:t>
            </w:r>
          </w:p>
        </w:tc>
      </w:tr>
      <w:tr w:rsidR="00753E82">
        <w:tc>
          <w:tcPr>
            <w:tcW w:w="2268" w:type="dxa"/>
          </w:tcPr>
          <w:p w:rsidR="00753E82" w:rsidRPr="001E61AB" w:rsidRDefault="00753E82" w:rsidP="00753E82">
            <w:pPr>
              <w:pStyle w:val="CellBody"/>
            </w:pPr>
            <w:r w:rsidRPr="001E61AB">
              <w:t>H_O_KEY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O_ORDERKEY</w:t>
            </w:r>
          </w:p>
        </w:tc>
      </w:tr>
      <w:tr w:rsidR="00753E82">
        <w:tc>
          <w:tcPr>
            <w:tcW w:w="2268" w:type="dxa"/>
          </w:tcPr>
          <w:p w:rsidR="00753E82" w:rsidRPr="001E61AB" w:rsidRDefault="00753E82" w:rsidP="00753E82">
            <w:pPr>
              <w:pStyle w:val="CellBody"/>
            </w:pPr>
            <w:r w:rsidRPr="001E61AB">
              <w:t>H_L_KEY</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H_DELTA</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H_DATE_T</w:t>
            </w:r>
          </w:p>
        </w:tc>
        <w:tc>
          <w:tcPr>
            <w:tcW w:w="2700" w:type="dxa"/>
          </w:tcPr>
          <w:p w:rsidR="00753E82" w:rsidRPr="001E61AB" w:rsidRDefault="00753E82" w:rsidP="00753E82">
            <w:pPr>
              <w:pStyle w:val="CellBody"/>
            </w:pPr>
            <w:r w:rsidRPr="001E61AB">
              <w:t>date and time to second</w:t>
            </w:r>
          </w:p>
        </w:tc>
        <w:tc>
          <w:tcPr>
            <w:tcW w:w="3420" w:type="dxa"/>
          </w:tcPr>
          <w:p w:rsidR="00753E82" w:rsidRPr="001E61AB" w:rsidRDefault="00753E82" w:rsidP="00753E82">
            <w:pPr>
              <w:pStyle w:val="CellBody"/>
            </w:pPr>
          </w:p>
        </w:tc>
      </w:tr>
    </w:tbl>
    <w:p w:rsidR="00753E82" w:rsidRDefault="00753E82" w:rsidP="00753E82"/>
    <w:p w:rsidR="00753E82" w:rsidRDefault="00753E82" w:rsidP="00753E82">
      <w:r>
        <w:rPr>
          <w:b/>
          <w:bCs/>
        </w:rPr>
        <w:t>Comment</w:t>
      </w:r>
      <w:r>
        <w:t>: The values returned by the ACID</w:t>
      </w:r>
      <w:bookmarkStart w:id="622" w:name="Xaf998325"/>
      <w:bookmarkEnd w:id="622"/>
      <w:r w:rsidR="000E1EE1">
        <w:fldChar w:fldCharType="begin"/>
      </w:r>
      <w:r>
        <w:instrText>xe "ACID Properties"</w:instrText>
      </w:r>
      <w:r w:rsidR="000E1EE1">
        <w:fldChar w:fldCharType="end"/>
      </w:r>
      <w:r>
        <w:t xml:space="preserve"> Transaction are the old values, as read before the updates.</w:t>
      </w:r>
    </w:p>
    <w:p w:rsidR="00753E82" w:rsidRDefault="00753E82" w:rsidP="00753E82">
      <w:pPr>
        <w:pStyle w:val="Heading4"/>
      </w:pPr>
      <w:bookmarkStart w:id="623" w:name="Raf_Ref389038085"/>
      <w:bookmarkStart w:id="624" w:name="Raf_Ref389038085T"/>
      <w:bookmarkEnd w:id="623"/>
      <w:r>
        <w:t>The ACID</w:t>
      </w:r>
      <w:bookmarkStart w:id="625" w:name="Xaf998328"/>
      <w:bookmarkEnd w:id="625"/>
      <w:r>
        <w:t xml:space="preserve"> Query must be implemented to conform to the following functional query definition</w:t>
      </w:r>
      <w:bookmarkStart w:id="626" w:name="Xaf998329"/>
      <w:bookmarkStart w:id="627" w:name="Xaf998330"/>
      <w:bookmarkEnd w:id="626"/>
      <w:bookmarkEnd w:id="627"/>
      <w:r>
        <w:t>:</w:t>
      </w:r>
      <w:bookmarkStart w:id="628" w:name="Raf_Ref389038085P"/>
      <w:bookmarkEnd w:id="624"/>
      <w:r w:rsidR="000E1EE1">
        <w:rPr>
          <w:vanish/>
        </w:rPr>
        <w:fldChar w:fldCharType="begin" w:fldLock="1"/>
      </w:r>
      <w:r>
        <w:rPr>
          <w:vanish/>
        </w:rPr>
        <w:instrText xml:space="preserve">PAGEREF Raf_Ref389038085 \h  \* MERGEFORMAT </w:instrText>
      </w:r>
      <w:r w:rsidR="000E1EE1">
        <w:rPr>
          <w:vanish/>
        </w:rPr>
      </w:r>
      <w:r w:rsidR="000E1EE1">
        <w:rPr>
          <w:vanish/>
        </w:rPr>
        <w:fldChar w:fldCharType="separate"/>
      </w:r>
      <w:r>
        <w:rPr>
          <w:vanish/>
        </w:rPr>
        <w:t>79</w:t>
      </w:r>
      <w:r w:rsidR="000E1EE1">
        <w:rPr>
          <w:vanish/>
        </w:rPr>
        <w:fldChar w:fldCharType="end"/>
      </w:r>
      <w:bookmarkEnd w:id="628"/>
      <w:r w:rsidR="000E1EE1">
        <w:rPr>
          <w:vanish/>
        </w:rPr>
        <w:fldChar w:fldCharType="begin"/>
      </w:r>
      <w:r>
        <w:instrText>xe "ACID Properties"</w:instrText>
      </w:r>
      <w:r w:rsidR="000E1EE1">
        <w:rPr>
          <w:vanish/>
        </w:rPr>
        <w:fldChar w:fldCharType="end"/>
      </w:r>
      <w:r w:rsidR="000E1EE1">
        <w:rPr>
          <w:vanish/>
        </w:rPr>
        <w:fldChar w:fldCharType="begin"/>
      </w:r>
      <w:r>
        <w:instrText>xe "Query:Functional Query Definition"</w:instrText>
      </w:r>
      <w:r w:rsidR="000E1EE1">
        <w:rPr>
          <w:vanish/>
        </w:rPr>
        <w:fldChar w:fldCharType="end"/>
      </w:r>
      <w:r w:rsidR="000E1EE1">
        <w:rPr>
          <w:vanish/>
        </w:rPr>
        <w:fldChar w:fldCharType="begin"/>
      </w:r>
      <w:r>
        <w:instrText>xe "Functional Query Definition"</w:instrText>
      </w:r>
      <w:r w:rsidR="000E1EE1">
        <w:rPr>
          <w:vanish/>
        </w:rPr>
        <w:fldChar w:fldCharType="end"/>
      </w:r>
    </w:p>
    <w:p w:rsidR="00753E82" w:rsidRDefault="00753E82" w:rsidP="00753E82">
      <w:r>
        <w:t>Given the input data:</w:t>
      </w:r>
    </w:p>
    <w:p w:rsidR="00753E82" w:rsidRDefault="00753E82" w:rsidP="00753E82">
      <w:pPr>
        <w:pStyle w:val="Bullets"/>
      </w:pPr>
      <w:r>
        <w:t>O_KEY, selected within the same distributions as those used for the population</w:t>
      </w:r>
      <w:bookmarkStart w:id="629" w:name="Xaf998333"/>
      <w:bookmarkEnd w:id="629"/>
      <w:r w:rsidR="000E1EE1">
        <w:fldChar w:fldCharType="begin"/>
      </w:r>
      <w:r>
        <w:instrText>xe "Database population"</w:instrText>
      </w:r>
      <w:r w:rsidR="000E1EE1">
        <w:fldChar w:fldCharType="end"/>
      </w:r>
      <w:r>
        <w:t xml:space="preserve"> of  L_ORDERKEY in the qualification database</w:t>
      </w:r>
      <w:bookmarkStart w:id="630" w:name="Xaf998334"/>
      <w:bookmarkEnd w:id="630"/>
      <w:r w:rsidR="000E1EE1">
        <w:fldChar w:fldCharType="begin"/>
      </w:r>
      <w:r>
        <w:instrText>xe "Qualification Database"</w:instrText>
      </w:r>
      <w:r w:rsidR="000E1EE1">
        <w:fldChar w:fldCharType="end"/>
      </w:r>
      <w:r>
        <w:t>:</w:t>
      </w:r>
    </w:p>
    <w:p w:rsidR="00753E82" w:rsidRPr="00B10120" w:rsidRDefault="00753E82" w:rsidP="00753E82">
      <w:pPr>
        <w:pStyle w:val="CODE"/>
      </w:pPr>
      <w:r w:rsidRPr="00B10120">
        <w:t xml:space="preserve">SELECT </w:t>
      </w:r>
      <w:proofErr w:type="gramStart"/>
      <w:r w:rsidRPr="00B10120">
        <w:t>SUM(</w:t>
      </w:r>
      <w:proofErr w:type="spellStart"/>
      <w:proofErr w:type="gramEnd"/>
      <w:r w:rsidRPr="00B10120">
        <w:t>trunc</w:t>
      </w:r>
      <w:proofErr w:type="spellEnd"/>
      <w:r w:rsidRPr="00B10120">
        <w:t>(</w:t>
      </w:r>
      <w:r w:rsidRPr="00B10120">
        <w:br/>
      </w:r>
      <w:proofErr w:type="spellStart"/>
      <w:r w:rsidRPr="00B10120">
        <w:t>trunc</w:t>
      </w:r>
      <w:proofErr w:type="spellEnd"/>
      <w:r w:rsidRPr="00B10120">
        <w:t>(L_EXTENDEDPRICE * (1 - L_DISCOUNT),2) * (1 + L_TAX),2))</w:t>
      </w:r>
      <w:r w:rsidRPr="00B10120">
        <w:br/>
        <w:t>FROM LINEITEM</w:t>
      </w:r>
      <w:r w:rsidRPr="00B10120">
        <w:br/>
        <w:t>WHERE L_ORDERKEY = [</w:t>
      </w:r>
      <w:proofErr w:type="spellStart"/>
      <w:r w:rsidRPr="00B10120">
        <w:t>o_key</w:t>
      </w:r>
      <w:proofErr w:type="spellEnd"/>
      <w:r w:rsidRPr="00B10120">
        <w:t>]</w:t>
      </w:r>
    </w:p>
    <w:p w:rsidR="00753E82" w:rsidRDefault="00753E82" w:rsidP="00753E82">
      <w:pPr>
        <w:pStyle w:val="Heading4"/>
      </w:pPr>
      <w:bookmarkStart w:id="631" w:name="Raf_Ref389039812"/>
      <w:bookmarkStart w:id="632" w:name="Raf_Ref389039812T"/>
      <w:bookmarkEnd w:id="631"/>
      <w:r>
        <w:t>The ACID</w:t>
      </w:r>
      <w:bookmarkStart w:id="633" w:name="Xaf998342"/>
      <w:bookmarkEnd w:id="633"/>
      <w:r>
        <w:t xml:space="preserve"> Transaction and the ACID Query must be used to demonstrate that the ACID properties are fully sup</w:t>
      </w:r>
      <w:r>
        <w:softHyphen/>
        <w:t>ported by the system under test.</w:t>
      </w:r>
      <w:bookmarkStart w:id="634" w:name="Raf_Ref389039812P"/>
      <w:bookmarkEnd w:id="632"/>
      <w:r w:rsidR="000E1EE1">
        <w:rPr>
          <w:vanish/>
        </w:rPr>
        <w:fldChar w:fldCharType="begin" w:fldLock="1"/>
      </w:r>
      <w:r>
        <w:rPr>
          <w:vanish/>
        </w:rPr>
        <w:instrText xml:space="preserve">PAGEREF Raf_Ref389039812 \h  \* MERGEFORMAT </w:instrText>
      </w:r>
      <w:r w:rsidR="000E1EE1">
        <w:rPr>
          <w:vanish/>
        </w:rPr>
      </w:r>
      <w:r w:rsidR="000E1EE1">
        <w:rPr>
          <w:vanish/>
        </w:rPr>
        <w:fldChar w:fldCharType="separate"/>
      </w:r>
      <w:r>
        <w:rPr>
          <w:vanish/>
        </w:rPr>
        <w:t>79</w:t>
      </w:r>
      <w:r w:rsidR="000E1EE1">
        <w:rPr>
          <w:vanish/>
        </w:rPr>
        <w:fldChar w:fldCharType="end"/>
      </w:r>
      <w:bookmarkEnd w:id="634"/>
      <w:r w:rsidR="000E1EE1">
        <w:rPr>
          <w:vanish/>
        </w:rPr>
        <w:fldChar w:fldCharType="begin"/>
      </w:r>
      <w:r>
        <w:instrText>xe "ACID Properties"</w:instrText>
      </w:r>
      <w:r w:rsidR="000E1EE1">
        <w:rPr>
          <w:vanish/>
        </w:rPr>
        <w:fldChar w:fldCharType="end"/>
      </w:r>
    </w:p>
    <w:p w:rsidR="00753E82" w:rsidRDefault="00753E82" w:rsidP="00753E82">
      <w:pPr>
        <w:pStyle w:val="Heading4"/>
      </w:pPr>
      <w:r>
        <w:t>Although the ACID</w:t>
      </w:r>
      <w:bookmarkStart w:id="635" w:name="Xaf998344"/>
      <w:bookmarkEnd w:id="635"/>
      <w:r w:rsidR="000E1EE1">
        <w:fldChar w:fldCharType="begin"/>
      </w:r>
      <w:r>
        <w:instrText>xe "ACID Properties"</w:instrText>
      </w:r>
      <w:r w:rsidR="000E1EE1">
        <w:fldChar w:fldCharType="end"/>
      </w:r>
      <w:r>
        <w:t xml:space="preserve"> Transaction and the ACID Query do not involve all the tables</w:t>
      </w:r>
      <w:bookmarkStart w:id="636" w:name="Xaf998345"/>
      <w:bookmarkEnd w:id="636"/>
      <w:r w:rsidR="000E1EE1">
        <w:fldChar w:fldCharType="begin"/>
      </w:r>
      <w:r>
        <w:instrText>xe "Tables"</w:instrText>
      </w:r>
      <w:r w:rsidR="000E1EE1">
        <w:fldChar w:fldCharType="end"/>
      </w:r>
      <w:r>
        <w:t xml:space="preserve"> of the TPC-H database, the ACID properties must be supported for all tables of the TPC-H database.</w:t>
      </w:r>
    </w:p>
    <w:p w:rsidR="00753E82" w:rsidRDefault="00753E82" w:rsidP="00753E82">
      <w:pPr>
        <w:pStyle w:val="Heading2"/>
      </w:pPr>
      <w:bookmarkStart w:id="637" w:name="_Toc149484546"/>
      <w:r>
        <w:t>Atomicity</w:t>
      </w:r>
      <w:bookmarkStart w:id="638" w:name="Xaf998349"/>
      <w:bookmarkStart w:id="639" w:name="Xaf998350"/>
      <w:bookmarkEnd w:id="638"/>
      <w:bookmarkEnd w:id="639"/>
      <w:r w:rsidR="000E1EE1">
        <w:fldChar w:fldCharType="begin"/>
      </w:r>
      <w:r>
        <w:instrText>xe "Atomicity"</w:instrText>
      </w:r>
      <w:r w:rsidR="000E1EE1">
        <w:fldChar w:fldCharType="end"/>
      </w:r>
      <w:r w:rsidR="000E1EE1">
        <w:fldChar w:fldCharType="begin"/>
      </w:r>
      <w:r>
        <w:instrText>xe "ACID:Atomicity"</w:instrText>
      </w:r>
      <w:r w:rsidR="000E1EE1">
        <w:fldChar w:fldCharType="end"/>
      </w:r>
      <w:r>
        <w:t xml:space="preserve"> Requirements</w:t>
      </w:r>
      <w:bookmarkEnd w:id="637"/>
    </w:p>
    <w:p w:rsidR="00753E82" w:rsidRDefault="00753E82" w:rsidP="00753E82">
      <w:pPr>
        <w:pStyle w:val="Heading3"/>
      </w:pPr>
      <w:r>
        <w:t>Atomicity</w:t>
      </w:r>
      <w:bookmarkStart w:id="640" w:name="Xaf998352"/>
      <w:bookmarkStart w:id="641" w:name="Xaf998353"/>
      <w:bookmarkEnd w:id="640"/>
      <w:bookmarkEnd w:id="641"/>
      <w:r w:rsidR="000E1EE1">
        <w:fldChar w:fldCharType="begin"/>
      </w:r>
      <w:r>
        <w:instrText>xe "Atomicity"</w:instrText>
      </w:r>
      <w:r w:rsidR="000E1EE1">
        <w:fldChar w:fldCharType="end"/>
      </w:r>
      <w:r w:rsidR="000E1EE1">
        <w:fldChar w:fldCharType="begin"/>
      </w:r>
      <w:r>
        <w:instrText>xe "ACID:Atomicity"</w:instrText>
      </w:r>
      <w:r w:rsidR="000E1EE1">
        <w:fldChar w:fldCharType="end"/>
      </w:r>
      <w:r>
        <w:t xml:space="preserve"> Property Definition</w:t>
      </w:r>
    </w:p>
    <w:p w:rsidR="00753E82" w:rsidRDefault="00753E82" w:rsidP="00753E82">
      <w:r>
        <w:t>The system under test must guarantee that transactions are atomic</w:t>
      </w:r>
      <w:bookmarkStart w:id="642" w:name="Xaf998355"/>
      <w:bookmarkEnd w:id="642"/>
      <w:r w:rsidR="000E1EE1">
        <w:fldChar w:fldCharType="begin"/>
      </w:r>
      <w:r>
        <w:instrText>xe "ACID:Atomicity"</w:instrText>
      </w:r>
      <w:r w:rsidR="000E1EE1">
        <w:fldChar w:fldCharType="end"/>
      </w:r>
      <w:r>
        <w:t>; the system will either perform all individual operations on the data, or will assure that no partially-completed operations leave any effects on the data.</w:t>
      </w:r>
    </w:p>
    <w:p w:rsidR="00753E82" w:rsidRDefault="00753E82" w:rsidP="00753E82">
      <w:pPr>
        <w:pStyle w:val="Heading3"/>
      </w:pPr>
      <w:r>
        <w:t>Atomicity</w:t>
      </w:r>
      <w:bookmarkStart w:id="643" w:name="Xaf998357"/>
      <w:bookmarkStart w:id="644" w:name="Xaf998358"/>
      <w:bookmarkEnd w:id="643"/>
      <w:bookmarkEnd w:id="644"/>
      <w:r w:rsidR="000E1EE1">
        <w:fldChar w:fldCharType="begin"/>
      </w:r>
      <w:r>
        <w:instrText>xe "Atomicity"</w:instrText>
      </w:r>
      <w:r w:rsidR="000E1EE1">
        <w:fldChar w:fldCharType="end"/>
      </w:r>
      <w:r w:rsidR="000E1EE1">
        <w:fldChar w:fldCharType="begin"/>
      </w:r>
      <w:r>
        <w:instrText>xe "ACID:Atomicity"</w:instrText>
      </w:r>
      <w:r w:rsidR="000E1EE1">
        <w:fldChar w:fldCharType="end"/>
      </w:r>
      <w:r>
        <w:t xml:space="preserve"> Tests</w:t>
      </w:r>
    </w:p>
    <w:p w:rsidR="00753E82" w:rsidRDefault="00753E82" w:rsidP="00753E82">
      <w:pPr>
        <w:pStyle w:val="Heading4"/>
      </w:pPr>
      <w:r>
        <w:t>Perform the ACID</w:t>
      </w:r>
      <w:bookmarkStart w:id="645" w:name="Xaf998360"/>
      <w:bookmarkEnd w:id="645"/>
      <w:r w:rsidR="000E1EE1">
        <w:fldChar w:fldCharType="begin"/>
      </w:r>
      <w:r>
        <w:instrText>xe "ACID Properties"</w:instrText>
      </w:r>
      <w:r w:rsidR="000E1EE1">
        <w:fldChar w:fldCharType="end"/>
      </w:r>
      <w:r>
        <w:t xml:space="preserve"> Transaction (see </w:t>
      </w:r>
      <w:hyperlink w:anchor="Raf16778" w:history="1">
        <w:r>
          <w:t>Clause 3.1.5</w:t>
        </w:r>
      </w:hyperlink>
      <w:r>
        <w:t>) for a randomly selected set of input data and verify that the appro</w:t>
      </w:r>
      <w:r>
        <w:softHyphen/>
        <w:t>priate rows</w:t>
      </w:r>
      <w:bookmarkStart w:id="646" w:name="Xaf998362"/>
      <w:bookmarkEnd w:id="646"/>
      <w:r w:rsidR="000E1EE1">
        <w:fldChar w:fldCharType="begin"/>
      </w:r>
      <w:r>
        <w:instrText>xe "Rows"</w:instrText>
      </w:r>
      <w:r w:rsidR="000E1EE1">
        <w:fldChar w:fldCharType="end"/>
      </w:r>
      <w:r>
        <w:t xml:space="preserve"> have been changed in the </w:t>
      </w:r>
      <w:r w:rsidRPr="00BE3E73">
        <w:t xml:space="preserve">ORDERS, LINEITEM, and HISTORY </w:t>
      </w:r>
      <w:r>
        <w:t>tables</w:t>
      </w:r>
      <w:bookmarkStart w:id="647" w:name="Xaf998363"/>
      <w:bookmarkEnd w:id="647"/>
      <w:r w:rsidR="000E1EE1">
        <w:fldChar w:fldCharType="begin"/>
      </w:r>
      <w:r>
        <w:instrText>xe "Tables"</w:instrText>
      </w:r>
      <w:r w:rsidR="000E1EE1">
        <w:fldChar w:fldCharType="end"/>
      </w:r>
      <w:r>
        <w:t>.</w:t>
      </w:r>
    </w:p>
    <w:p w:rsidR="00753E82" w:rsidRDefault="00753E82" w:rsidP="00753E82">
      <w:pPr>
        <w:pStyle w:val="Heading4"/>
      </w:pPr>
      <w:r>
        <w:t>Perform the ACID</w:t>
      </w:r>
      <w:bookmarkStart w:id="648" w:name="Xaf998364"/>
      <w:bookmarkEnd w:id="648"/>
      <w:r w:rsidR="000E1EE1">
        <w:fldChar w:fldCharType="begin"/>
      </w:r>
      <w:r>
        <w:instrText>xe "ACID Properties"</w:instrText>
      </w:r>
      <w:r w:rsidR="000E1EE1">
        <w:fldChar w:fldCharType="end"/>
      </w:r>
      <w:r>
        <w:t xml:space="preserve"> Transaction for a randomly selected set of input data, substituting a ROLLBACK of the transac</w:t>
      </w:r>
      <w:r>
        <w:softHyphen/>
        <w:t>tion for the COMMIT of the transaction. Verify that the appropriate rows</w:t>
      </w:r>
      <w:bookmarkStart w:id="649" w:name="Xaf998366"/>
      <w:bookmarkEnd w:id="649"/>
      <w:r w:rsidR="000E1EE1">
        <w:fldChar w:fldCharType="begin"/>
      </w:r>
      <w:r>
        <w:instrText>xe "Rows"</w:instrText>
      </w:r>
      <w:r w:rsidR="000E1EE1">
        <w:fldChar w:fldCharType="end"/>
      </w:r>
      <w:r>
        <w:t xml:space="preserve"> have not been changed in the </w:t>
      </w:r>
      <w:r w:rsidRPr="00BE3E73">
        <w:t>ORDERS, LINEITEM, and HISTORY</w:t>
      </w:r>
      <w:r>
        <w:t xml:space="preserve"> tables</w:t>
      </w:r>
      <w:bookmarkStart w:id="650" w:name="Xaf998367"/>
      <w:bookmarkEnd w:id="650"/>
      <w:r w:rsidR="000E1EE1">
        <w:fldChar w:fldCharType="begin"/>
      </w:r>
      <w:r>
        <w:instrText>xe "Tables"</w:instrText>
      </w:r>
      <w:r w:rsidR="000E1EE1">
        <w:fldChar w:fldCharType="end"/>
      </w:r>
      <w:r>
        <w:t>.</w:t>
      </w:r>
    </w:p>
    <w:p w:rsidR="00753E82" w:rsidRDefault="00753E82" w:rsidP="00753E82">
      <w:pPr>
        <w:pStyle w:val="Heading2"/>
      </w:pPr>
      <w:bookmarkStart w:id="651" w:name="_Toc149484547"/>
      <w:r>
        <w:t>Consistency</w:t>
      </w:r>
      <w:bookmarkStart w:id="652" w:name="Xaf998369"/>
      <w:bookmarkStart w:id="653" w:name="Xaf998370"/>
      <w:bookmarkEnd w:id="652"/>
      <w:bookmarkEnd w:id="653"/>
      <w:r w:rsidR="000E1EE1">
        <w:fldChar w:fldCharType="begin"/>
      </w:r>
      <w:r>
        <w:instrText>xe "ACID:Consistency"</w:instrText>
      </w:r>
      <w:r w:rsidR="000E1EE1">
        <w:fldChar w:fldCharType="end"/>
      </w:r>
      <w:r w:rsidR="000E1EE1">
        <w:fldChar w:fldCharType="begin"/>
      </w:r>
      <w:r>
        <w:instrText>xe "Consistency"</w:instrText>
      </w:r>
      <w:r w:rsidR="000E1EE1">
        <w:fldChar w:fldCharType="end"/>
      </w:r>
      <w:r>
        <w:t xml:space="preserve"> Requirements</w:t>
      </w:r>
      <w:bookmarkEnd w:id="651"/>
    </w:p>
    <w:p w:rsidR="00753E82" w:rsidRDefault="00753E82" w:rsidP="00753E82">
      <w:pPr>
        <w:pStyle w:val="Heading3"/>
      </w:pPr>
      <w:r>
        <w:t>Consistency</w:t>
      </w:r>
      <w:bookmarkStart w:id="654" w:name="Xaf998372"/>
      <w:bookmarkStart w:id="655" w:name="Xaf998373"/>
      <w:bookmarkEnd w:id="654"/>
      <w:bookmarkEnd w:id="655"/>
      <w:r w:rsidR="000E1EE1">
        <w:fldChar w:fldCharType="begin"/>
      </w:r>
      <w:r>
        <w:instrText>xe "ACID:Consistency"</w:instrText>
      </w:r>
      <w:r w:rsidR="000E1EE1">
        <w:fldChar w:fldCharType="end"/>
      </w:r>
      <w:r w:rsidR="000E1EE1">
        <w:fldChar w:fldCharType="begin"/>
      </w:r>
      <w:r>
        <w:instrText>xe "Consistency"</w:instrText>
      </w:r>
      <w:r w:rsidR="000E1EE1">
        <w:fldChar w:fldCharType="end"/>
      </w:r>
      <w:r>
        <w:t xml:space="preserve"> Property Definition</w:t>
      </w:r>
    </w:p>
    <w:p w:rsidR="00753E82" w:rsidRDefault="00753E82" w:rsidP="00753E82">
      <w:r>
        <w:t>Consistency</w:t>
      </w:r>
      <w:bookmarkStart w:id="656" w:name="Xaf998375"/>
      <w:bookmarkStart w:id="657" w:name="Xaf998376"/>
      <w:bookmarkEnd w:id="656"/>
      <w:bookmarkEnd w:id="657"/>
      <w:r w:rsidR="000E1EE1">
        <w:fldChar w:fldCharType="begin"/>
      </w:r>
      <w:r>
        <w:instrText>xe "ACID:Consistency"</w:instrText>
      </w:r>
      <w:r w:rsidR="000E1EE1">
        <w:fldChar w:fldCharType="end"/>
      </w:r>
      <w:r w:rsidR="000E1EE1">
        <w:fldChar w:fldCharType="begin"/>
      </w:r>
      <w:r>
        <w:instrText>xe "Consistency"</w:instrText>
      </w:r>
      <w:r w:rsidR="000E1EE1">
        <w:fldChar w:fldCharType="end"/>
      </w:r>
      <w:r>
        <w:t xml:space="preserve"> is the property of the application that requires any execution of transactions to take the database from one consistent state to another.</w:t>
      </w:r>
    </w:p>
    <w:p w:rsidR="00753E82" w:rsidRDefault="00753E82" w:rsidP="00753E82">
      <w:pPr>
        <w:pStyle w:val="Heading3"/>
      </w:pPr>
      <w:r>
        <w:t>Consistency</w:t>
      </w:r>
      <w:bookmarkStart w:id="658" w:name="Xaf998378"/>
      <w:bookmarkStart w:id="659" w:name="Xaf998379"/>
      <w:bookmarkEnd w:id="658"/>
      <w:bookmarkEnd w:id="659"/>
      <w:r w:rsidR="000E1EE1">
        <w:fldChar w:fldCharType="begin"/>
      </w:r>
      <w:r>
        <w:instrText>xe "ACID:Consistency"</w:instrText>
      </w:r>
      <w:r w:rsidR="000E1EE1">
        <w:fldChar w:fldCharType="end"/>
      </w:r>
      <w:r w:rsidR="000E1EE1">
        <w:fldChar w:fldCharType="begin"/>
      </w:r>
      <w:r>
        <w:instrText>xe "Consistency"</w:instrText>
      </w:r>
      <w:r w:rsidR="000E1EE1">
        <w:fldChar w:fldCharType="end"/>
      </w:r>
      <w:r>
        <w:t xml:space="preserve"> Condition</w:t>
      </w:r>
    </w:p>
    <w:p w:rsidR="00753E82" w:rsidRDefault="00753E82" w:rsidP="00753E82">
      <w:pPr>
        <w:pStyle w:val="Heading4"/>
      </w:pPr>
      <w:bookmarkStart w:id="660" w:name="Raf_Ref389038398"/>
      <w:bookmarkStart w:id="661" w:name="Raf_Ref389038398T"/>
      <w:bookmarkEnd w:id="660"/>
      <w:r>
        <w:t>A consistent state for the TPC-H database is defined to exist when:</w:t>
      </w:r>
      <w:bookmarkStart w:id="662" w:name="Raf_Ref389038398P"/>
      <w:bookmarkEnd w:id="661"/>
      <w:r w:rsidR="000E1EE1">
        <w:rPr>
          <w:vanish/>
        </w:rPr>
        <w:fldChar w:fldCharType="begin" w:fldLock="1"/>
      </w:r>
      <w:r>
        <w:rPr>
          <w:vanish/>
        </w:rPr>
        <w:instrText xml:space="preserve">PAGEREF Raf_Ref389038398 \h  \* MERGEFORMAT </w:instrText>
      </w:r>
      <w:r w:rsidR="000E1EE1">
        <w:rPr>
          <w:vanish/>
        </w:rPr>
      </w:r>
      <w:r w:rsidR="000E1EE1">
        <w:rPr>
          <w:vanish/>
        </w:rPr>
        <w:fldChar w:fldCharType="separate"/>
      </w:r>
      <w:r>
        <w:rPr>
          <w:vanish/>
        </w:rPr>
        <w:t>80</w:t>
      </w:r>
      <w:r w:rsidR="000E1EE1">
        <w:rPr>
          <w:vanish/>
        </w:rPr>
        <w:fldChar w:fldCharType="end"/>
      </w:r>
      <w:bookmarkEnd w:id="662"/>
    </w:p>
    <w:p w:rsidR="00753E82" w:rsidRDefault="00753E82" w:rsidP="00753E82">
      <w:pPr>
        <w:pStyle w:val="CODE"/>
        <w:widowControl/>
      </w:pPr>
      <w:r>
        <w:lastRenderedPageBreak/>
        <w:t xml:space="preserve">O_TOTALPRICE = </w:t>
      </w:r>
      <w:r>
        <w:br/>
      </w:r>
      <w:proofErr w:type="gramStart"/>
      <w:r>
        <w:t>SUM(</w:t>
      </w:r>
      <w:proofErr w:type="spellStart"/>
      <w:proofErr w:type="gramEnd"/>
      <w:r>
        <w:t>trunc</w:t>
      </w:r>
      <w:proofErr w:type="spellEnd"/>
      <w:r>
        <w:t>(</w:t>
      </w:r>
      <w:proofErr w:type="spellStart"/>
      <w:r>
        <w:t>trunc</w:t>
      </w:r>
      <w:proofErr w:type="spellEnd"/>
      <w:r>
        <w:t>(L_EXTENDEDPRICE *(1 - L_DISCOUNT),2) * (1+L_TAX),2))</w:t>
      </w:r>
    </w:p>
    <w:p w:rsidR="00753E82" w:rsidRDefault="00753E82" w:rsidP="00753E82"/>
    <w:p w:rsidR="00753E82" w:rsidRDefault="00753E82" w:rsidP="00753E82">
      <w:proofErr w:type="gramStart"/>
      <w:r>
        <w:t>for</w:t>
      </w:r>
      <w:proofErr w:type="gramEnd"/>
      <w:r>
        <w:t xml:space="preserve"> each ORDERS and </w:t>
      </w:r>
      <w:r>
        <w:rPr>
          <w:caps/>
        </w:rPr>
        <w:t xml:space="preserve">LineItem </w:t>
      </w:r>
      <w:r>
        <w:t>defined by (O_ORDERKEY = L_ORDERKEY)</w:t>
      </w:r>
    </w:p>
    <w:p w:rsidR="00753E82" w:rsidRDefault="00753E82" w:rsidP="00753E82">
      <w:pPr>
        <w:pStyle w:val="Heading4"/>
      </w:pPr>
      <w:r>
        <w:t xml:space="preserve">A TPC-H database, when populated as defined in Clause </w:t>
      </w:r>
      <w:r w:rsidR="000E1EE1">
        <w:fldChar w:fldCharType="begin"/>
      </w:r>
      <w:r>
        <w:instrText xml:space="preserve"> REF Rag_Ref389040922T \r \h </w:instrText>
      </w:r>
      <w:r w:rsidR="000E1EE1">
        <w:fldChar w:fldCharType="separate"/>
      </w:r>
      <w:r w:rsidR="00A27C47">
        <w:t>4.2</w:t>
      </w:r>
      <w:r w:rsidR="000E1EE1">
        <w:fldChar w:fldCharType="end"/>
      </w:r>
      <w:r>
        <w:t>, must meet the consistency</w:t>
      </w:r>
      <w:bookmarkStart w:id="663" w:name="Xaf998394"/>
      <w:bookmarkStart w:id="664" w:name="Xaf998395"/>
      <w:bookmarkEnd w:id="663"/>
      <w:bookmarkEnd w:id="664"/>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condition defined in Clause </w:t>
      </w:r>
      <w:r w:rsidR="000E1EE1">
        <w:fldChar w:fldCharType="begin"/>
      </w:r>
      <w:r>
        <w:instrText xml:space="preserve"> REF Raf_Ref389038398T \r \h </w:instrText>
      </w:r>
      <w:r w:rsidR="000E1EE1">
        <w:fldChar w:fldCharType="separate"/>
      </w:r>
      <w:r w:rsidR="00A27C47">
        <w:t>3.3.2.1</w:t>
      </w:r>
      <w:r w:rsidR="000E1EE1">
        <w:fldChar w:fldCharType="end"/>
      </w:r>
      <w:r>
        <w:t>.</w:t>
      </w:r>
    </w:p>
    <w:p w:rsidR="00753E82" w:rsidRDefault="00753E82" w:rsidP="00753E82">
      <w:pPr>
        <w:pStyle w:val="Heading4"/>
      </w:pPr>
      <w:r>
        <w:t xml:space="preserve">If data is replicated, as permitted under </w:t>
      </w:r>
      <w:r w:rsidR="003349A4">
        <w:t xml:space="preserve">Clause </w:t>
      </w:r>
      <w:r w:rsidR="000E1EE1">
        <w:fldChar w:fldCharType="begin"/>
      </w:r>
      <w:r w:rsidR="003349A4">
        <w:instrText xml:space="preserve"> REF _Ref135727381 \r \h </w:instrText>
      </w:r>
      <w:r w:rsidR="000E1EE1">
        <w:fldChar w:fldCharType="separate"/>
      </w:r>
      <w:r w:rsidR="003349A4">
        <w:t>1.5.7</w:t>
      </w:r>
      <w:r w:rsidR="000E1EE1">
        <w:fldChar w:fldCharType="end"/>
      </w:r>
      <w:r>
        <w:t>, each copy must meet the consistency</w:t>
      </w:r>
      <w:bookmarkStart w:id="665" w:name="Xaf998403"/>
      <w:bookmarkStart w:id="666" w:name="Xaf998404"/>
      <w:bookmarkEnd w:id="665"/>
      <w:bookmarkEnd w:id="666"/>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condition defined </w:t>
      </w:r>
      <w:proofErr w:type="gramStart"/>
      <w:r>
        <w:t xml:space="preserve">in  </w:t>
      </w:r>
      <w:r w:rsidR="003349A4">
        <w:t>Clause</w:t>
      </w:r>
      <w:proofErr w:type="gramEnd"/>
      <w:r w:rsidR="003349A4">
        <w:t xml:space="preserve"> </w:t>
      </w:r>
      <w:r w:rsidR="000E1EE1">
        <w:fldChar w:fldCharType="begin"/>
      </w:r>
      <w:r w:rsidR="003349A4">
        <w:instrText xml:space="preserve"> REF Raf_Ref389038398T \r \h </w:instrText>
      </w:r>
      <w:r w:rsidR="000E1EE1">
        <w:fldChar w:fldCharType="separate"/>
      </w:r>
      <w:r w:rsidR="003349A4">
        <w:t>3.3.2.1</w:t>
      </w:r>
      <w:r w:rsidR="000E1EE1">
        <w:fldChar w:fldCharType="end"/>
      </w:r>
      <w:r>
        <w:t>.</w:t>
      </w:r>
    </w:p>
    <w:p w:rsidR="00753E82" w:rsidRDefault="00753E82" w:rsidP="00753E82">
      <w:pPr>
        <w:pStyle w:val="Heading3"/>
      </w:pPr>
      <w:r>
        <w:t>Consistency</w:t>
      </w:r>
      <w:bookmarkStart w:id="667" w:name="Xaf998408"/>
      <w:bookmarkStart w:id="668" w:name="Xaf998409"/>
      <w:bookmarkEnd w:id="667"/>
      <w:bookmarkEnd w:id="668"/>
      <w:r w:rsidR="000E1EE1">
        <w:fldChar w:fldCharType="begin"/>
      </w:r>
      <w:r>
        <w:instrText>xe "ACID:Consistency"</w:instrText>
      </w:r>
      <w:r w:rsidR="000E1EE1">
        <w:fldChar w:fldCharType="end"/>
      </w:r>
      <w:r w:rsidR="000E1EE1">
        <w:fldChar w:fldCharType="begin"/>
      </w:r>
      <w:r>
        <w:instrText>xe "Consistency"</w:instrText>
      </w:r>
      <w:r w:rsidR="000E1EE1">
        <w:fldChar w:fldCharType="end"/>
      </w:r>
      <w:r>
        <w:t xml:space="preserve"> Tests</w:t>
      </w:r>
    </w:p>
    <w:p w:rsidR="00753E82" w:rsidRDefault="00753E82" w:rsidP="00753E82">
      <w:r>
        <w:t>To verify the consistency</w:t>
      </w:r>
      <w:bookmarkStart w:id="669" w:name="Xaf998411"/>
      <w:bookmarkStart w:id="670" w:name="Xaf998412"/>
      <w:bookmarkEnd w:id="669"/>
      <w:bookmarkEnd w:id="670"/>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between the ORDERS, and LINEITEM tables</w:t>
      </w:r>
      <w:bookmarkStart w:id="671" w:name="Xaf998413"/>
      <w:bookmarkEnd w:id="671"/>
      <w:r w:rsidR="000E1EE1">
        <w:fldChar w:fldCharType="begin"/>
      </w:r>
      <w:r>
        <w:instrText>xe "Tables"</w:instrText>
      </w:r>
      <w:r w:rsidR="000E1EE1">
        <w:fldChar w:fldCharType="end"/>
      </w:r>
      <w:r>
        <w:t>, perform the following steps:</w:t>
      </w:r>
    </w:p>
    <w:p w:rsidR="00753E82" w:rsidRDefault="00753E82" w:rsidP="00753E82">
      <w:pPr>
        <w:pStyle w:val="Numbered"/>
        <w:numPr>
          <w:ilvl w:val="0"/>
          <w:numId w:val="58"/>
        </w:numPr>
      </w:pPr>
      <w:r>
        <w:t xml:space="preserve">Verify that the </w:t>
      </w:r>
      <w:proofErr w:type="gramStart"/>
      <w:r>
        <w:t>ORDERS,</w:t>
      </w:r>
      <w:proofErr w:type="gramEnd"/>
      <w:r>
        <w:t xml:space="preserve"> and LINEITEM tables</w:t>
      </w:r>
      <w:bookmarkStart w:id="672" w:name="Xaf998415"/>
      <w:bookmarkEnd w:id="672"/>
      <w:r w:rsidR="000E1EE1">
        <w:fldChar w:fldCharType="begin"/>
      </w:r>
      <w:r>
        <w:instrText>xe "Tables"</w:instrText>
      </w:r>
      <w:r w:rsidR="000E1EE1">
        <w:fldChar w:fldCharType="end"/>
      </w:r>
      <w:r>
        <w:t xml:space="preserve"> are initially consistent as defined in </w:t>
      </w:r>
      <w:hyperlink w:anchor="Raf_Ref389038398" w:history="1">
        <w:r>
          <w:t>Clause 3.3.2.1</w:t>
        </w:r>
      </w:hyperlink>
      <w:r>
        <w:t>, based on a random sample of at least 10 distinct values of O_ORDERKEY.</w:t>
      </w:r>
    </w:p>
    <w:p w:rsidR="00753E82" w:rsidRDefault="00753E82" w:rsidP="00753E82">
      <w:pPr>
        <w:pStyle w:val="Numbered"/>
      </w:pPr>
      <w:r>
        <w:t>Submit at least 100 ACID</w:t>
      </w:r>
      <w:bookmarkStart w:id="673" w:name="Xaf998420"/>
      <w:bookmarkEnd w:id="673"/>
      <w:r w:rsidR="000E1EE1">
        <w:fldChar w:fldCharType="begin"/>
      </w:r>
      <w:r>
        <w:instrText>xe "ACID Properties"</w:instrText>
      </w:r>
      <w:r w:rsidR="000E1EE1">
        <w:fldChar w:fldCharType="end"/>
      </w:r>
      <w:r>
        <w:t xml:space="preserve"> Transactions from each of at least the number of execution streams</w:t>
      </w:r>
      <w:bookmarkStart w:id="674" w:name="Xaf998421"/>
      <w:bookmarkEnd w:id="674"/>
      <w:r w:rsidR="000E1EE1">
        <w:fldChar w:fldCharType="begin"/>
      </w:r>
      <w:r>
        <w:instrText>xe "Streams"</w:instrText>
      </w:r>
      <w:r w:rsidR="000E1EE1">
        <w:fldChar w:fldCharType="end"/>
      </w:r>
      <w:r>
        <w:t xml:space="preserve">  </w:t>
      </w:r>
      <w:proofErr w:type="gramStart"/>
      <w:r>
        <w:t>( #</w:t>
      </w:r>
      <w:proofErr w:type="gramEnd"/>
      <w:r>
        <w:t xml:space="preserve"> query streams + 1 refresh</w:t>
      </w:r>
      <w:bookmarkStart w:id="675" w:name="Xaf998423"/>
      <w:bookmarkEnd w:id="675"/>
      <w:r w:rsidR="000E1EE1">
        <w:fldChar w:fldCharType="begin"/>
      </w:r>
      <w:r>
        <w:instrText>xe "Refresh Functions"</w:instrText>
      </w:r>
      <w:r w:rsidR="000E1EE1">
        <w:fldChar w:fldCharType="end"/>
      </w:r>
      <w:r>
        <w:t xml:space="preserve"> stream) used in the reported throughput</w:t>
      </w:r>
      <w:bookmarkStart w:id="676" w:name="Xaf998424"/>
      <w:bookmarkEnd w:id="676"/>
      <w:r w:rsidR="000E1EE1">
        <w:fldChar w:fldCharType="begin"/>
      </w:r>
      <w:r>
        <w:instrText>xe "Numerical Quantities:QthH"</w:instrText>
      </w:r>
      <w:r w:rsidR="000E1EE1">
        <w:fldChar w:fldCharType="end"/>
      </w:r>
      <w:r>
        <w:t xml:space="preserve"> test</w:t>
      </w:r>
      <w:bookmarkStart w:id="677" w:name="Xaf998425"/>
      <w:bookmarkEnd w:id="677"/>
      <w:r w:rsidR="000E1EE1">
        <w:fldChar w:fldCharType="begin"/>
      </w:r>
      <w:r>
        <w:instrText>xe "Throughput Test"</w:instrText>
      </w:r>
      <w:r w:rsidR="000E1EE1">
        <w:fldChar w:fldCharType="end"/>
      </w:r>
      <w:r>
        <w:t xml:space="preserve"> (see Clause </w:t>
      </w:r>
      <w:r w:rsidR="000E1EE1">
        <w:fldChar w:fldCharType="begin"/>
      </w:r>
      <w:r>
        <w:instrText xml:space="preserve"> REF Rah_Ref389038664T \r \h </w:instrText>
      </w:r>
      <w:r w:rsidR="000E1EE1">
        <w:fldChar w:fldCharType="separate"/>
      </w:r>
      <w:r w:rsidR="00A27C47">
        <w:t>5.3.4</w:t>
      </w:r>
      <w:r w:rsidR="000E1EE1">
        <w:fldChar w:fldCharType="end"/>
      </w:r>
      <w:r>
        <w:t xml:space="preserve">). Each transaction must use values of (O_KEY, L_KEY, DELTA) randomly generated within the ranges defined in </w:t>
      </w:r>
      <w:r w:rsidR="003349A4">
        <w:t xml:space="preserve">Clause </w:t>
      </w:r>
      <w:r w:rsidR="000E1EE1">
        <w:fldChar w:fldCharType="begin"/>
      </w:r>
      <w:r w:rsidR="003349A4">
        <w:instrText xml:space="preserve"> REF Raf_Ref389038119T \r \h </w:instrText>
      </w:r>
      <w:r w:rsidR="000E1EE1">
        <w:fldChar w:fldCharType="separate"/>
      </w:r>
      <w:r w:rsidR="003349A4">
        <w:t>3.1.6.2</w:t>
      </w:r>
      <w:r w:rsidR="000E1EE1">
        <w:fldChar w:fldCharType="end"/>
      </w:r>
      <w:r>
        <w:t>. Ensure that all the values of O_ORDERKEY chosen in Step 1 are used by some transaction in Step 2.</w:t>
      </w:r>
    </w:p>
    <w:p w:rsidR="00753E82" w:rsidRDefault="00753E82" w:rsidP="00753E82">
      <w:pPr>
        <w:pStyle w:val="Numbered"/>
      </w:pPr>
      <w:r>
        <w:t>Re-verify the consistency</w:t>
      </w:r>
      <w:bookmarkStart w:id="678" w:name="Xaf998429"/>
      <w:bookmarkStart w:id="679" w:name="Xaf998430"/>
      <w:bookmarkEnd w:id="678"/>
      <w:bookmarkEnd w:id="679"/>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of the ORDERS, and LINEITEM tables</w:t>
      </w:r>
      <w:bookmarkStart w:id="680" w:name="Xaf998431"/>
      <w:bookmarkEnd w:id="680"/>
      <w:r w:rsidR="000E1EE1">
        <w:fldChar w:fldCharType="begin"/>
      </w:r>
      <w:r>
        <w:instrText>xe "Tables"</w:instrText>
      </w:r>
      <w:r w:rsidR="000E1EE1">
        <w:fldChar w:fldCharType="end"/>
      </w:r>
      <w:r>
        <w:t xml:space="preserve"> as defined in </w:t>
      </w:r>
      <w:hyperlink w:anchor="Raf_Ref389038398" w:history="1">
        <w:r>
          <w:t>Clause 3.3.2.1</w:t>
        </w:r>
      </w:hyperlink>
      <w:r>
        <w:t xml:space="preserve"> based on the same sample values of O_ORDERKEY selected in Step 1.</w:t>
      </w:r>
    </w:p>
    <w:p w:rsidR="00753E82" w:rsidRDefault="00753E82" w:rsidP="00753E82">
      <w:pPr>
        <w:pStyle w:val="Heading2"/>
      </w:pPr>
      <w:bookmarkStart w:id="681" w:name="Raf_Ref389558080"/>
      <w:bookmarkStart w:id="682" w:name="Raf_Ref389558080T"/>
      <w:bookmarkStart w:id="683" w:name="_Toc149484548"/>
      <w:bookmarkEnd w:id="681"/>
      <w:r>
        <w:t>Isolation</w:t>
      </w:r>
      <w:bookmarkStart w:id="684" w:name="Xaf998438"/>
      <w:bookmarkStart w:id="685" w:name="Xaf998439"/>
      <w:bookmarkEnd w:id="684"/>
      <w:bookmarkEnd w:id="685"/>
      <w:r>
        <w:t xml:space="preserve"> Requirements</w:t>
      </w:r>
      <w:bookmarkStart w:id="686" w:name="Raf_Ref389558080P"/>
      <w:bookmarkEnd w:id="682"/>
      <w:bookmarkEnd w:id="683"/>
      <w:r w:rsidR="000E1EE1">
        <w:rPr>
          <w:vanish/>
        </w:rPr>
        <w:fldChar w:fldCharType="begin" w:fldLock="1"/>
      </w:r>
      <w:r>
        <w:rPr>
          <w:vanish/>
        </w:rPr>
        <w:instrText xml:space="preserve">PAGEREF Raf_Ref389558080 \h  \* MERGEFORMAT </w:instrText>
      </w:r>
      <w:r w:rsidR="000E1EE1">
        <w:rPr>
          <w:vanish/>
        </w:rPr>
      </w:r>
      <w:r w:rsidR="000E1EE1">
        <w:rPr>
          <w:vanish/>
        </w:rPr>
        <w:fldChar w:fldCharType="separate"/>
      </w:r>
      <w:r>
        <w:rPr>
          <w:vanish/>
        </w:rPr>
        <w:t>80</w:t>
      </w:r>
      <w:r w:rsidR="000E1EE1">
        <w:rPr>
          <w:vanish/>
        </w:rPr>
        <w:fldChar w:fldCharType="end"/>
      </w:r>
      <w:bookmarkEnd w:id="686"/>
      <w:r w:rsidR="000E1EE1">
        <w:rPr>
          <w:vanish/>
        </w:rPr>
        <w:fldChar w:fldCharType="begin"/>
      </w:r>
      <w:r>
        <w:instrText>xe "Isolation"</w:instrText>
      </w:r>
      <w:r w:rsidR="000E1EE1">
        <w:rPr>
          <w:vanish/>
        </w:rPr>
        <w:fldChar w:fldCharType="end"/>
      </w:r>
      <w:r w:rsidR="000E1EE1">
        <w:rPr>
          <w:vanish/>
        </w:rPr>
        <w:fldChar w:fldCharType="begin"/>
      </w:r>
      <w:r>
        <w:instrText>xe "ACID:Isolation"</w:instrText>
      </w:r>
      <w:r w:rsidR="000E1EE1">
        <w:rPr>
          <w:vanish/>
        </w:rPr>
        <w:fldChar w:fldCharType="end"/>
      </w:r>
    </w:p>
    <w:p w:rsidR="00753E82" w:rsidRDefault="00753E82" w:rsidP="00753E82">
      <w:pPr>
        <w:pStyle w:val="Heading3"/>
      </w:pPr>
      <w:bookmarkStart w:id="687" w:name="Raf16367"/>
      <w:bookmarkStart w:id="688" w:name="Raf16367T"/>
      <w:bookmarkEnd w:id="687"/>
      <w:r>
        <w:t>Isolation</w:t>
      </w:r>
      <w:bookmarkStart w:id="689" w:name="Xaf998441"/>
      <w:bookmarkStart w:id="690" w:name="Xaf998442"/>
      <w:bookmarkEnd w:id="689"/>
      <w:bookmarkEnd w:id="690"/>
      <w:r>
        <w:t xml:space="preserve"> Property Definition</w:t>
      </w:r>
      <w:bookmarkStart w:id="691" w:name="Raf16367P"/>
      <w:bookmarkEnd w:id="688"/>
      <w:r w:rsidR="000E1EE1">
        <w:rPr>
          <w:vanish/>
        </w:rPr>
        <w:fldChar w:fldCharType="begin" w:fldLock="1"/>
      </w:r>
      <w:r>
        <w:rPr>
          <w:vanish/>
        </w:rPr>
        <w:instrText xml:space="preserve">PAGEREF Raf16367 \h  \* MERGEFORMAT </w:instrText>
      </w:r>
      <w:r w:rsidR="000E1EE1">
        <w:rPr>
          <w:vanish/>
        </w:rPr>
      </w:r>
      <w:r w:rsidR="000E1EE1">
        <w:rPr>
          <w:vanish/>
        </w:rPr>
        <w:fldChar w:fldCharType="separate"/>
      </w:r>
      <w:r>
        <w:rPr>
          <w:vanish/>
        </w:rPr>
        <w:t>80</w:t>
      </w:r>
      <w:r w:rsidR="000E1EE1">
        <w:rPr>
          <w:vanish/>
        </w:rPr>
        <w:fldChar w:fldCharType="end"/>
      </w:r>
      <w:bookmarkEnd w:id="691"/>
      <w:r w:rsidR="000E1EE1">
        <w:rPr>
          <w:vanish/>
        </w:rPr>
        <w:fldChar w:fldCharType="begin"/>
      </w:r>
      <w:r>
        <w:instrText>xe "Isolation"</w:instrText>
      </w:r>
      <w:r w:rsidR="000E1EE1">
        <w:rPr>
          <w:vanish/>
        </w:rPr>
        <w:fldChar w:fldCharType="end"/>
      </w:r>
      <w:r w:rsidR="000E1EE1">
        <w:rPr>
          <w:vanish/>
        </w:rPr>
        <w:fldChar w:fldCharType="begin"/>
      </w:r>
      <w:r>
        <w:instrText>xe "ACID:Isolation"</w:instrText>
      </w:r>
      <w:r w:rsidR="000E1EE1">
        <w:rPr>
          <w:vanish/>
        </w:rPr>
        <w:fldChar w:fldCharType="end"/>
      </w:r>
    </w:p>
    <w:p w:rsidR="00753E82" w:rsidRDefault="00753E82" w:rsidP="00753E82">
      <w:r>
        <w:t>Isolation</w:t>
      </w:r>
      <w:bookmarkStart w:id="692" w:name="Xaf998444"/>
      <w:bookmarkStart w:id="693" w:name="Xaf998445"/>
      <w:bookmarkEnd w:id="692"/>
      <w:bookmarkEnd w:id="693"/>
      <w:r w:rsidR="000E1EE1">
        <w:fldChar w:fldCharType="begin"/>
      </w:r>
      <w:r>
        <w:instrText>xe "Isolation"</w:instrText>
      </w:r>
      <w:r w:rsidR="000E1EE1">
        <w:fldChar w:fldCharType="end"/>
      </w:r>
      <w:r w:rsidR="000E1EE1">
        <w:fldChar w:fldCharType="begin"/>
      </w:r>
      <w:r>
        <w:instrText>xe "ACID:Isolation"</w:instrText>
      </w:r>
      <w:r w:rsidR="000E1EE1">
        <w:fldChar w:fldCharType="end"/>
      </w:r>
      <w:r>
        <w:t xml:space="preserve"> can be defined in terms of the following phenomena that may occur during the execution of concurrent</w:t>
      </w:r>
      <w:bookmarkStart w:id="694" w:name="Xaf998446"/>
      <w:bookmarkEnd w:id="694"/>
      <w:r w:rsidR="000E1EE1">
        <w:fldChar w:fldCharType="begin"/>
      </w:r>
      <w:r>
        <w:instrText>xe "Concurrency"</w:instrText>
      </w:r>
      <w:r w:rsidR="000E1EE1">
        <w:fldChar w:fldCharType="end"/>
      </w:r>
      <w:r>
        <w:t xml:space="preserve"> database transactions (i.e., read-write transactions or read-only queries):</w:t>
      </w:r>
    </w:p>
    <w:p w:rsidR="00753E82" w:rsidRDefault="00753E82" w:rsidP="00753E82">
      <w:pPr>
        <w:pStyle w:val="indent"/>
        <w:widowControl/>
      </w:pPr>
      <w:r>
        <w:t>P0 (“Dirty Write</w:t>
      </w:r>
      <w:bookmarkStart w:id="695" w:name="Xaf998448"/>
      <w:bookmarkStart w:id="696" w:name="Xaf998449"/>
      <w:bookmarkEnd w:id="695"/>
      <w:bookmarkEnd w:id="696"/>
      <w:r w:rsidR="000E1EE1">
        <w:fldChar w:fldCharType="begin"/>
      </w:r>
      <w:r>
        <w:instrText>xe "Dirty Write"</w:instrText>
      </w:r>
      <w:r w:rsidR="000E1EE1">
        <w:fldChar w:fldCharType="end"/>
      </w:r>
      <w:r w:rsidR="000E1EE1">
        <w:fldChar w:fldCharType="begin"/>
      </w:r>
      <w:r>
        <w:instrText>xe "Isolation:Dirty Write"</w:instrText>
      </w:r>
      <w:r w:rsidR="000E1EE1">
        <w:fldChar w:fldCharType="end"/>
      </w:r>
      <w:r>
        <w:t>”): Database transaction T1 reads a data element and modifies it. Database transaction T2 then modifies or deletes that data element, and performs a COMMIT. If T1 were to attempt to re-read the data element, it may receive the modified value from T2 or discover that the data element has been deleted.</w:t>
      </w:r>
    </w:p>
    <w:p w:rsidR="00753E82" w:rsidRDefault="00753E82" w:rsidP="00753E82">
      <w:pPr>
        <w:pStyle w:val="indent"/>
        <w:widowControl/>
        <w:spacing w:before="0"/>
      </w:pPr>
      <w:r>
        <w:t>P1 (“Dirty Read</w:t>
      </w:r>
      <w:bookmarkStart w:id="697" w:name="Xaf998451"/>
      <w:bookmarkStart w:id="698" w:name="Xaf998452"/>
      <w:bookmarkEnd w:id="697"/>
      <w:bookmarkEnd w:id="698"/>
      <w:r w:rsidR="000E1EE1">
        <w:fldChar w:fldCharType="begin"/>
      </w:r>
      <w:r>
        <w:instrText>xe "Dirty Read"</w:instrText>
      </w:r>
      <w:r w:rsidR="000E1EE1">
        <w:fldChar w:fldCharType="end"/>
      </w:r>
      <w:r w:rsidR="000E1EE1">
        <w:fldChar w:fldCharType="begin"/>
      </w:r>
      <w:r>
        <w:instrText>xe "Isolation:Dirty Read"</w:instrText>
      </w:r>
      <w:r w:rsidR="000E1EE1">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rsidR="00753E82" w:rsidRDefault="00753E82" w:rsidP="00753E82">
      <w:pPr>
        <w:pStyle w:val="indent"/>
        <w:widowControl/>
        <w:spacing w:before="0"/>
      </w:pPr>
      <w:r>
        <w:t>P2 (“Non-repeatable Read”): Database transaction T1 reads a data element. Database transaction T2 then modifies or deletes that data element, and performs a COMMIT. If T1 were to attempt to re-read the data element, it may receive the modified value or discover that the data element has been deleted.</w:t>
      </w:r>
    </w:p>
    <w:p w:rsidR="00753E82" w:rsidRDefault="00753E82" w:rsidP="00753E82">
      <w:pPr>
        <w:pStyle w:val="indent"/>
        <w:widowControl/>
        <w:spacing w:before="0"/>
      </w:pPr>
      <w:r>
        <w:t>P3 (“Phantom”): Database transaction T1 reads a set of values N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rsidR="00753E82" w:rsidRDefault="00753E82" w:rsidP="00753E82">
      <w:r>
        <w:t>Each database transaction T1 and T2 above must be executed completely or not at all.</w:t>
      </w:r>
    </w:p>
    <w:p w:rsidR="00753E82" w:rsidRDefault="00753E82" w:rsidP="00753E82"/>
    <w:p w:rsidR="00753E82" w:rsidRDefault="00753E82" w:rsidP="00753E82">
      <w:r>
        <w:t>The following table</w:t>
      </w:r>
      <w:bookmarkStart w:id="699" w:name="Xaf998457"/>
      <w:bookmarkEnd w:id="699"/>
      <w:r w:rsidR="000E1EE1">
        <w:fldChar w:fldCharType="begin"/>
      </w:r>
      <w:r>
        <w:instrText>xe "Tables"</w:instrText>
      </w:r>
      <w:r w:rsidR="000E1EE1">
        <w:fldChar w:fldCharType="end"/>
      </w:r>
      <w:r>
        <w:t xml:space="preserve"> defines four isolation</w:t>
      </w:r>
      <w:bookmarkStart w:id="700" w:name="Xaf998458"/>
      <w:bookmarkStart w:id="701" w:name="Xaf998459"/>
      <w:bookmarkEnd w:id="700"/>
      <w:bookmarkEnd w:id="701"/>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levels with respect to the phenomena P0, P1, P2, and P3.</w:t>
      </w:r>
    </w:p>
    <w:p w:rsidR="00753E82" w:rsidRDefault="00753E82" w:rsidP="00753E82"/>
    <w:p w:rsidR="00753E82" w:rsidRDefault="00753E82" w:rsidP="00753E82">
      <w:r>
        <w:t> </w:t>
      </w:r>
    </w:p>
    <w:tbl>
      <w:tblPr>
        <w:tblW w:w="0" w:type="auto"/>
        <w:tblInd w:w="540" w:type="dxa"/>
        <w:tblLayout w:type="fixed"/>
        <w:tblCellMar>
          <w:left w:w="0" w:type="dxa"/>
          <w:right w:w="0" w:type="dxa"/>
        </w:tblCellMar>
        <w:tblLook w:val="0000"/>
      </w:tblPr>
      <w:tblGrid>
        <w:gridCol w:w="1080"/>
        <w:gridCol w:w="1440"/>
        <w:gridCol w:w="1533"/>
        <w:gridCol w:w="1666"/>
        <w:gridCol w:w="1667"/>
      </w:tblGrid>
      <w:tr w:rsidR="00753E82">
        <w:trPr>
          <w:trHeight w:val="446"/>
        </w:trPr>
        <w:tc>
          <w:tcPr>
            <w:tcW w:w="1080" w:type="dxa"/>
            <w:tcBorders>
              <w:bottom w:val="single" w:sz="4" w:space="0" w:color="auto"/>
            </w:tcBorders>
          </w:tcPr>
          <w:p w:rsidR="00753E82" w:rsidRDefault="00753E82" w:rsidP="00753E82">
            <w:pPr>
              <w:pStyle w:val="CellBody"/>
              <w:widowControl/>
            </w:pPr>
          </w:p>
        </w:tc>
        <w:tc>
          <w:tcPr>
            <w:tcW w:w="1440"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lastRenderedPageBreak/>
              <w:t>Level 3</w:t>
            </w:r>
          </w:p>
        </w:tc>
        <w:tc>
          <w:tcPr>
            <w:tcW w:w="144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rsidR="00753E82" w:rsidRDefault="00753E82" w:rsidP="00753E82">
      <w:r>
        <w:t> </w:t>
      </w:r>
    </w:p>
    <w:p w:rsidR="00753E82" w:rsidRDefault="00753E82" w:rsidP="00753E82">
      <w:pPr>
        <w:rPr>
          <w:b/>
          <w:bCs/>
        </w:rPr>
      </w:pPr>
      <w:r w:rsidRPr="001A37BD">
        <w:rPr>
          <w:b/>
          <w:bCs/>
        </w:rPr>
        <w:t>Table</w:t>
      </w:r>
      <w:bookmarkStart w:id="702" w:name="Xaf998513"/>
      <w:bookmarkEnd w:id="702"/>
      <w:r w:rsidR="000E1EE1" w:rsidRPr="001A37BD">
        <w:rPr>
          <w:b/>
          <w:bCs/>
        </w:rPr>
        <w:fldChar w:fldCharType="begin"/>
      </w:r>
      <w:r w:rsidRPr="001A37BD">
        <w:rPr>
          <w:b/>
          <w:bCs/>
        </w:rPr>
        <w:instrText>xe "Tables"</w:instrText>
      </w:r>
      <w:r w:rsidR="000E1EE1" w:rsidRPr="001A37BD">
        <w:rPr>
          <w:b/>
          <w:bCs/>
        </w:rPr>
        <w:fldChar w:fldCharType="end"/>
      </w:r>
      <w:r w:rsidRPr="001A37BD">
        <w:rPr>
          <w:b/>
          <w:bCs/>
        </w:rPr>
        <w:t xml:space="preserve"> 1: Isolation</w:t>
      </w:r>
      <w:bookmarkStart w:id="703" w:name="Xaf998514"/>
      <w:bookmarkStart w:id="704" w:name="Xaf998515"/>
      <w:bookmarkEnd w:id="703"/>
      <w:bookmarkEnd w:id="704"/>
      <w:r w:rsidR="000E1EE1" w:rsidRPr="001A37BD">
        <w:rPr>
          <w:b/>
          <w:bCs/>
        </w:rPr>
        <w:fldChar w:fldCharType="begin"/>
      </w:r>
      <w:r w:rsidRPr="001A37BD">
        <w:rPr>
          <w:b/>
          <w:bCs/>
        </w:rPr>
        <w:instrText>xe "Isolation"</w:instrText>
      </w:r>
      <w:r w:rsidR="000E1EE1" w:rsidRPr="001A37BD">
        <w:rPr>
          <w:b/>
          <w:bCs/>
        </w:rPr>
        <w:fldChar w:fldCharType="end"/>
      </w:r>
      <w:r w:rsidR="000E1EE1" w:rsidRPr="001A37BD">
        <w:rPr>
          <w:b/>
          <w:bCs/>
        </w:rPr>
        <w:fldChar w:fldCharType="begin"/>
      </w:r>
      <w:r w:rsidRPr="001A37BD">
        <w:rPr>
          <w:b/>
          <w:bCs/>
        </w:rPr>
        <w:instrText>xe "ACID:Isolation"</w:instrText>
      </w:r>
      <w:r w:rsidR="000E1EE1" w:rsidRPr="001A37BD">
        <w:rPr>
          <w:b/>
          <w:bCs/>
        </w:rPr>
        <w:fldChar w:fldCharType="end"/>
      </w:r>
      <w:r w:rsidRPr="001A37BD">
        <w:rPr>
          <w:b/>
          <w:bCs/>
        </w:rPr>
        <w:t xml:space="preserve"> Levels</w:t>
      </w:r>
    </w:p>
    <w:p w:rsidR="00753E82" w:rsidRPr="001A37BD" w:rsidRDefault="00753E82" w:rsidP="00753E82">
      <w:pPr>
        <w:rPr>
          <w:b/>
          <w:bCs/>
        </w:rPr>
      </w:pPr>
    </w:p>
    <w:p w:rsidR="00753E82" w:rsidRDefault="00753E82" w:rsidP="00753E82">
      <w:r>
        <w:t>The following terms are defined:</w:t>
      </w:r>
    </w:p>
    <w:p w:rsidR="00753E82" w:rsidRDefault="00753E82" w:rsidP="00753E82">
      <w:pPr>
        <w:pStyle w:val="indent"/>
        <w:widowControl/>
      </w:pPr>
      <w:r>
        <w:t>T</w:t>
      </w:r>
      <w:r>
        <w:rPr>
          <w:position w:val="-4"/>
          <w:sz w:val="14"/>
          <w:szCs w:val="14"/>
        </w:rPr>
        <w:t>1</w:t>
      </w:r>
      <w:r>
        <w:t xml:space="preserve"> = </w:t>
      </w:r>
      <w:proofErr w:type="gramStart"/>
      <w:r>
        <w:t>An</w:t>
      </w:r>
      <w:proofErr w:type="gramEnd"/>
      <w:r>
        <w:t xml:space="preserve"> instance of the ACID</w:t>
      </w:r>
      <w:bookmarkStart w:id="705" w:name="Xaf998518"/>
      <w:bookmarkEnd w:id="705"/>
      <w:r w:rsidR="000E1EE1">
        <w:fldChar w:fldCharType="begin"/>
      </w:r>
      <w:r>
        <w:instrText>xe "ACID Properties"</w:instrText>
      </w:r>
      <w:r w:rsidR="000E1EE1">
        <w:fldChar w:fldCharType="end"/>
      </w:r>
      <w:r>
        <w:t xml:space="preserve"> Transaction;</w:t>
      </w:r>
    </w:p>
    <w:p w:rsidR="00753E82" w:rsidRDefault="00753E82" w:rsidP="00753E82">
      <w:pPr>
        <w:pStyle w:val="indent"/>
        <w:widowControl/>
        <w:spacing w:before="0"/>
      </w:pPr>
      <w:r>
        <w:t>T</w:t>
      </w:r>
      <w:r>
        <w:rPr>
          <w:position w:val="-4"/>
          <w:sz w:val="14"/>
          <w:szCs w:val="14"/>
        </w:rPr>
        <w:t>2</w:t>
      </w:r>
      <w:r>
        <w:t xml:space="preserve"> = </w:t>
      </w:r>
      <w:proofErr w:type="gramStart"/>
      <w:r>
        <w:t>An</w:t>
      </w:r>
      <w:proofErr w:type="gramEnd"/>
      <w:r>
        <w:t xml:space="preserve"> instance of the ACID</w:t>
      </w:r>
      <w:bookmarkStart w:id="706" w:name="Xaf998520"/>
      <w:bookmarkEnd w:id="706"/>
      <w:r w:rsidR="000E1EE1">
        <w:fldChar w:fldCharType="begin"/>
      </w:r>
      <w:r>
        <w:instrText>xe "ACID Properties"</w:instrText>
      </w:r>
      <w:r w:rsidR="000E1EE1">
        <w:fldChar w:fldCharType="end"/>
      </w:r>
      <w:r>
        <w:t xml:space="preserve"> Transaction;</w:t>
      </w:r>
    </w:p>
    <w:p w:rsidR="00753E82" w:rsidRDefault="00753E82" w:rsidP="00753E82">
      <w:pPr>
        <w:pStyle w:val="indent"/>
        <w:widowControl/>
        <w:spacing w:before="0"/>
      </w:pPr>
      <w:r>
        <w:t>T</w:t>
      </w:r>
      <w:r>
        <w:rPr>
          <w:position w:val="-4"/>
          <w:sz w:val="14"/>
          <w:szCs w:val="14"/>
        </w:rPr>
        <w:t>3</w:t>
      </w:r>
      <w:r>
        <w:t xml:space="preserve"> = </w:t>
      </w:r>
      <w:proofErr w:type="gramStart"/>
      <w:r>
        <w:t>Any</w:t>
      </w:r>
      <w:proofErr w:type="gramEnd"/>
      <w:r>
        <w:t xml:space="preserve"> of the TPC-H queries 1 to 22 or an instance of the ACID</w:t>
      </w:r>
      <w:bookmarkStart w:id="707" w:name="Xaf998523"/>
      <w:bookmarkEnd w:id="707"/>
      <w:r w:rsidR="000E1EE1">
        <w:fldChar w:fldCharType="begin"/>
      </w:r>
      <w:r>
        <w:instrText>xe "ACID Properties"</w:instrText>
      </w:r>
      <w:r w:rsidR="000E1EE1">
        <w:fldChar w:fldCharType="end"/>
      </w:r>
      <w:r>
        <w:t xml:space="preserve"> query;</w:t>
      </w:r>
    </w:p>
    <w:p w:rsidR="00753E82" w:rsidRDefault="00753E82" w:rsidP="00753E82">
      <w:pPr>
        <w:pStyle w:val="indent"/>
        <w:widowControl/>
        <w:spacing w:before="0"/>
      </w:pPr>
      <w:proofErr w:type="gramStart"/>
      <w:r>
        <w:t>T</w:t>
      </w:r>
      <w:r>
        <w:rPr>
          <w:position w:val="-4"/>
          <w:sz w:val="14"/>
          <w:szCs w:val="14"/>
        </w:rPr>
        <w:t>n</w:t>
      </w:r>
      <w:proofErr w:type="gramEnd"/>
      <w:r>
        <w:t xml:space="preserve"> = Any arbitrary transaction.</w:t>
      </w:r>
    </w:p>
    <w:p w:rsidR="00753E82" w:rsidRDefault="00753E82" w:rsidP="00753E82">
      <w:r>
        <w:t xml:space="preserve">Although arbitrary, the transaction </w:t>
      </w:r>
      <w:proofErr w:type="spellStart"/>
      <w:proofErr w:type="gramStart"/>
      <w:r>
        <w:t>T</w:t>
      </w:r>
      <w:r w:rsidRPr="00551B87">
        <w:rPr>
          <w:vertAlign w:val="subscript"/>
        </w:rPr>
        <w:t>n</w:t>
      </w:r>
      <w:proofErr w:type="spellEnd"/>
      <w:proofErr w:type="gramEnd"/>
      <w:r>
        <w:t xml:space="preserve"> shall not do dirty write</w:t>
      </w:r>
      <w:bookmarkStart w:id="708" w:name="Xaf998526"/>
      <w:bookmarkStart w:id="709" w:name="Xaf998527"/>
      <w:bookmarkEnd w:id="708"/>
      <w:bookmarkEnd w:id="709"/>
      <w:r w:rsidR="000E1EE1">
        <w:fldChar w:fldCharType="begin"/>
      </w:r>
      <w:r>
        <w:instrText>xe "Isolation:Dirty Write"</w:instrText>
      </w:r>
      <w:r w:rsidR="000E1EE1">
        <w:fldChar w:fldCharType="end"/>
      </w:r>
      <w:r w:rsidR="000E1EE1">
        <w:fldChar w:fldCharType="begin"/>
      </w:r>
      <w:r>
        <w:instrText>xe "Dirty Write"</w:instrText>
      </w:r>
      <w:r w:rsidR="000E1EE1">
        <w:fldChar w:fldCharType="end"/>
      </w:r>
      <w:r>
        <w:t>s.</w:t>
      </w:r>
    </w:p>
    <w:p w:rsidR="00753E82" w:rsidRDefault="00753E82" w:rsidP="00753E82">
      <w:r>
        <w:t>The following table</w:t>
      </w:r>
      <w:bookmarkStart w:id="710" w:name="Xaf998529"/>
      <w:bookmarkEnd w:id="710"/>
      <w:r w:rsidR="000E1EE1">
        <w:fldChar w:fldCharType="begin"/>
      </w:r>
      <w:r>
        <w:instrText>xe "Tables"</w:instrText>
      </w:r>
      <w:r w:rsidR="000E1EE1">
        <w:fldChar w:fldCharType="end"/>
      </w:r>
      <w:r>
        <w:t xml:space="preserve"> defines the isolation</w:t>
      </w:r>
      <w:bookmarkStart w:id="711" w:name="Xaf998530"/>
      <w:bookmarkStart w:id="712" w:name="Xaf998531"/>
      <w:bookmarkEnd w:id="711"/>
      <w:bookmarkEnd w:id="712"/>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requirements that must be met by TPC-H implementations.</w:t>
      </w:r>
      <w:bookmarkStart w:id="713" w:name="Xaf998533"/>
      <w:bookmarkEnd w:id="713"/>
      <w:r w:rsidR="000E1EE1">
        <w:fldChar w:fldCharType="begin"/>
      </w:r>
      <w:r>
        <w:instrText>xe "Implementation Rules"</w:instrText>
      </w:r>
      <w:r w:rsidR="000E1EE1">
        <w:fldChar w:fldCharType="end"/>
      </w:r>
    </w:p>
    <w:p w:rsidR="00753E82" w:rsidRDefault="00753E82" w:rsidP="00753E82"/>
    <w:p w:rsidR="00753E82" w:rsidRDefault="00753E82" w:rsidP="00753E82">
      <w:r>
        <w:t> </w:t>
      </w:r>
    </w:p>
    <w:tbl>
      <w:tblPr>
        <w:tblW w:w="10080" w:type="dxa"/>
        <w:tblLayout w:type="fixed"/>
        <w:tblCellMar>
          <w:left w:w="0" w:type="dxa"/>
          <w:right w:w="0" w:type="dxa"/>
        </w:tblCellMar>
        <w:tblLook w:val="0000"/>
      </w:tblPr>
      <w:tblGrid>
        <w:gridCol w:w="900"/>
        <w:gridCol w:w="1800"/>
        <w:gridCol w:w="1764"/>
        <w:gridCol w:w="1836"/>
        <w:gridCol w:w="3780"/>
      </w:tblGrid>
      <w:tr w:rsidR="00753E82">
        <w:trPr>
          <w:trHeight w:val="640"/>
        </w:trPr>
        <w:tc>
          <w:tcPr>
            <w:tcW w:w="900" w:type="dxa"/>
            <w:tcBorders>
              <w:top w:val="single" w:sz="6" w:space="0" w:color="auto"/>
              <w:left w:val="nil"/>
              <w:bottom w:val="single" w:sz="6" w:space="0" w:color="auto"/>
              <w:right w:val="nil"/>
            </w:tcBorders>
          </w:tcPr>
          <w:p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rsidR="00753E82" w:rsidRDefault="00753E82" w:rsidP="00753E82">
            <w:pPr>
              <w:pStyle w:val="CellBody"/>
            </w:pPr>
            <w:r>
              <w:t>Textual Description:</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1.</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xml:space="preserve">, </w:t>
            </w:r>
            <w:proofErr w:type="spellStart"/>
            <w:r>
              <w:t>T</w:t>
            </w:r>
            <w:r w:rsidRPr="00551B87">
              <w:rPr>
                <w:vertAlign w:val="subscript"/>
              </w:rPr>
              <w:t>j</w:t>
            </w:r>
            <w:proofErr w:type="spellEnd"/>
            <w:r>
              <w:t>}</w:t>
            </w:r>
            <w:r w:rsidRPr="001E61AB">
              <w:t xml:space="preserve"> 1 </w:t>
            </w:r>
            <w:r>
              <w:rPr>
                <w:rFonts w:ascii="Symbol" w:hAnsi="Symbol" w:cs="Symbol"/>
                <w:sz w:val="18"/>
                <w:szCs w:val="18"/>
              </w:rPr>
              <w:t></w:t>
            </w:r>
            <w:r w:rsidRPr="001E61AB">
              <w:t xml:space="preserve"> </w:t>
            </w:r>
            <w:proofErr w:type="spellStart"/>
            <w:r w:rsidRPr="001E61AB">
              <w:t>i,j</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 P3</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3 isolation</w:t>
            </w:r>
            <w:bookmarkStart w:id="714" w:name="Xaf998555"/>
            <w:bookmarkStart w:id="715" w:name="Xaf998556"/>
            <w:bookmarkEnd w:id="714"/>
            <w:bookmarkEnd w:id="715"/>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between any two ACID</w:t>
            </w:r>
            <w:bookmarkStart w:id="716" w:name="Xaf998558"/>
            <w:bookmarkEnd w:id="716"/>
            <w:r w:rsidR="000E1EE1">
              <w:fldChar w:fldCharType="begin"/>
            </w:r>
            <w:r>
              <w:instrText>xe "ACID Properties"</w:instrText>
            </w:r>
            <w:r w:rsidR="000E1EE1">
              <w:fldChar w:fldCharType="end"/>
            </w:r>
            <w:r>
              <w:t xml:space="preserve"> Transactions.</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2.</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xml:space="preserve">, </w:t>
            </w:r>
            <w:proofErr w:type="spellStart"/>
            <w:r>
              <w:t>T</w:t>
            </w:r>
            <w:r w:rsidRPr="00551B87">
              <w:rPr>
                <w:vertAlign w:val="subscript"/>
              </w:rPr>
              <w:t>n</w:t>
            </w:r>
            <w:proofErr w:type="spellEnd"/>
            <w:r>
              <w:t xml:space="preserve">} </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2 isolation</w:t>
            </w:r>
            <w:bookmarkStart w:id="717" w:name="Xaf998568"/>
            <w:bookmarkStart w:id="718" w:name="Xaf998569"/>
            <w:bookmarkStart w:id="719" w:name="Xaf998570"/>
            <w:bookmarkEnd w:id="717"/>
            <w:bookmarkEnd w:id="718"/>
            <w:bookmarkEnd w:id="719"/>
            <w:r w:rsidR="000E1EE1">
              <w:fldChar w:fldCharType="begin"/>
            </w:r>
            <w:r>
              <w:instrText>xe "ACID:Isolation"</w:instrText>
            </w:r>
            <w:r w:rsidR="000E1EE1">
              <w:fldChar w:fldCharType="end"/>
            </w:r>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for any ACID</w:t>
            </w:r>
            <w:bookmarkStart w:id="720" w:name="Xaf998572"/>
            <w:bookmarkEnd w:id="720"/>
            <w:r w:rsidR="000E1EE1">
              <w:fldChar w:fldCharType="begin"/>
            </w:r>
            <w:r>
              <w:instrText>xe "ACID Properties"</w:instrText>
            </w:r>
            <w:r w:rsidR="000E1EE1">
              <w:fldChar w:fldCharType="end"/>
            </w:r>
            <w:r>
              <w:t xml:space="preserve"> Transac</w:t>
            </w:r>
            <w:r>
              <w:softHyphen/>
              <w:t>tion relative to any arbitrary transaction.</w:t>
            </w:r>
          </w:p>
        </w:tc>
      </w:tr>
      <w:tr w:rsidR="00753E82">
        <w:trPr>
          <w:trHeight w:val="880"/>
        </w:trPr>
        <w:tc>
          <w:tcPr>
            <w:tcW w:w="900" w:type="dxa"/>
            <w:tcBorders>
              <w:top w:val="nil"/>
              <w:left w:val="nil"/>
              <w:bottom w:val="single" w:sz="6" w:space="0" w:color="auto"/>
              <w:right w:val="nil"/>
            </w:tcBorders>
          </w:tcPr>
          <w:p w:rsidR="00753E82" w:rsidRDefault="00753E82" w:rsidP="00753E82">
            <w:pPr>
              <w:pStyle w:val="CellBody"/>
            </w:pPr>
            <w:r>
              <w:t>3.</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3</w:t>
            </w:r>
            <w:r>
              <w:t>}</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rsidR="00753E82" w:rsidRDefault="00753E82" w:rsidP="00753E82">
            <w:pPr>
              <w:pStyle w:val="CellBody"/>
            </w:pPr>
            <w:r>
              <w:t>P0, P1</w:t>
            </w:r>
          </w:p>
        </w:tc>
        <w:tc>
          <w:tcPr>
            <w:tcW w:w="1836" w:type="dxa"/>
            <w:tcBorders>
              <w:top w:val="nil"/>
              <w:left w:val="nil"/>
              <w:bottom w:val="single" w:sz="6" w:space="0" w:color="auto"/>
              <w:right w:val="nil"/>
            </w:tcBorders>
          </w:tcPr>
          <w:p w:rsidR="00753E82" w:rsidRDefault="00753E82" w:rsidP="00753E82">
            <w:pPr>
              <w:pStyle w:val="CellBody"/>
              <w:rPr>
                <w:position w:val="-4"/>
                <w:sz w:val="14"/>
                <w:szCs w:val="14"/>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1 isolation</w:t>
            </w:r>
            <w:bookmarkStart w:id="721" w:name="Xaf998582"/>
            <w:bookmarkStart w:id="722" w:name="Xaf998583"/>
            <w:bookmarkStart w:id="723" w:name="Xaf998584"/>
            <w:bookmarkEnd w:id="721"/>
            <w:bookmarkEnd w:id="722"/>
            <w:bookmarkEnd w:id="723"/>
            <w:r w:rsidR="000E1EE1">
              <w:fldChar w:fldCharType="begin"/>
            </w:r>
            <w:r>
              <w:instrText>xe "ACID:Isolation"</w:instrText>
            </w:r>
            <w:r w:rsidR="000E1EE1">
              <w:fldChar w:fldCharType="end"/>
            </w:r>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for any of TPC-H que</w:t>
            </w:r>
            <w:r>
              <w:softHyphen/>
              <w:t>ries 1 to 22 relative to any ACID</w:t>
            </w:r>
            <w:bookmarkStart w:id="724" w:name="Xaf998587"/>
            <w:bookmarkEnd w:id="724"/>
            <w:r w:rsidR="000E1EE1">
              <w:fldChar w:fldCharType="begin"/>
            </w:r>
            <w:r>
              <w:instrText>xe "ACID Properties"</w:instrText>
            </w:r>
            <w:r w:rsidR="000E1EE1">
              <w:fldChar w:fldCharType="end"/>
            </w:r>
            <w:r>
              <w:t xml:space="preserve"> Trans</w:t>
            </w:r>
            <w:r>
              <w:softHyphen/>
              <w:t>action and any arbitrary transaction.</w:t>
            </w:r>
          </w:p>
        </w:tc>
      </w:tr>
    </w:tbl>
    <w:p w:rsidR="00753E82" w:rsidRDefault="00753E82" w:rsidP="00753E82">
      <w:r>
        <w:t> </w:t>
      </w:r>
    </w:p>
    <w:p w:rsidR="00753E82" w:rsidRPr="001A37BD" w:rsidRDefault="00753E82" w:rsidP="00753E82">
      <w:pPr>
        <w:rPr>
          <w:b/>
          <w:bCs/>
        </w:rPr>
      </w:pPr>
      <w:r w:rsidRPr="001A37BD">
        <w:rPr>
          <w:b/>
          <w:bCs/>
        </w:rPr>
        <w:t>Table</w:t>
      </w:r>
      <w:bookmarkStart w:id="725" w:name="Xaf998589"/>
      <w:bookmarkEnd w:id="725"/>
      <w:r w:rsidR="000E1EE1" w:rsidRPr="001A37BD">
        <w:rPr>
          <w:b/>
          <w:bCs/>
        </w:rPr>
        <w:fldChar w:fldCharType="begin"/>
      </w:r>
      <w:r w:rsidRPr="001A37BD">
        <w:rPr>
          <w:b/>
          <w:bCs/>
        </w:rPr>
        <w:instrText>xe "Tables"</w:instrText>
      </w:r>
      <w:r w:rsidR="000E1EE1" w:rsidRPr="001A37BD">
        <w:rPr>
          <w:b/>
          <w:bCs/>
        </w:rPr>
        <w:fldChar w:fldCharType="end"/>
      </w:r>
      <w:r w:rsidRPr="001A37BD">
        <w:rPr>
          <w:b/>
          <w:bCs/>
        </w:rPr>
        <w:t xml:space="preserve"> 2: Isolation</w:t>
      </w:r>
      <w:bookmarkStart w:id="726" w:name="Xaf998590"/>
      <w:bookmarkStart w:id="727" w:name="Xaf998591"/>
      <w:bookmarkEnd w:id="726"/>
      <w:bookmarkEnd w:id="727"/>
      <w:r w:rsidR="000E1EE1" w:rsidRPr="001A37BD">
        <w:rPr>
          <w:b/>
          <w:bCs/>
        </w:rPr>
        <w:fldChar w:fldCharType="begin"/>
      </w:r>
      <w:r w:rsidRPr="001A37BD">
        <w:rPr>
          <w:b/>
          <w:bCs/>
        </w:rPr>
        <w:instrText>xe "Isolation"</w:instrText>
      </w:r>
      <w:r w:rsidR="000E1EE1" w:rsidRPr="001A37BD">
        <w:rPr>
          <w:b/>
          <w:bCs/>
        </w:rPr>
        <w:fldChar w:fldCharType="end"/>
      </w:r>
      <w:r w:rsidR="000E1EE1" w:rsidRPr="001A37BD">
        <w:rPr>
          <w:b/>
          <w:bCs/>
        </w:rPr>
        <w:fldChar w:fldCharType="begin"/>
      </w:r>
      <w:r w:rsidRPr="001A37BD">
        <w:rPr>
          <w:b/>
          <w:bCs/>
        </w:rPr>
        <w:instrText>xe "ACID:Isolation"</w:instrText>
      </w:r>
      <w:r w:rsidR="000E1EE1" w:rsidRPr="001A37BD">
        <w:rPr>
          <w:b/>
          <w:bCs/>
        </w:rPr>
        <w:fldChar w:fldCharType="end"/>
      </w:r>
      <w:r w:rsidRPr="001A37BD">
        <w:rPr>
          <w:b/>
          <w:bCs/>
        </w:rPr>
        <w:t xml:space="preserve"> Requirements</w:t>
      </w:r>
    </w:p>
    <w:p w:rsidR="00753E82" w:rsidRDefault="00753E82" w:rsidP="00753E82">
      <w:r>
        <w:t>Sufficient conditions must be enabled at either the system or application level to ensure the required isolation</w:t>
      </w:r>
      <w:bookmarkStart w:id="728" w:name="Xaf998593"/>
      <w:bookmarkStart w:id="729" w:name="Xaf998594"/>
      <w:bookmarkEnd w:id="728"/>
      <w:bookmarkEnd w:id="729"/>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defined above is obtained.</w:t>
      </w:r>
    </w:p>
    <w:p w:rsidR="00753E82" w:rsidRDefault="00753E82" w:rsidP="00753E82"/>
    <w:p w:rsidR="00753E82" w:rsidRDefault="00753E82" w:rsidP="00753E82">
      <w:r>
        <w:t>However, the required isolation</w:t>
      </w:r>
      <w:bookmarkStart w:id="730" w:name="Xaf998596"/>
      <w:bookmarkStart w:id="731" w:name="Xaf998597"/>
      <w:bookmarkEnd w:id="730"/>
      <w:bookmarkEnd w:id="731"/>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levels must not be obtained by the use of configurations or explicit session-level options that give a particular session</w:t>
      </w:r>
      <w:bookmarkStart w:id="732" w:name="Xaf998599"/>
      <w:bookmarkEnd w:id="732"/>
      <w:r w:rsidR="000E1EE1">
        <w:fldChar w:fldCharType="begin"/>
      </w:r>
      <w:r>
        <w:instrText>xe "Sessions"</w:instrText>
      </w:r>
      <w:r w:rsidR="000E1EE1">
        <w:fldChar w:fldCharType="end"/>
      </w:r>
      <w:r>
        <w:t xml:space="preserve"> or transaction </w:t>
      </w:r>
      <w:r>
        <w:rPr>
          <w:i/>
          <w:iCs/>
        </w:rPr>
        <w:t>a priori</w:t>
      </w:r>
      <w:r>
        <w:t xml:space="preserve"> exclusive access to the database.</w:t>
      </w:r>
    </w:p>
    <w:p w:rsidR="00753E82" w:rsidRDefault="00753E82" w:rsidP="00753E82"/>
    <w:p w:rsidR="00753E82" w:rsidRDefault="00753E82" w:rsidP="00753E82">
      <w:r>
        <w:t>The intent is not to preclude automatic mechanisms such as lock</w:t>
      </w:r>
      <w:bookmarkStart w:id="733" w:name="Xaf998600"/>
      <w:bookmarkEnd w:id="733"/>
      <w:r w:rsidR="000E1EE1">
        <w:fldChar w:fldCharType="begin"/>
      </w:r>
      <w:r>
        <w:instrText>xe "Locking"</w:instrText>
      </w:r>
      <w:r w:rsidR="000E1EE1">
        <w:fldChar w:fldCharType="end"/>
      </w:r>
      <w:r>
        <w:t xml:space="preserve"> escalation, but to disallow configurations and options that would a priori preclude queries and update transactions against the same database from making prog</w:t>
      </w:r>
      <w:r>
        <w:softHyphen/>
        <w:t>ress concurrently</w:t>
      </w:r>
      <w:bookmarkStart w:id="734" w:name="Xaf998602"/>
      <w:bookmarkEnd w:id="734"/>
      <w:r w:rsidR="000E1EE1">
        <w:fldChar w:fldCharType="begin"/>
      </w:r>
      <w:r>
        <w:instrText>xe "Concurrency"</w:instrText>
      </w:r>
      <w:r w:rsidR="000E1EE1">
        <w:fldChar w:fldCharType="end"/>
      </w:r>
      <w:r>
        <w:t>.</w:t>
      </w:r>
    </w:p>
    <w:p w:rsidR="00753E82" w:rsidRDefault="00753E82" w:rsidP="00753E82"/>
    <w:p w:rsidR="00753E82" w:rsidRDefault="00753E82" w:rsidP="00753E82">
      <w:r>
        <w:t>In addition, the configuration of the database or session-level options must be such that the continuous submission of arbitrary (read-only) queries against one or more tables</w:t>
      </w:r>
      <w:bookmarkStart w:id="735" w:name="Xaf998604"/>
      <w:bookmarkEnd w:id="735"/>
      <w:r w:rsidR="000E1EE1">
        <w:fldChar w:fldCharType="begin"/>
      </w:r>
      <w:r>
        <w:instrText>xe "Tables"</w:instrText>
      </w:r>
      <w:r w:rsidR="000E1EE1">
        <w:fldChar w:fldCharType="end"/>
      </w:r>
      <w:r>
        <w:t xml:space="preserve"> could not indefinitely delay update transactions affecting those tables from making progress.</w:t>
      </w:r>
    </w:p>
    <w:p w:rsidR="00753E82" w:rsidRDefault="00753E82" w:rsidP="00753E82">
      <w:pPr>
        <w:pStyle w:val="Heading3"/>
      </w:pPr>
      <w:bookmarkStart w:id="736" w:name="Raf_Ref389039136"/>
      <w:bookmarkStart w:id="737" w:name="Raf_Ref389039136T"/>
      <w:bookmarkEnd w:id="736"/>
      <w:r>
        <w:t>Isolation</w:t>
      </w:r>
      <w:bookmarkStart w:id="738" w:name="Xaf998606"/>
      <w:bookmarkStart w:id="739" w:name="Xaf998607"/>
      <w:bookmarkEnd w:id="738"/>
      <w:bookmarkEnd w:id="739"/>
      <w:r>
        <w:t xml:space="preserve"> Tests</w:t>
      </w:r>
      <w:bookmarkStart w:id="740" w:name="Raf_Ref389039136P"/>
      <w:bookmarkEnd w:id="737"/>
      <w:r w:rsidR="000E1EE1">
        <w:rPr>
          <w:vanish/>
        </w:rPr>
        <w:fldChar w:fldCharType="begin" w:fldLock="1"/>
      </w:r>
      <w:r>
        <w:rPr>
          <w:vanish/>
        </w:rPr>
        <w:instrText xml:space="preserve">PAGEREF Raf_Ref389039136 \h  \* MERGEFORMAT </w:instrText>
      </w:r>
      <w:r w:rsidR="000E1EE1">
        <w:rPr>
          <w:vanish/>
        </w:rPr>
      </w:r>
      <w:r w:rsidR="000E1EE1">
        <w:rPr>
          <w:vanish/>
        </w:rPr>
        <w:fldChar w:fldCharType="separate"/>
      </w:r>
      <w:r>
        <w:rPr>
          <w:vanish/>
        </w:rPr>
        <w:t>82</w:t>
      </w:r>
      <w:r w:rsidR="000E1EE1">
        <w:rPr>
          <w:vanish/>
        </w:rPr>
        <w:fldChar w:fldCharType="end"/>
      </w:r>
      <w:bookmarkEnd w:id="740"/>
      <w:r w:rsidR="000E1EE1">
        <w:rPr>
          <w:vanish/>
        </w:rPr>
        <w:fldChar w:fldCharType="begin"/>
      </w:r>
      <w:r>
        <w:instrText>xe "Isolation"</w:instrText>
      </w:r>
      <w:r w:rsidR="000E1EE1">
        <w:rPr>
          <w:vanish/>
        </w:rPr>
        <w:fldChar w:fldCharType="end"/>
      </w:r>
      <w:r w:rsidR="000E1EE1">
        <w:rPr>
          <w:vanish/>
        </w:rPr>
        <w:fldChar w:fldCharType="begin"/>
      </w:r>
      <w:r>
        <w:instrText>xe "ACID:Isolation"</w:instrText>
      </w:r>
      <w:r w:rsidR="000E1EE1">
        <w:rPr>
          <w:vanish/>
        </w:rPr>
        <w:fldChar w:fldCharType="end"/>
      </w:r>
    </w:p>
    <w:p w:rsidR="00753E82" w:rsidRDefault="00753E82" w:rsidP="00753E82">
      <w:r>
        <w:t>For conventional locking</w:t>
      </w:r>
      <w:bookmarkStart w:id="741" w:name="Xaf998609"/>
      <w:bookmarkEnd w:id="741"/>
      <w:r w:rsidR="000E1EE1">
        <w:fldChar w:fldCharType="begin"/>
      </w:r>
      <w:r>
        <w:instrText>xe "Locking"</w:instrText>
      </w:r>
      <w:r w:rsidR="000E1EE1">
        <w:fldChar w:fldCharType="end"/>
      </w:r>
      <w:r>
        <w:t xml:space="preserve"> schemes, isolation</w:t>
      </w:r>
      <w:bookmarkStart w:id="742" w:name="Xaf998610"/>
      <w:bookmarkStart w:id="743" w:name="Xaf998611"/>
      <w:bookmarkEnd w:id="742"/>
      <w:bookmarkEnd w:id="743"/>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shall be tested as described below. Systems that implement other isola</w:t>
      </w:r>
      <w:r>
        <w:softHyphen/>
        <w:t>tion schemes may require different validation</w:t>
      </w:r>
      <w:bookmarkStart w:id="744" w:name="Xaf998613"/>
      <w:bookmarkStart w:id="745" w:name="Xaf998614"/>
      <w:bookmarkEnd w:id="744"/>
      <w:bookmarkEnd w:id="745"/>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techniques. It is the responsibility of the test sponsor</w:t>
      </w:r>
      <w:bookmarkStart w:id="746" w:name="Xaf998615"/>
      <w:bookmarkEnd w:id="746"/>
      <w:r w:rsidR="000E1EE1">
        <w:fldChar w:fldCharType="begin"/>
      </w:r>
      <w:r>
        <w:instrText>xe "Test sponsor"</w:instrText>
      </w:r>
      <w:r w:rsidR="000E1EE1">
        <w:fldChar w:fldCharType="end"/>
      </w:r>
      <w:r>
        <w:t xml:space="preserve"> to disclose those techniques and the tests for them. If isolation schemes other than conventional locking are used, it is permissible to implement these tests differently provided full details are disclosed.</w:t>
      </w:r>
    </w:p>
    <w:p w:rsidR="00753E82" w:rsidRDefault="00753E82" w:rsidP="00753E82"/>
    <w:p w:rsidR="00753E82" w:rsidRDefault="00753E82" w:rsidP="00753E82">
      <w:r>
        <w:t>The six tests described here are designed to verify that the system under test is configured to support the required isolation</w:t>
      </w:r>
      <w:bookmarkStart w:id="747" w:name="Xaf998617"/>
      <w:bookmarkStart w:id="748" w:name="Xaf998618"/>
      <w:bookmarkEnd w:id="747"/>
      <w:bookmarkEnd w:id="748"/>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levels, as defined in </w:t>
      </w:r>
      <w:hyperlink w:anchor="Raf16367" w:history="1">
        <w:r>
          <w:t>Clause 3.4.1</w:t>
        </w:r>
      </w:hyperlink>
      <w:r>
        <w:t xml:space="preserve">. All Isolation Tests are performed using a randomly selected set of values (P_KEY, S_KEY, O_KEY, L_KEY, </w:t>
      </w:r>
      <w:proofErr w:type="gramStart"/>
      <w:r>
        <w:t>DELTA</w:t>
      </w:r>
      <w:proofErr w:type="gramEnd"/>
      <w:r>
        <w:t>).</w:t>
      </w:r>
    </w:p>
    <w:p w:rsidR="00753E82" w:rsidRDefault="00753E82" w:rsidP="00753E82">
      <w:r>
        <w:rPr>
          <w:b/>
          <w:bCs/>
        </w:rPr>
        <w:t>Comment</w:t>
      </w:r>
      <w:r>
        <w:t>: In the isolation</w:t>
      </w:r>
      <w:bookmarkStart w:id="749" w:name="Xaf998619"/>
      <w:bookmarkStart w:id="750" w:name="Xaf998620"/>
      <w:bookmarkEnd w:id="749"/>
      <w:bookmarkEnd w:id="750"/>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tests, the values returned by the ACID</w:t>
      </w:r>
      <w:bookmarkStart w:id="751" w:name="Xaf998621"/>
      <w:bookmarkEnd w:id="751"/>
      <w:r w:rsidR="000E1EE1">
        <w:fldChar w:fldCharType="begin"/>
      </w:r>
      <w:r>
        <w:instrText>xe "ACID Properties"</w:instrText>
      </w:r>
      <w:r w:rsidR="000E1EE1">
        <w:fldChar w:fldCharType="end"/>
      </w:r>
      <w:r>
        <w:t xml:space="preserve"> Transaction are the old values, as read before the updates.</w:t>
      </w:r>
    </w:p>
    <w:p w:rsidR="00753E82" w:rsidRDefault="00753E82" w:rsidP="00753E82">
      <w:pPr>
        <w:pStyle w:val="Heading4"/>
        <w:rPr>
          <w:b/>
          <w:bCs/>
        </w:rPr>
      </w:pPr>
      <w:r>
        <w:rPr>
          <w:b/>
          <w:bCs/>
        </w:rPr>
        <w:t>Isolation</w:t>
      </w:r>
      <w:bookmarkStart w:id="752" w:name="Xaf998623"/>
      <w:bookmarkStart w:id="753" w:name="Xaf998624"/>
      <w:bookmarkEnd w:id="752"/>
      <w:bookmarkEnd w:id="753"/>
      <w:r w:rsidR="000E1EE1">
        <w:rPr>
          <w:b/>
          <w:bCs/>
        </w:rPr>
        <w:fldChar w:fldCharType="begin"/>
      </w:r>
      <w:r>
        <w:rPr>
          <w:b/>
          <w:bCs/>
        </w:rPr>
        <w:instrText>xe "Isolation"</w:instrText>
      </w:r>
      <w:r w:rsidR="000E1EE1">
        <w:rPr>
          <w:b/>
          <w:bCs/>
        </w:rPr>
        <w:fldChar w:fldCharType="end"/>
      </w:r>
      <w:r w:rsidR="000E1EE1">
        <w:rPr>
          <w:b/>
          <w:bCs/>
        </w:rPr>
        <w:fldChar w:fldCharType="begin"/>
      </w:r>
      <w:r>
        <w:rPr>
          <w:b/>
          <w:bCs/>
        </w:rPr>
        <w:instrText>xe "ACID:Isolation"</w:instrText>
      </w:r>
      <w:r w:rsidR="000E1EE1">
        <w:rPr>
          <w:b/>
          <w:bCs/>
        </w:rPr>
        <w:fldChar w:fldCharType="end"/>
      </w:r>
      <w:r>
        <w:rPr>
          <w:b/>
          <w:bCs/>
        </w:rPr>
        <w:t xml:space="preserve"> Test 1</w:t>
      </w:r>
    </w:p>
    <w:p w:rsidR="00753E82" w:rsidRDefault="00753E82" w:rsidP="00753E82">
      <w:r>
        <w:lastRenderedPageBreak/>
        <w:t>This test demonstrates isolation</w:t>
      </w:r>
      <w:bookmarkStart w:id="754" w:name="Xaf998626"/>
      <w:bookmarkStart w:id="755" w:name="Xaf998627"/>
      <w:bookmarkEnd w:id="754"/>
      <w:bookmarkEnd w:id="755"/>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for the read-write conflict of a read-write transaction and a read-only transaction when the read-write transaction is committed. Perform the following steps:</w:t>
      </w:r>
    </w:p>
    <w:p w:rsidR="00753E82" w:rsidRDefault="00753E82" w:rsidP="00753E82">
      <w:pPr>
        <w:pStyle w:val="Numbered"/>
        <w:numPr>
          <w:ilvl w:val="0"/>
          <w:numId w:val="59"/>
        </w:numPr>
      </w:pPr>
      <w:r>
        <w:t>Start an ACID</w:t>
      </w:r>
      <w:bookmarkStart w:id="756" w:name="Xaf998629"/>
      <w:bookmarkEnd w:id="756"/>
      <w:r w:rsidR="000E1EE1">
        <w:fldChar w:fldCharType="begin"/>
      </w:r>
      <w:r>
        <w:instrText>xe "ACID Properties"</w:instrText>
      </w:r>
      <w:r w:rsidR="000E1EE1">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57" w:name="Xaf998632"/>
      <w:bookmarkEnd w:id="757"/>
      <w:r w:rsidR="000E1EE1">
        <w:fldChar w:fldCharType="begin"/>
      </w:r>
      <w:r>
        <w:instrText>xe "ACID Properties"</w:instrText>
      </w:r>
      <w:r w:rsidR="000E1EE1">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Allow Txn1 to complete.</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58" w:name="Xaf998637"/>
      <w:bookmarkStart w:id="759" w:name="Xaf998638"/>
      <w:bookmarkEnd w:id="758"/>
      <w:bookmarkEnd w:id="759"/>
      <w:r w:rsidR="000E1EE1">
        <w:rPr>
          <w:b/>
          <w:bCs/>
        </w:rPr>
        <w:fldChar w:fldCharType="begin"/>
      </w:r>
      <w:r>
        <w:rPr>
          <w:b/>
          <w:bCs/>
        </w:rPr>
        <w:instrText>xe "Isolation"</w:instrText>
      </w:r>
      <w:r w:rsidR="000E1EE1">
        <w:rPr>
          <w:b/>
          <w:bCs/>
        </w:rPr>
        <w:fldChar w:fldCharType="end"/>
      </w:r>
      <w:r w:rsidR="000E1EE1">
        <w:rPr>
          <w:b/>
          <w:bCs/>
        </w:rPr>
        <w:fldChar w:fldCharType="begin"/>
      </w:r>
      <w:r>
        <w:rPr>
          <w:b/>
          <w:bCs/>
        </w:rPr>
        <w:instrText>xe "ACID:Isolation"</w:instrText>
      </w:r>
      <w:r w:rsidR="000E1EE1">
        <w:rPr>
          <w:b/>
          <w:bCs/>
        </w:rPr>
        <w:fldChar w:fldCharType="end"/>
      </w:r>
      <w:r>
        <w:rPr>
          <w:b/>
          <w:bCs/>
        </w:rPr>
        <w:t xml:space="preserve"> Test 2</w:t>
      </w:r>
    </w:p>
    <w:p w:rsidR="00753E82" w:rsidRDefault="00753E82" w:rsidP="00753E82">
      <w:r>
        <w:t>This test demonstrates isolation</w:t>
      </w:r>
      <w:bookmarkStart w:id="760" w:name="Xaf998640"/>
      <w:bookmarkStart w:id="761" w:name="Xaf998641"/>
      <w:bookmarkEnd w:id="760"/>
      <w:bookmarkEnd w:id="761"/>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for the read-write conflict of a read-write transaction and a read-only transaction when the read-write transaction is rolled back. Perform the following steps:</w:t>
      </w:r>
    </w:p>
    <w:p w:rsidR="00753E82" w:rsidRDefault="00753E82" w:rsidP="00753E82">
      <w:pPr>
        <w:pStyle w:val="Numbered"/>
        <w:numPr>
          <w:ilvl w:val="0"/>
          <w:numId w:val="60"/>
        </w:numPr>
      </w:pPr>
      <w:r>
        <w:t>Start an ACID</w:t>
      </w:r>
      <w:bookmarkStart w:id="762" w:name="Xaf998643"/>
      <w:bookmarkEnd w:id="762"/>
      <w:r w:rsidR="000E1EE1">
        <w:fldChar w:fldCharType="begin"/>
      </w:r>
      <w:r>
        <w:instrText>xe "ACID Properties"</w:instrText>
      </w:r>
      <w:r w:rsidR="000E1EE1">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63" w:name="Xaf998646"/>
      <w:bookmarkEnd w:id="763"/>
      <w:r w:rsidR="000E1EE1">
        <w:fldChar w:fldCharType="begin"/>
      </w:r>
      <w:r>
        <w:instrText>xe "ACID Properties"</w:instrText>
      </w:r>
      <w:r w:rsidR="000E1EE1">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Force Txn1 to rollback.</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64" w:name="Xaf998651"/>
      <w:bookmarkStart w:id="765" w:name="Xaf998652"/>
      <w:bookmarkEnd w:id="764"/>
      <w:bookmarkEnd w:id="765"/>
      <w:r w:rsidR="000E1EE1">
        <w:rPr>
          <w:b/>
          <w:bCs/>
        </w:rPr>
        <w:fldChar w:fldCharType="begin"/>
      </w:r>
      <w:r>
        <w:rPr>
          <w:b/>
          <w:bCs/>
        </w:rPr>
        <w:instrText>xe "Isolation"</w:instrText>
      </w:r>
      <w:r w:rsidR="000E1EE1">
        <w:rPr>
          <w:b/>
          <w:bCs/>
        </w:rPr>
        <w:fldChar w:fldCharType="end"/>
      </w:r>
      <w:r w:rsidR="000E1EE1">
        <w:rPr>
          <w:b/>
          <w:bCs/>
        </w:rPr>
        <w:fldChar w:fldCharType="begin"/>
      </w:r>
      <w:r>
        <w:rPr>
          <w:b/>
          <w:bCs/>
        </w:rPr>
        <w:instrText>xe "ACID:Isolation"</w:instrText>
      </w:r>
      <w:r w:rsidR="000E1EE1">
        <w:rPr>
          <w:b/>
          <w:bCs/>
        </w:rPr>
        <w:fldChar w:fldCharType="end"/>
      </w:r>
      <w:r>
        <w:rPr>
          <w:b/>
          <w:bCs/>
        </w:rPr>
        <w:t xml:space="preserve"> Test 3</w:t>
      </w:r>
    </w:p>
    <w:p w:rsidR="00753E82" w:rsidRDefault="00753E82" w:rsidP="00753E82">
      <w:r>
        <w:t>This test demonstrates isolation</w:t>
      </w:r>
      <w:bookmarkStart w:id="766" w:name="Xaf998654"/>
      <w:bookmarkStart w:id="767" w:name="Xaf998655"/>
      <w:bookmarkEnd w:id="766"/>
      <w:bookmarkEnd w:id="767"/>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for the write-write conflict of two update transactions when the first transaction is committed. Perform the following steps:</w:t>
      </w:r>
    </w:p>
    <w:p w:rsidR="00753E82" w:rsidRDefault="00753E82" w:rsidP="00753E82">
      <w:pPr>
        <w:pStyle w:val="Numbered"/>
        <w:numPr>
          <w:ilvl w:val="0"/>
          <w:numId w:val="61"/>
        </w:numPr>
      </w:pPr>
      <w:r>
        <w:t>Start an ACID</w:t>
      </w:r>
      <w:bookmarkStart w:id="768" w:name="Xaf998657"/>
      <w:bookmarkEnd w:id="768"/>
      <w:r w:rsidR="000E1EE1">
        <w:fldChar w:fldCharType="begin"/>
      </w:r>
      <w:r>
        <w:instrText>xe "ACID Properties"</w:instrText>
      </w:r>
      <w:r w:rsidR="000E1EE1">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69" w:name="Xaf998660"/>
      <w:bookmarkEnd w:id="769"/>
      <w:r w:rsidR="000E1EE1">
        <w:fldChar w:fldCharType="begin"/>
      </w:r>
      <w:r>
        <w:instrText>xe "ACID Properties"</w:instrText>
      </w:r>
      <w:r w:rsidR="000E1EE1">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Allow Txn1 to complete. Txn2 should now complete.</w:t>
      </w:r>
    </w:p>
    <w:p w:rsidR="00753E82" w:rsidRDefault="00753E82" w:rsidP="00753E82">
      <w:pPr>
        <w:pStyle w:val="Numbered"/>
      </w:pPr>
      <w:r>
        <w:t>Verify that</w:t>
      </w:r>
    </w:p>
    <w:p w:rsidR="00753E82" w:rsidRDefault="00753E82" w:rsidP="00753E82">
      <w:pPr>
        <w:pStyle w:val="CODE"/>
      </w:pPr>
      <w:r>
        <w:t xml:space="preserve">Txn2.L_EXTENDEDPRICE = Txn1.L_EXTENDEDPRICE+ </w:t>
      </w:r>
    </w:p>
    <w:p w:rsidR="00753E82" w:rsidRPr="00A503E3" w:rsidRDefault="00753E82" w:rsidP="00753E82">
      <w:pPr>
        <w:pStyle w:val="CODE"/>
        <w:rPr>
          <w:lang w:val="it-IT"/>
        </w:rPr>
      </w:pPr>
      <w:r w:rsidRPr="00A503E3">
        <w:rPr>
          <w:lang w:val="it-IT"/>
        </w:rPr>
        <w:t>(DELTA1 * (Txn1.L_EXTENDEDPRICE / Txn1.L_QUANTITY))</w:t>
      </w:r>
    </w:p>
    <w:p w:rsidR="00753E82" w:rsidRDefault="00753E82" w:rsidP="00753E82">
      <w:pPr>
        <w:pStyle w:val="Heading4"/>
        <w:rPr>
          <w:b/>
          <w:bCs/>
        </w:rPr>
      </w:pPr>
      <w:r>
        <w:rPr>
          <w:b/>
          <w:bCs/>
        </w:rPr>
        <w:t>Isolation</w:t>
      </w:r>
      <w:bookmarkStart w:id="770" w:name="Xaf998665"/>
      <w:bookmarkStart w:id="771" w:name="Xaf998666"/>
      <w:bookmarkEnd w:id="770"/>
      <w:bookmarkEnd w:id="771"/>
      <w:r w:rsidR="000E1EE1">
        <w:rPr>
          <w:b/>
          <w:bCs/>
        </w:rPr>
        <w:fldChar w:fldCharType="begin"/>
      </w:r>
      <w:r>
        <w:rPr>
          <w:b/>
          <w:bCs/>
        </w:rPr>
        <w:instrText>xe "Isolation"</w:instrText>
      </w:r>
      <w:r w:rsidR="000E1EE1">
        <w:rPr>
          <w:b/>
          <w:bCs/>
        </w:rPr>
        <w:fldChar w:fldCharType="end"/>
      </w:r>
      <w:r w:rsidR="000E1EE1">
        <w:rPr>
          <w:b/>
          <w:bCs/>
        </w:rPr>
        <w:fldChar w:fldCharType="begin"/>
      </w:r>
      <w:r>
        <w:rPr>
          <w:b/>
          <w:bCs/>
        </w:rPr>
        <w:instrText>xe "ACID:Isolation"</w:instrText>
      </w:r>
      <w:r w:rsidR="000E1EE1">
        <w:rPr>
          <w:b/>
          <w:bCs/>
        </w:rPr>
        <w:fldChar w:fldCharType="end"/>
      </w:r>
      <w:r>
        <w:rPr>
          <w:b/>
          <w:bCs/>
        </w:rPr>
        <w:t xml:space="preserve"> Test 4</w:t>
      </w:r>
    </w:p>
    <w:p w:rsidR="00753E82" w:rsidRDefault="00753E82" w:rsidP="00753E82">
      <w:r>
        <w:t>This test demonstrates isolation</w:t>
      </w:r>
      <w:bookmarkStart w:id="772" w:name="Xaf998668"/>
      <w:bookmarkStart w:id="773" w:name="Xaf998669"/>
      <w:bookmarkEnd w:id="772"/>
      <w:bookmarkEnd w:id="773"/>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for the write-write conflict of two update transactions when the first transaction is rolled back. Perform the following steps:</w:t>
      </w:r>
    </w:p>
    <w:p w:rsidR="00753E82" w:rsidRDefault="00753E82" w:rsidP="00753E82">
      <w:pPr>
        <w:pStyle w:val="Numbered"/>
        <w:numPr>
          <w:ilvl w:val="0"/>
          <w:numId w:val="62"/>
        </w:numPr>
      </w:pPr>
      <w:r>
        <w:t>Start an ACID</w:t>
      </w:r>
      <w:bookmarkStart w:id="774" w:name="Xaf998671"/>
      <w:bookmarkEnd w:id="774"/>
      <w:r w:rsidR="000E1EE1">
        <w:fldChar w:fldCharType="begin"/>
      </w:r>
      <w:r>
        <w:instrText>xe "ACID Properties"</w:instrText>
      </w:r>
      <w:r w:rsidR="000E1EE1">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75" w:name="Xaf998674"/>
      <w:bookmarkEnd w:id="775"/>
      <w:r w:rsidR="000E1EE1">
        <w:fldChar w:fldCharType="begin"/>
      </w:r>
      <w:r>
        <w:instrText>xe "ACID Properties"</w:instrText>
      </w:r>
      <w:r w:rsidR="000E1EE1">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Force Txn1 to rollback. Txn2 should now complete.</w:t>
      </w:r>
    </w:p>
    <w:p w:rsidR="00753E82" w:rsidRDefault="00753E82" w:rsidP="00753E82">
      <w:pPr>
        <w:pStyle w:val="Numbered"/>
      </w:pPr>
      <w:r>
        <w:t>Verify that</w:t>
      </w:r>
    </w:p>
    <w:p w:rsidR="00753E82" w:rsidRDefault="00753E82" w:rsidP="00753E82">
      <w:pPr>
        <w:pStyle w:val="CODE"/>
      </w:pPr>
      <w:r>
        <w:lastRenderedPageBreak/>
        <w:t>Txn2.L_EXTENDEDPRICE = Txn1.L_EXTENDEDPRICE</w:t>
      </w:r>
    </w:p>
    <w:p w:rsidR="00753E82" w:rsidRDefault="00753E82" w:rsidP="00753E82">
      <w:pPr>
        <w:pStyle w:val="Heading4"/>
        <w:rPr>
          <w:b/>
          <w:bCs/>
        </w:rPr>
      </w:pPr>
      <w:r>
        <w:rPr>
          <w:b/>
          <w:bCs/>
        </w:rPr>
        <w:t>Isolation</w:t>
      </w:r>
      <w:bookmarkStart w:id="776" w:name="Xaf998679"/>
      <w:bookmarkStart w:id="777" w:name="Xaf998680"/>
      <w:bookmarkEnd w:id="776"/>
      <w:bookmarkEnd w:id="777"/>
      <w:r w:rsidR="000E1EE1">
        <w:rPr>
          <w:b/>
          <w:bCs/>
        </w:rPr>
        <w:fldChar w:fldCharType="begin"/>
      </w:r>
      <w:r>
        <w:rPr>
          <w:b/>
          <w:bCs/>
        </w:rPr>
        <w:instrText>xe "Isolation"</w:instrText>
      </w:r>
      <w:r w:rsidR="000E1EE1">
        <w:rPr>
          <w:b/>
          <w:bCs/>
        </w:rPr>
        <w:fldChar w:fldCharType="end"/>
      </w:r>
      <w:r w:rsidR="000E1EE1">
        <w:rPr>
          <w:b/>
          <w:bCs/>
        </w:rPr>
        <w:fldChar w:fldCharType="begin"/>
      </w:r>
      <w:r>
        <w:rPr>
          <w:b/>
          <w:bCs/>
        </w:rPr>
        <w:instrText>xe "ACID:Isolation"</w:instrText>
      </w:r>
      <w:r w:rsidR="000E1EE1">
        <w:rPr>
          <w:b/>
          <w:bCs/>
        </w:rPr>
        <w:fldChar w:fldCharType="end"/>
      </w:r>
      <w:r>
        <w:rPr>
          <w:b/>
          <w:bCs/>
        </w:rPr>
        <w:t xml:space="preserve"> Test 5</w:t>
      </w:r>
    </w:p>
    <w:p w:rsidR="00753E82" w:rsidRDefault="00753E82" w:rsidP="00753E82">
      <w:proofErr w:type="gramStart"/>
      <w:r>
        <w:t>This test demonstrates the ability of read and write</w:t>
      </w:r>
      <w:proofErr w:type="gramEnd"/>
      <w:r>
        <w:t xml:space="preserve"> transactions affecting different database tables</w:t>
      </w:r>
      <w:bookmarkStart w:id="778" w:name="Xaf998682"/>
      <w:bookmarkEnd w:id="778"/>
      <w:r w:rsidR="000E1EE1">
        <w:fldChar w:fldCharType="begin"/>
      </w:r>
      <w:r>
        <w:instrText>xe "Tables"</w:instrText>
      </w:r>
      <w:r w:rsidR="000E1EE1">
        <w:fldChar w:fldCharType="end"/>
      </w:r>
      <w:r>
        <w:t xml:space="preserve"> to make progress concurrently</w:t>
      </w:r>
      <w:bookmarkStart w:id="779" w:name="Xaf998684"/>
      <w:bookmarkEnd w:id="779"/>
      <w:r w:rsidR="000E1EE1">
        <w:fldChar w:fldCharType="begin"/>
      </w:r>
      <w:r>
        <w:instrText>xe "Concurrency"</w:instrText>
      </w:r>
      <w:r w:rsidR="000E1EE1">
        <w:fldChar w:fldCharType="end"/>
      </w:r>
      <w:r>
        <w:t xml:space="preserve">.  </w:t>
      </w:r>
    </w:p>
    <w:p w:rsidR="00753E82" w:rsidRDefault="00753E82" w:rsidP="00753E82">
      <w:pPr>
        <w:pStyle w:val="Numbered"/>
        <w:numPr>
          <w:ilvl w:val="0"/>
          <w:numId w:val="63"/>
        </w:numPr>
      </w:pPr>
      <w:r>
        <w:t>Start an ACID</w:t>
      </w:r>
      <w:bookmarkStart w:id="780" w:name="Xaf998685"/>
      <w:bookmarkEnd w:id="780"/>
      <w:r w:rsidR="000E1EE1">
        <w:fldChar w:fldCharType="begin"/>
      </w:r>
      <w:r>
        <w:instrText>xe "ACID Properties"</w:instrText>
      </w:r>
      <w:r w:rsidR="000E1EE1">
        <w:fldChar w:fldCharType="end"/>
      </w:r>
      <w:r>
        <w:t xml:space="preserve"> Transaction Txn1 with randomly selected values of O_KEY, L_KEY and DELTA.</w:t>
      </w:r>
    </w:p>
    <w:p w:rsidR="00753E82" w:rsidRDefault="00753E82" w:rsidP="00753E82">
      <w:pPr>
        <w:pStyle w:val="Numbered"/>
      </w:pPr>
      <w:r>
        <w:t>Suspend Txn1 immediately prior to COMMIT.</w:t>
      </w:r>
    </w:p>
    <w:p w:rsidR="00753E82" w:rsidRDefault="00753E82" w:rsidP="00753E82">
      <w:pPr>
        <w:pStyle w:val="Numbered"/>
      </w:pPr>
      <w:r>
        <w:t>Start a transaction Txn2 that does the following:</w:t>
      </w:r>
    </w:p>
    <w:p w:rsidR="00753E82" w:rsidRDefault="00753E82" w:rsidP="00753E82">
      <w:pPr>
        <w:pStyle w:val="Numbered"/>
      </w:pPr>
      <w:r>
        <w:t>Select random values of PS_PARTKEY and PS_SUPPKEY. Return all columns</w:t>
      </w:r>
      <w:bookmarkStart w:id="781" w:name="Xaf998689"/>
      <w:bookmarkEnd w:id="781"/>
      <w:r w:rsidR="000E1EE1">
        <w:fldChar w:fldCharType="begin"/>
      </w:r>
      <w:r>
        <w:instrText>xe "Column"</w:instrText>
      </w:r>
      <w:r w:rsidR="000E1EE1">
        <w:fldChar w:fldCharType="end"/>
      </w:r>
      <w:r>
        <w:t xml:space="preserve"> of the PARTSUPP table</w:t>
      </w:r>
      <w:bookmarkStart w:id="782" w:name="Xaf998690"/>
      <w:bookmarkEnd w:id="782"/>
      <w:r w:rsidR="000E1EE1">
        <w:fldChar w:fldCharType="begin"/>
      </w:r>
      <w:r>
        <w:instrText>xe "Tables"</w:instrText>
      </w:r>
      <w:r w:rsidR="000E1EE1">
        <w:fldChar w:fldCharType="end"/>
      </w:r>
      <w:r>
        <w:t xml:space="preserve"> for which PS_PARTKEY and PS_SUPPKEY are equal to the selected values.</w:t>
      </w:r>
    </w:p>
    <w:p w:rsidR="00753E82" w:rsidRDefault="00753E82" w:rsidP="00753E82">
      <w:pPr>
        <w:pStyle w:val="Numbered"/>
      </w:pPr>
      <w:r>
        <w:t>Verify that Txn2 completes.</w:t>
      </w:r>
    </w:p>
    <w:p w:rsidR="00753E82" w:rsidRDefault="00753E82" w:rsidP="00753E82">
      <w:pPr>
        <w:pStyle w:val="Numbered"/>
      </w:pPr>
      <w:r>
        <w:t>Allow Txn1 to complete. Verify that the appropriate rows</w:t>
      </w:r>
      <w:bookmarkStart w:id="783" w:name="Xaf998693"/>
      <w:bookmarkEnd w:id="783"/>
      <w:r w:rsidR="000E1EE1">
        <w:fldChar w:fldCharType="begin"/>
      </w:r>
      <w:r>
        <w:instrText>xe "Rows"</w:instrText>
      </w:r>
      <w:r w:rsidR="000E1EE1">
        <w:fldChar w:fldCharType="end"/>
      </w:r>
      <w:r>
        <w:t xml:space="preserve"> in the ORDERS, LINEITEM and HISTORY tables</w:t>
      </w:r>
      <w:bookmarkStart w:id="784" w:name="Xaf998694"/>
      <w:bookmarkEnd w:id="784"/>
      <w:r w:rsidR="000E1EE1">
        <w:fldChar w:fldCharType="begin"/>
      </w:r>
      <w:r>
        <w:instrText>xe "Tables"</w:instrText>
      </w:r>
      <w:r w:rsidR="000E1EE1">
        <w:fldChar w:fldCharType="end"/>
      </w:r>
      <w:r>
        <w:t xml:space="preserve"> have been changed.</w:t>
      </w:r>
    </w:p>
    <w:p w:rsidR="00753E82" w:rsidRDefault="00753E82" w:rsidP="00753E82">
      <w:pPr>
        <w:pStyle w:val="Heading4"/>
        <w:rPr>
          <w:b/>
          <w:bCs/>
        </w:rPr>
      </w:pPr>
      <w:r>
        <w:rPr>
          <w:b/>
          <w:bCs/>
        </w:rPr>
        <w:t>Isolation</w:t>
      </w:r>
      <w:bookmarkStart w:id="785" w:name="Xaf998696"/>
      <w:bookmarkStart w:id="786" w:name="Xaf998697"/>
      <w:bookmarkEnd w:id="785"/>
      <w:bookmarkEnd w:id="786"/>
      <w:r w:rsidR="000E1EE1">
        <w:rPr>
          <w:b/>
          <w:bCs/>
        </w:rPr>
        <w:fldChar w:fldCharType="begin"/>
      </w:r>
      <w:r>
        <w:rPr>
          <w:b/>
          <w:bCs/>
        </w:rPr>
        <w:instrText>xe "Isolation"</w:instrText>
      </w:r>
      <w:r w:rsidR="000E1EE1">
        <w:rPr>
          <w:b/>
          <w:bCs/>
        </w:rPr>
        <w:fldChar w:fldCharType="end"/>
      </w:r>
      <w:r w:rsidR="000E1EE1">
        <w:rPr>
          <w:b/>
          <w:bCs/>
        </w:rPr>
        <w:fldChar w:fldCharType="begin"/>
      </w:r>
      <w:r>
        <w:rPr>
          <w:b/>
          <w:bCs/>
        </w:rPr>
        <w:instrText>xe "ACID:Isolation"</w:instrText>
      </w:r>
      <w:r w:rsidR="000E1EE1">
        <w:rPr>
          <w:b/>
          <w:bCs/>
        </w:rPr>
        <w:fldChar w:fldCharType="end"/>
      </w:r>
      <w:r>
        <w:rPr>
          <w:b/>
          <w:bCs/>
        </w:rPr>
        <w:t xml:space="preserve"> Test 6</w:t>
      </w:r>
    </w:p>
    <w:p w:rsidR="00753E82" w:rsidRDefault="00753E82" w:rsidP="00753E82">
      <w:r>
        <w:t>This test demonstrates that the continuous submission of arbitrary (read-only) queries against one or more tables</w:t>
      </w:r>
      <w:bookmarkStart w:id="787" w:name="Xaf998699"/>
      <w:bookmarkEnd w:id="787"/>
      <w:r w:rsidR="000E1EE1">
        <w:fldChar w:fldCharType="begin"/>
      </w:r>
      <w:r>
        <w:instrText>xe "Tables"</w:instrText>
      </w:r>
      <w:r w:rsidR="000E1EE1">
        <w:fldChar w:fldCharType="end"/>
      </w:r>
      <w:r>
        <w:t xml:space="preserve"> of the database does not indefinitely delay update transactions affecting those tables from making progress.</w:t>
      </w:r>
    </w:p>
    <w:p w:rsidR="00753E82" w:rsidRDefault="00753E82" w:rsidP="00753E82">
      <w:pPr>
        <w:pStyle w:val="Numbered"/>
        <w:numPr>
          <w:ilvl w:val="0"/>
          <w:numId w:val="64"/>
        </w:numPr>
      </w:pPr>
      <w:r>
        <w:t xml:space="preserve">Start a transaction Txn1. Txn1 executes Q1 (from Clause </w:t>
      </w:r>
      <w:r w:rsidR="000E1EE1">
        <w:fldChar w:fldCharType="begin"/>
      </w:r>
      <w:r>
        <w:instrText xml:space="preserve"> REF _Ref138817670 \r \h </w:instrText>
      </w:r>
      <w:r w:rsidR="000E1EE1">
        <w:fldChar w:fldCharType="separate"/>
      </w:r>
      <w:r w:rsidR="00A27C47">
        <w:t>2.4</w:t>
      </w:r>
      <w:r w:rsidR="000E1EE1">
        <w:fldChar w:fldCharType="end"/>
      </w:r>
      <w:r>
        <w:t>) against the qualification database</w:t>
      </w:r>
      <w:bookmarkStart w:id="788" w:name="Xaf998705"/>
      <w:bookmarkEnd w:id="788"/>
      <w:r w:rsidR="000E1EE1">
        <w:fldChar w:fldCharType="begin"/>
      </w:r>
      <w:r>
        <w:instrText>xe "Qualification Database"</w:instrText>
      </w:r>
      <w:r w:rsidR="000E1EE1">
        <w:fldChar w:fldCharType="end"/>
      </w:r>
      <w:r>
        <w:t xml:space="preserve"> where the sub</w:t>
      </w:r>
      <w:r>
        <w:softHyphen/>
        <w:t>stitution parameter</w:t>
      </w:r>
      <w:bookmarkStart w:id="789" w:name="Xaf998706"/>
      <w:bookmarkEnd w:id="789"/>
      <w:r w:rsidR="000E1EE1">
        <w:fldChar w:fldCharType="begin"/>
      </w:r>
      <w:r>
        <w:instrText>xe "Query:Substitution Parameters"</w:instrText>
      </w:r>
      <w:r w:rsidR="000E1EE1">
        <w:fldChar w:fldCharType="end"/>
      </w:r>
      <w:r>
        <w:t xml:space="preserve"> [delta] is chosen from the interval [</w:t>
      </w:r>
      <w:proofErr w:type="gramStart"/>
      <w:r>
        <w:t>0 ..</w:t>
      </w:r>
      <w:proofErr w:type="gramEnd"/>
      <w:r>
        <w:t xml:space="preserve"> 2159] so that the query runs for a sufficient length of time.</w:t>
      </w:r>
    </w:p>
    <w:p w:rsidR="00753E82" w:rsidRDefault="00753E82" w:rsidP="00753E82">
      <w:r>
        <w:rPr>
          <w:b/>
          <w:bCs/>
        </w:rPr>
        <w:t>Comment</w:t>
      </w:r>
      <w:r>
        <w:t>:  Choosing [delta] = 0 will maximize the run time of Txn1.</w:t>
      </w:r>
    </w:p>
    <w:p w:rsidR="00753E82" w:rsidRDefault="00753E82" w:rsidP="00753E82">
      <w:pPr>
        <w:pStyle w:val="Numbered"/>
      </w:pPr>
      <w:r>
        <w:t>Before Txn1 completes, submit an ACID</w:t>
      </w:r>
      <w:bookmarkStart w:id="790" w:name="Xaf998708"/>
      <w:bookmarkEnd w:id="790"/>
      <w:r w:rsidR="000E1EE1">
        <w:fldChar w:fldCharType="begin"/>
      </w:r>
      <w:r>
        <w:instrText>xe "ACID Properties"</w:instrText>
      </w:r>
      <w:r w:rsidR="000E1EE1">
        <w:fldChar w:fldCharType="end"/>
      </w:r>
      <w:r>
        <w:t xml:space="preserve"> Transaction Txn2 with randomly selected values of O_KEY, L_KEY and DELTA.</w:t>
      </w:r>
    </w:p>
    <w:p w:rsidR="00753E82" w:rsidRDefault="00753E82" w:rsidP="00753E82">
      <w:r>
        <w:t>If Txn2 completes before Txn1 completes, verify that the appropriate rows</w:t>
      </w:r>
      <w:bookmarkStart w:id="791" w:name="Xaf998710"/>
      <w:bookmarkEnd w:id="791"/>
      <w:r w:rsidR="000E1EE1">
        <w:fldChar w:fldCharType="begin"/>
      </w:r>
      <w:r>
        <w:instrText>xe "Rows"</w:instrText>
      </w:r>
      <w:r w:rsidR="000E1EE1">
        <w:fldChar w:fldCharType="end"/>
      </w:r>
      <w:r>
        <w:t xml:space="preserve"> in the ORDERS, LINEITEM and HIS</w:t>
      </w:r>
      <w:r>
        <w:softHyphen/>
        <w:t>TORY tables</w:t>
      </w:r>
      <w:bookmarkStart w:id="792" w:name="Xaf998712"/>
      <w:bookmarkEnd w:id="792"/>
      <w:r w:rsidR="000E1EE1">
        <w:fldChar w:fldCharType="begin"/>
      </w:r>
      <w:r>
        <w:instrText>xe "Tables"</w:instrText>
      </w:r>
      <w:r w:rsidR="000E1EE1">
        <w:fldChar w:fldCharType="end"/>
      </w:r>
      <w:r>
        <w:t xml:space="preserve"> have been changed. In this case, the test is complete with only Steps 1 and 2. If Txn2 will not com</w:t>
      </w:r>
      <w:r>
        <w:softHyphen/>
        <w:t>plete before Txn1 completes, perform Steps 3 and 4:</w:t>
      </w:r>
    </w:p>
    <w:p w:rsidR="00753E82" w:rsidRDefault="00753E82" w:rsidP="00753E82">
      <w:pPr>
        <w:pStyle w:val="Numbered"/>
      </w:pPr>
      <w:r>
        <w:t>Ensure that Txn1 is still active. Submit a third transaction Txn3, which executes Q1 against the qualification database</w:t>
      </w:r>
      <w:bookmarkStart w:id="793" w:name="Xaf998714"/>
      <w:bookmarkEnd w:id="793"/>
      <w:r w:rsidR="000E1EE1">
        <w:fldChar w:fldCharType="begin"/>
      </w:r>
      <w:r>
        <w:instrText>xe "Qualification Database"</w:instrText>
      </w:r>
      <w:r w:rsidR="000E1EE1">
        <w:fldChar w:fldCharType="end"/>
      </w:r>
      <w:r>
        <w:t xml:space="preserve"> with a test-sponsor selected value of the substitution parameter</w:t>
      </w:r>
      <w:bookmarkStart w:id="794" w:name="Xaf998715"/>
      <w:bookmarkEnd w:id="794"/>
      <w:r w:rsidR="000E1EE1">
        <w:fldChar w:fldCharType="begin"/>
      </w:r>
      <w:r>
        <w:instrText>xe "Query:Substitution Parameters"</w:instrText>
      </w:r>
      <w:r w:rsidR="000E1EE1">
        <w:fldChar w:fldCharType="end"/>
      </w:r>
      <w:r>
        <w:t xml:space="preserve"> [delta] that is not equal to the one used in Step 1.</w:t>
      </w:r>
    </w:p>
    <w:p w:rsidR="00753E82" w:rsidRDefault="00753E82" w:rsidP="00753E82">
      <w:pPr>
        <w:pStyle w:val="Numbered"/>
      </w:pPr>
      <w:r>
        <w:t>Verify that Txn2 completes before Txn3, and that the appropriate rows</w:t>
      </w:r>
      <w:bookmarkStart w:id="795" w:name="Xaf998716"/>
      <w:bookmarkEnd w:id="795"/>
      <w:r w:rsidR="000E1EE1">
        <w:fldChar w:fldCharType="begin"/>
      </w:r>
      <w:r>
        <w:instrText>xe "Rows"</w:instrText>
      </w:r>
      <w:r w:rsidR="000E1EE1">
        <w:fldChar w:fldCharType="end"/>
      </w:r>
      <w:r>
        <w:t xml:space="preserve"> in the ORDERS, LINEITEM and HIS</w:t>
      </w:r>
      <w:r>
        <w:softHyphen/>
        <w:t>TORY tables</w:t>
      </w:r>
      <w:bookmarkStart w:id="796" w:name="Xaf998718"/>
      <w:bookmarkEnd w:id="796"/>
      <w:r w:rsidR="000E1EE1">
        <w:fldChar w:fldCharType="begin"/>
      </w:r>
      <w:r>
        <w:instrText>xe "Tables"</w:instrText>
      </w:r>
      <w:r w:rsidR="000E1EE1">
        <w:fldChar w:fldCharType="end"/>
      </w:r>
      <w:r>
        <w:t xml:space="preserve"> have been changed.</w:t>
      </w:r>
    </w:p>
    <w:p w:rsidR="00753E82" w:rsidRDefault="00753E82" w:rsidP="00753E82">
      <w:r>
        <w:rPr>
          <w:b/>
          <w:bCs/>
        </w:rPr>
        <w:t>Comment</w:t>
      </w:r>
      <w:r>
        <w:t>: In some implementation</w:t>
      </w:r>
      <w:bookmarkStart w:id="797" w:name="Xaf998719"/>
      <w:bookmarkEnd w:id="797"/>
      <w:r w:rsidR="000E1EE1">
        <w:fldChar w:fldCharType="begin"/>
      </w:r>
      <w:r>
        <w:instrText>xe "Implementation Rules"</w:instrText>
      </w:r>
      <w:r w:rsidR="000E1EE1">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rsidR="00753E82" w:rsidRDefault="00753E82" w:rsidP="00753E82">
      <w:pPr>
        <w:pStyle w:val="Heading2"/>
      </w:pPr>
      <w:bookmarkStart w:id="798" w:name="Raf_Ref389556868"/>
      <w:bookmarkStart w:id="799" w:name="Raf_Ref389556868T"/>
      <w:bookmarkStart w:id="800" w:name="_Toc149484549"/>
      <w:bookmarkEnd w:id="798"/>
      <w:r>
        <w:t>Durability Requirements</w:t>
      </w:r>
      <w:bookmarkStart w:id="801" w:name="Raf_Ref389556868P"/>
      <w:bookmarkEnd w:id="799"/>
      <w:bookmarkEnd w:id="800"/>
      <w:r w:rsidR="000E1EE1">
        <w:rPr>
          <w:vanish/>
        </w:rPr>
        <w:fldChar w:fldCharType="begin" w:fldLock="1"/>
      </w:r>
      <w:r>
        <w:rPr>
          <w:vanish/>
        </w:rPr>
        <w:instrText xml:space="preserve">PAGEREF Raf_Ref389556868 \h  \* MERGEFORMAT </w:instrText>
      </w:r>
      <w:r w:rsidR="000E1EE1">
        <w:rPr>
          <w:vanish/>
        </w:rPr>
      </w:r>
      <w:r w:rsidR="000E1EE1">
        <w:rPr>
          <w:vanish/>
        </w:rPr>
        <w:fldChar w:fldCharType="separate"/>
      </w:r>
      <w:r>
        <w:rPr>
          <w:vanish/>
        </w:rPr>
        <w:t>84</w:t>
      </w:r>
      <w:r w:rsidR="000E1EE1">
        <w:rPr>
          <w:vanish/>
        </w:rPr>
        <w:fldChar w:fldCharType="end"/>
      </w:r>
      <w:bookmarkEnd w:id="801"/>
    </w:p>
    <w:p w:rsidR="00753E82" w:rsidRDefault="00753E82" w:rsidP="00753E82">
      <w:r>
        <w:t>The SUT</w:t>
      </w:r>
      <w:bookmarkStart w:id="802" w:name="Xaf998727"/>
      <w:bookmarkEnd w:id="802"/>
      <w:r w:rsidR="000E1EE1">
        <w:fldChar w:fldCharType="begin"/>
      </w:r>
      <w:r>
        <w:instrText>xe "SUT"</w:instrText>
      </w:r>
      <w:r w:rsidR="000E1EE1">
        <w:fldChar w:fldCharType="end"/>
      </w:r>
      <w:r>
        <w:t xml:space="preserve"> must guarantee durability: the ability to preserve the effects of committed transactions and ensure data</w:t>
      </w:r>
      <w:r>
        <w:softHyphen/>
        <w:t>base consistency</w:t>
      </w:r>
      <w:bookmarkStart w:id="803" w:name="Xaf998729"/>
      <w:bookmarkStart w:id="804" w:name="Xaf998730"/>
      <w:bookmarkEnd w:id="803"/>
      <w:bookmarkEnd w:id="804"/>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after recovery from any one of the failures listed in </w:t>
      </w:r>
      <w:hyperlink w:anchor="Raf_Ref389039199" w:history="1">
        <w:r>
          <w:t>Clause 3.5.3</w:t>
        </w:r>
      </w:hyperlink>
      <w:r>
        <w:t>.</w:t>
      </w:r>
    </w:p>
    <w:p w:rsidR="00753E82" w:rsidRDefault="00753E82" w:rsidP="00753E82">
      <w:pPr>
        <w:rPr>
          <w:b/>
          <w:bCs/>
        </w:rPr>
      </w:pPr>
    </w:p>
    <w:p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rsidR="00753E82" w:rsidRDefault="00753E82" w:rsidP="00753E82">
      <w:pPr>
        <w:pStyle w:val="Heading3"/>
      </w:pPr>
      <w:bookmarkStart w:id="805" w:name="Raf_Ref389042585"/>
      <w:bookmarkStart w:id="806" w:name="Raf_Ref389042585T"/>
      <w:bookmarkEnd w:id="805"/>
      <w:r>
        <w:t>Durable</w:t>
      </w:r>
      <w:bookmarkStart w:id="807" w:name="Xaf998736"/>
      <w:bookmarkStart w:id="808" w:name="Xaf998737"/>
      <w:bookmarkEnd w:id="807"/>
      <w:bookmarkEnd w:id="808"/>
      <w:r>
        <w:t xml:space="preserve"> Medium Definition</w:t>
      </w:r>
      <w:bookmarkStart w:id="809" w:name="Raf_Ref389042585P"/>
      <w:bookmarkEnd w:id="806"/>
      <w:r w:rsidR="000E1EE1">
        <w:rPr>
          <w:vanish/>
        </w:rPr>
        <w:fldChar w:fldCharType="begin" w:fldLock="1"/>
      </w:r>
      <w:r>
        <w:rPr>
          <w:vanish/>
        </w:rPr>
        <w:instrText xml:space="preserve">PAGEREF Raf_Ref389042585 \h  \* MERGEFORMAT </w:instrText>
      </w:r>
      <w:r w:rsidR="000E1EE1">
        <w:rPr>
          <w:vanish/>
        </w:rPr>
      </w:r>
      <w:r w:rsidR="000E1EE1">
        <w:rPr>
          <w:vanish/>
        </w:rPr>
        <w:fldChar w:fldCharType="separate"/>
      </w:r>
      <w:r>
        <w:rPr>
          <w:vanish/>
        </w:rPr>
        <w:t>84</w:t>
      </w:r>
      <w:r w:rsidR="000E1EE1">
        <w:rPr>
          <w:vanish/>
        </w:rPr>
        <w:fldChar w:fldCharType="end"/>
      </w:r>
      <w:bookmarkEnd w:id="809"/>
      <w:r w:rsidR="000E1EE1">
        <w:rPr>
          <w:vanish/>
        </w:rPr>
        <w:fldChar w:fldCharType="begin"/>
      </w:r>
      <w:r>
        <w:instrText>xe "Durability"</w:instrText>
      </w:r>
      <w:r w:rsidR="000E1EE1">
        <w:rPr>
          <w:vanish/>
        </w:rPr>
        <w:fldChar w:fldCharType="end"/>
      </w:r>
      <w:r w:rsidR="000E1EE1">
        <w:rPr>
          <w:vanish/>
        </w:rPr>
        <w:fldChar w:fldCharType="begin"/>
      </w:r>
      <w:r>
        <w:instrText>xe "ACID:Durability"</w:instrText>
      </w:r>
      <w:r w:rsidR="000E1EE1">
        <w:rPr>
          <w:vanish/>
        </w:rPr>
        <w:fldChar w:fldCharType="end"/>
      </w:r>
    </w:p>
    <w:p w:rsidR="00753E82" w:rsidRDefault="00753E82" w:rsidP="00753E82">
      <w:r>
        <w:t>A durable</w:t>
      </w:r>
      <w:bookmarkStart w:id="810" w:name="Xaf998739"/>
      <w:bookmarkStart w:id="811" w:name="Xaf998740"/>
      <w:bookmarkEnd w:id="810"/>
      <w:bookmarkEnd w:id="811"/>
      <w:r w:rsidR="000E1EE1">
        <w:fldChar w:fldCharType="begin"/>
      </w:r>
      <w:r>
        <w:instrText>xe "ACID:Durability"</w:instrText>
      </w:r>
      <w:r w:rsidR="000E1EE1">
        <w:fldChar w:fldCharType="end"/>
      </w:r>
      <w:r w:rsidR="000E1EE1">
        <w:fldChar w:fldCharType="begin"/>
      </w:r>
      <w:r>
        <w:instrText>xe "Durability"</w:instrText>
      </w:r>
      <w:r w:rsidR="000E1EE1">
        <w:fldChar w:fldCharType="end"/>
      </w:r>
      <w:r>
        <w:t xml:space="preserve"> medium is a data storage medium that is either:</w:t>
      </w:r>
    </w:p>
    <w:p w:rsidR="00753E82" w:rsidRDefault="00753E82" w:rsidP="00753E82">
      <w:pPr>
        <w:pStyle w:val="LabeledStart"/>
        <w:widowControl/>
      </w:pPr>
      <w:r>
        <w:t>a)</w:t>
      </w:r>
      <w:r>
        <w:tab/>
        <w:t>An inherently non-volatile medium (e.g., magnetic disk, magnetic tape, optical disk, etc.) or;</w:t>
      </w:r>
    </w:p>
    <w:p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rsidR="00753E82" w:rsidRDefault="00753E82" w:rsidP="00753E82"/>
    <w:p w:rsidR="00753E82" w:rsidRDefault="00753E82" w:rsidP="00753E82">
      <w:r>
        <w:lastRenderedPageBreak/>
        <w:t>A configured and priced Uninterruptible Power Supply (UPS) is not considered external power.</w:t>
      </w:r>
    </w:p>
    <w:p w:rsidR="00753E82" w:rsidRDefault="00753E82" w:rsidP="00753E82"/>
    <w:p w:rsidR="00753E82" w:rsidRDefault="00753E82" w:rsidP="00753E82">
      <w:r>
        <w:rPr>
          <w:b/>
          <w:bCs/>
        </w:rPr>
        <w:t>Comment</w:t>
      </w:r>
      <w:r>
        <w:t>: A durable</w:t>
      </w:r>
      <w:bookmarkStart w:id="812" w:name="Xaf998745"/>
      <w:bookmarkStart w:id="813" w:name="Xaf998746"/>
      <w:bookmarkEnd w:id="812"/>
      <w:bookmarkEnd w:id="813"/>
      <w:r w:rsidR="000E1EE1">
        <w:fldChar w:fldCharType="begin"/>
      </w:r>
      <w:r>
        <w:instrText>xe "ACID:Durability"</w:instrText>
      </w:r>
      <w:r w:rsidR="000E1EE1">
        <w:fldChar w:fldCharType="end"/>
      </w:r>
      <w:r w:rsidR="000E1EE1">
        <w:fldChar w:fldCharType="begin"/>
      </w:r>
      <w:r>
        <w:instrText>xe "Durability"</w:instrText>
      </w:r>
      <w:r w:rsidR="000E1EE1">
        <w:fldChar w:fldCharType="end"/>
      </w:r>
      <w:r>
        <w:t xml:space="preserve"> medium can fail; this is usually protected against by replication</w:t>
      </w:r>
      <w:bookmarkStart w:id="814" w:name="Xaf998747"/>
      <w:bookmarkEnd w:id="814"/>
      <w:r w:rsidR="000E1EE1">
        <w:fldChar w:fldCharType="begin"/>
      </w:r>
      <w:r>
        <w:instrText>xe "Replication"</w:instrText>
      </w:r>
      <w:r w:rsidR="000E1EE1">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rsidR="00753E82" w:rsidRDefault="00753E82" w:rsidP="00753E82">
      <w:pPr>
        <w:pStyle w:val="Heading3"/>
      </w:pPr>
      <w:r>
        <w:t>Committed Property Definition</w:t>
      </w:r>
    </w:p>
    <w:p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815" w:name="Xaf998751"/>
      <w:bookmarkStart w:id="816" w:name="Xaf998752"/>
      <w:bookmarkEnd w:id="815"/>
      <w:bookmarkEnd w:id="816"/>
      <w:r w:rsidR="000E1EE1">
        <w:fldChar w:fldCharType="begin"/>
      </w:r>
      <w:r>
        <w:instrText>xe "ACID:Durability"</w:instrText>
      </w:r>
      <w:r w:rsidR="000E1EE1">
        <w:fldChar w:fldCharType="end"/>
      </w:r>
      <w:r w:rsidR="000E1EE1">
        <w:fldChar w:fldCharType="begin"/>
      </w:r>
      <w:r>
        <w:instrText>xe "Durability"</w:instrText>
      </w:r>
      <w:r w:rsidR="000E1EE1">
        <w:fldChar w:fldCharType="end"/>
      </w:r>
      <w:r>
        <w:t xml:space="preserve"> medium.</w:t>
      </w:r>
    </w:p>
    <w:p w:rsidR="00753E82" w:rsidRPr="001A37BD" w:rsidRDefault="00753E82" w:rsidP="00753E82"/>
    <w:p w:rsidR="00753E82" w:rsidRDefault="00753E82" w:rsidP="00753E82">
      <w:r>
        <w:rPr>
          <w:b/>
          <w:bCs/>
        </w:rPr>
        <w:t>Comment 1</w:t>
      </w:r>
      <w:r>
        <w:t>: Transactions can be committed without the user subsequently receiving notification of that fact, since message integrity is not required for TPC-H.</w:t>
      </w:r>
    </w:p>
    <w:p w:rsidR="00753E82" w:rsidRDefault="00753E82" w:rsidP="00753E82"/>
    <w:p w:rsidR="00753E82" w:rsidRDefault="00753E82" w:rsidP="00753E82">
      <w:r>
        <w:rPr>
          <w:b/>
          <w:bCs/>
        </w:rPr>
        <w:t>Comment 2:</w:t>
      </w:r>
      <w:r>
        <w:t xml:space="preserve"> Although the order of operations in the ACID</w:t>
      </w:r>
      <w:bookmarkStart w:id="817" w:name="Xaf998755"/>
      <w:bookmarkEnd w:id="817"/>
      <w:r w:rsidR="000E1EE1">
        <w:fldChar w:fldCharType="begin"/>
      </w:r>
      <w:r>
        <w:instrText>xe "ACID Properties"</w:instrText>
      </w:r>
      <w:r w:rsidR="000E1EE1">
        <w:fldChar w:fldCharType="end"/>
      </w:r>
      <w:r>
        <w:t xml:space="preserve"> Transaction is immaterial, the actual return of data can</w:t>
      </w:r>
      <w:r>
        <w:softHyphen/>
        <w:t>not begin until the commit operation has successfully completed.</w:t>
      </w:r>
    </w:p>
    <w:p w:rsidR="00753E82" w:rsidRDefault="00753E82" w:rsidP="00753E82">
      <w:pPr>
        <w:pStyle w:val="Heading4"/>
      </w:pPr>
      <w:r>
        <w:t>To facilitate the execution of the durability tests the driver must maintain a durable</w:t>
      </w:r>
      <w:bookmarkStart w:id="818" w:name="Xaf998757"/>
      <w:bookmarkStart w:id="819" w:name="Xaf998758"/>
      <w:bookmarkEnd w:id="818"/>
      <w:bookmarkEnd w:id="819"/>
      <w:r w:rsidR="000E1EE1">
        <w:fldChar w:fldCharType="begin"/>
      </w:r>
      <w:r>
        <w:instrText>xe "ACID:Durability"</w:instrText>
      </w:r>
      <w:r w:rsidR="000E1EE1">
        <w:fldChar w:fldCharType="end"/>
      </w:r>
      <w:r w:rsidR="000E1EE1">
        <w:fldChar w:fldCharType="begin"/>
      </w:r>
      <w:r>
        <w:instrText>xe "Durability"</w:instrText>
      </w:r>
      <w:r w:rsidR="000E1EE1">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rsidR="00753E82" w:rsidRPr="001A37BD" w:rsidRDefault="00753E82" w:rsidP="00753E82"/>
    <w:p w:rsidR="00753E82" w:rsidRDefault="00753E82" w:rsidP="00753E82">
      <w:r>
        <w:t>The durability success file is required only for the durability tests and must contain the following fields:</w:t>
      </w:r>
    </w:p>
    <w:p w:rsidR="00753E82" w:rsidRDefault="00753E82" w:rsidP="00753E82"/>
    <w:tbl>
      <w:tblPr>
        <w:tblW w:w="0" w:type="auto"/>
        <w:tblInd w:w="828" w:type="dxa"/>
        <w:tblLook w:val="01E0"/>
      </w:tblPr>
      <w:tblGrid>
        <w:gridCol w:w="4320"/>
        <w:gridCol w:w="5148"/>
      </w:tblGrid>
      <w:tr w:rsidR="00753E82">
        <w:tc>
          <w:tcPr>
            <w:tcW w:w="4320" w:type="dxa"/>
          </w:tcPr>
          <w:p w:rsidR="00753E82" w:rsidRPr="005E20A6" w:rsidRDefault="00753E82" w:rsidP="00753E82">
            <w:pPr>
              <w:pStyle w:val="CellBody"/>
              <w:rPr>
                <w:u w:val="single"/>
              </w:rPr>
            </w:pPr>
            <w:r w:rsidRPr="005E20A6">
              <w:rPr>
                <w:u w:val="single"/>
              </w:rPr>
              <w:t>Fields</w:t>
            </w:r>
          </w:p>
        </w:tc>
        <w:tc>
          <w:tcPr>
            <w:tcW w:w="5148" w:type="dxa"/>
          </w:tcPr>
          <w:p w:rsidR="00753E82" w:rsidRPr="005E20A6" w:rsidRDefault="00753E82" w:rsidP="00753E82">
            <w:pPr>
              <w:pStyle w:val="CellBody"/>
              <w:rPr>
                <w:u w:val="single"/>
              </w:rPr>
            </w:pPr>
            <w:proofErr w:type="spellStart"/>
            <w:r w:rsidRPr="005E20A6">
              <w:rPr>
                <w:u w:val="single"/>
              </w:rPr>
              <w:t>Datatype</w:t>
            </w:r>
            <w:proofErr w:type="spellEnd"/>
            <w:r w:rsidRPr="005E20A6">
              <w:rPr>
                <w:u w:val="single"/>
              </w:rPr>
              <w:t xml:space="preserve"> Definition </w:t>
            </w:r>
          </w:p>
        </w:tc>
      </w:tr>
      <w:tr w:rsidR="00753E82">
        <w:tc>
          <w:tcPr>
            <w:tcW w:w="4320" w:type="dxa"/>
          </w:tcPr>
          <w:p w:rsidR="00753E82" w:rsidRPr="00A3631F" w:rsidRDefault="00753E82" w:rsidP="00753E82">
            <w:pPr>
              <w:pStyle w:val="CellBody"/>
            </w:pPr>
            <w:r w:rsidRPr="00A3631F">
              <w:t>P_KEY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tc>
          <w:tcPr>
            <w:tcW w:w="4320" w:type="dxa"/>
          </w:tcPr>
          <w:p w:rsidR="00753E82" w:rsidRPr="00A3631F" w:rsidRDefault="00753E82" w:rsidP="00753E82">
            <w:pPr>
              <w:pStyle w:val="CellBody"/>
            </w:pPr>
            <w:r w:rsidRPr="00A3631F">
              <w:t>S_KEY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tc>
          <w:tcPr>
            <w:tcW w:w="4320" w:type="dxa"/>
          </w:tcPr>
          <w:p w:rsidR="00753E82" w:rsidRPr="00A3631F" w:rsidRDefault="00753E82" w:rsidP="00753E82">
            <w:pPr>
              <w:pStyle w:val="CellBody"/>
            </w:pPr>
            <w:r w:rsidRPr="00A3631F">
              <w:t>O_KEY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tc>
          <w:tcPr>
            <w:tcW w:w="4320" w:type="dxa"/>
          </w:tcPr>
          <w:p w:rsidR="00753E82" w:rsidRPr="00A3631F" w:rsidRDefault="00753E82" w:rsidP="00753E82">
            <w:pPr>
              <w:pStyle w:val="CellBody"/>
            </w:pPr>
            <w:r w:rsidRPr="00A3631F">
              <w:t>L_KEY</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DELTA</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DATE_T</w:t>
            </w:r>
          </w:p>
        </w:tc>
        <w:tc>
          <w:tcPr>
            <w:tcW w:w="5148" w:type="dxa"/>
          </w:tcPr>
          <w:p w:rsidR="00753E82" w:rsidRPr="00A3631F" w:rsidRDefault="00753E82" w:rsidP="00753E82">
            <w:pPr>
              <w:pStyle w:val="CellBody"/>
            </w:pPr>
            <w:r w:rsidRPr="00A3631F">
              <w:t>date and time to second</w:t>
            </w:r>
          </w:p>
        </w:tc>
      </w:tr>
    </w:tbl>
    <w:p w:rsidR="00753E82" w:rsidRDefault="00753E82" w:rsidP="00753E82">
      <w:pPr>
        <w:rPr>
          <w:b/>
          <w:bCs/>
        </w:rPr>
      </w:pPr>
    </w:p>
    <w:p w:rsidR="00753E82" w:rsidRDefault="00753E82" w:rsidP="00753E82">
      <w:r>
        <w:rPr>
          <w:b/>
          <w:bCs/>
        </w:rPr>
        <w:t>Comment</w:t>
      </w:r>
      <w:r>
        <w:t>: If the driver resides on the SUT</w:t>
      </w:r>
      <w:bookmarkStart w:id="820" w:name="Xaf998768"/>
      <w:bookmarkEnd w:id="820"/>
      <w:r w:rsidR="000E1EE1">
        <w:fldChar w:fldCharType="begin"/>
      </w:r>
      <w:r>
        <w:instrText>xe "SUT"</w:instrText>
      </w:r>
      <w:r w:rsidR="000E1EE1">
        <w:fldChar w:fldCharType="end"/>
      </w:r>
      <w:r>
        <w:t>, the success file must be isolated from the TPC-H database. For exam</w:t>
      </w:r>
      <w:r>
        <w:softHyphen/>
        <w:t>ple, the success file must be written outside of the ACID</w:t>
      </w:r>
      <w:bookmarkStart w:id="821" w:name="Xaf998771"/>
      <w:bookmarkEnd w:id="821"/>
      <w:r w:rsidR="000E1EE1">
        <w:fldChar w:fldCharType="begin"/>
      </w:r>
      <w:r>
        <w:instrText>xe "ACID Properties"</w:instrText>
      </w:r>
      <w:r w:rsidR="000E1EE1">
        <w:fldChar w:fldCharType="end"/>
      </w:r>
      <w:r>
        <w:t xml:space="preserve"> Transaction, and if the durability of the success file is pro</w:t>
      </w:r>
      <w:r>
        <w:softHyphen/>
        <w:t>vided by the same data manager as the TPC-H database, it must use a different log file.</w:t>
      </w:r>
    </w:p>
    <w:p w:rsidR="00753E82" w:rsidRDefault="00753E82" w:rsidP="00753E82">
      <w:pPr>
        <w:pStyle w:val="Heading3"/>
      </w:pPr>
      <w:bookmarkStart w:id="822" w:name="Raf_Ref389039199"/>
      <w:bookmarkStart w:id="823" w:name="Raf_Ref389039199T"/>
      <w:bookmarkEnd w:id="822"/>
      <w:r>
        <w:t xml:space="preserve">Durability </w:t>
      </w:r>
      <w:proofErr w:type="gramStart"/>
      <w:r>
        <w:t>Across</w:t>
      </w:r>
      <w:proofErr w:type="gramEnd"/>
      <w:r>
        <w:t xml:space="preserve"> Single Failures</w:t>
      </w:r>
      <w:bookmarkEnd w:id="823"/>
    </w:p>
    <w:p w:rsidR="00753E82" w:rsidRDefault="00753E82" w:rsidP="00753E82">
      <w:r>
        <w:t>The test sponsor</w:t>
      </w:r>
      <w:bookmarkStart w:id="824" w:name="Xaf998774"/>
      <w:bookmarkEnd w:id="824"/>
      <w:r w:rsidR="000E1EE1">
        <w:fldChar w:fldCharType="begin"/>
      </w:r>
      <w:r>
        <w:instrText>xe "Test sponsor"</w:instrText>
      </w:r>
      <w:r w:rsidR="000E1EE1">
        <w:fldChar w:fldCharType="end"/>
      </w:r>
      <w:r>
        <w:t xml:space="preserve"> is required to guarantee that the test system will preserve the database and the effects of committed updates after recovery from any of the failures listed below:</w:t>
      </w:r>
    </w:p>
    <w:p w:rsidR="00753E82" w:rsidRDefault="00753E82" w:rsidP="00753E82">
      <w:pPr>
        <w:pStyle w:val="Bullets"/>
      </w:pPr>
      <w:r>
        <w:t>Permanent irrecoverable failure of any single durable</w:t>
      </w:r>
      <w:bookmarkStart w:id="825" w:name="Xaf998776"/>
      <w:bookmarkStart w:id="826" w:name="Xaf998777"/>
      <w:bookmarkEnd w:id="825"/>
      <w:bookmarkEnd w:id="826"/>
      <w:r w:rsidR="000E1EE1">
        <w:fldChar w:fldCharType="begin"/>
      </w:r>
      <w:r>
        <w:instrText>xe "ACID:Durability"</w:instrText>
      </w:r>
      <w:r w:rsidR="000E1EE1">
        <w:fldChar w:fldCharType="end"/>
      </w:r>
      <w:r w:rsidR="000E1EE1">
        <w:fldChar w:fldCharType="begin"/>
      </w:r>
      <w:r>
        <w:instrText>xe "Durability"</w:instrText>
      </w:r>
      <w:r w:rsidR="000E1EE1">
        <w:fldChar w:fldCharType="end"/>
      </w:r>
      <w:r>
        <w:t xml:space="preserve"> medium containing TPC-H database tables</w:t>
      </w:r>
      <w:bookmarkStart w:id="827" w:name="Xaf998779"/>
      <w:bookmarkEnd w:id="827"/>
      <w:r w:rsidR="000E1EE1">
        <w:fldChar w:fldCharType="begin"/>
      </w:r>
      <w:r>
        <w:instrText>xe "Tables"</w:instrText>
      </w:r>
      <w:r w:rsidR="000E1EE1">
        <w:fldChar w:fldCharType="end"/>
      </w:r>
      <w:r>
        <w:t xml:space="preserve"> or recovery log data. The media to be failed is to be chosen at random by the auditor</w:t>
      </w:r>
      <w:bookmarkStart w:id="828" w:name="Xaf998781"/>
      <w:bookmarkEnd w:id="828"/>
      <w:r w:rsidR="000E1EE1">
        <w:fldChar w:fldCharType="begin"/>
      </w:r>
      <w:r>
        <w:instrText>xe "Audit"</w:instrText>
      </w:r>
      <w:r w:rsidR="000E1EE1">
        <w:fldChar w:fldCharType="end"/>
      </w:r>
      <w:r>
        <w:t>, and cannot be specially prepared.</w:t>
      </w:r>
    </w:p>
    <w:p w:rsidR="00753E82" w:rsidRDefault="00753E82" w:rsidP="00753E82">
      <w:r>
        <w:rPr>
          <w:b/>
          <w:bCs/>
        </w:rPr>
        <w:t>Comment</w:t>
      </w:r>
      <w:r>
        <w:t>: If main memory is used as a durable</w:t>
      </w:r>
      <w:bookmarkStart w:id="829" w:name="Xaf998782"/>
      <w:bookmarkStart w:id="830" w:name="Xaf998783"/>
      <w:bookmarkEnd w:id="829"/>
      <w:bookmarkEnd w:id="830"/>
      <w:r w:rsidR="000E1EE1">
        <w:fldChar w:fldCharType="begin"/>
      </w:r>
      <w:r>
        <w:instrText>xe "ACID:Durability"</w:instrText>
      </w:r>
      <w:r w:rsidR="000E1EE1">
        <w:fldChar w:fldCharType="end"/>
      </w:r>
      <w:r w:rsidR="000E1EE1">
        <w:fldChar w:fldCharType="begin"/>
      </w:r>
      <w:r>
        <w:instrText>xe "Durability"</w:instrText>
      </w:r>
      <w:r w:rsidR="000E1EE1">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rsidR="00753E82" w:rsidRDefault="00753E82" w:rsidP="00753E82">
      <w:pPr>
        <w:pStyle w:val="Bullets"/>
      </w:pPr>
      <w:r>
        <w:t>Instantaneous interruption (system crash/system hang) in processing which requires system re-boot to recover.</w:t>
      </w:r>
    </w:p>
    <w:p w:rsidR="00753E82" w:rsidRDefault="00753E82" w:rsidP="00753E82">
      <w:r>
        <w:rPr>
          <w:b/>
          <w:bCs/>
        </w:rPr>
        <w:lastRenderedPageBreak/>
        <w:t>Comment</w:t>
      </w:r>
      <w:r>
        <w:t>: This implies abnormal system shutdown, which requires loading</w:t>
      </w:r>
      <w:bookmarkStart w:id="831" w:name="Xaf998786"/>
      <w:bookmarkEnd w:id="831"/>
      <w:r w:rsidR="000E1EE1">
        <w:fldChar w:fldCharType="begin"/>
      </w:r>
      <w:r>
        <w:instrText>xe "Database load"</w:instrText>
      </w:r>
      <w:r w:rsidR="000E1EE1">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rsidR="00753E82" w:rsidRDefault="00753E82" w:rsidP="00753E82">
      <w:pPr>
        <w:pStyle w:val="Bullets"/>
      </w:pPr>
      <w:r>
        <w:t>Failure of all or part of memory (loss of contents).</w:t>
      </w:r>
    </w:p>
    <w:p w:rsidR="00753E82" w:rsidRDefault="00753E82" w:rsidP="00753E82">
      <w:r>
        <w:rPr>
          <w:b/>
          <w:bCs/>
        </w:rPr>
        <w:t>Comment</w:t>
      </w:r>
      <w:r>
        <w:t>: This implies that all or part of memory has failed. This may be caused by a loss of external power or the permanent failure of a memory board.</w:t>
      </w:r>
    </w:p>
    <w:p w:rsidR="00753E82" w:rsidRDefault="00753E82" w:rsidP="00753E82">
      <w:pPr>
        <w:pStyle w:val="Bullets"/>
      </w:pPr>
      <w:r>
        <w:t>SUT Power Failure: Loss of all external power to the SUT for an indefinite time period.</w:t>
      </w:r>
    </w:p>
    <w:p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sufficient to fail one node or that set of nodes. If there is only one UPS for the entire system, then the entire system must be failed. In either case, all UPSs must be priced.</w:t>
      </w:r>
    </w:p>
    <w:p w:rsidR="00753E82" w:rsidRDefault="00753E82" w:rsidP="00753E82"/>
    <w:p w:rsidR="00753E82" w:rsidRDefault="00753E82" w:rsidP="00753E82">
      <w:r>
        <w:t>Regardless of UPS configuration, at least one node of each subset of the nodes in the cluster providing a distinct function must be failed.</w:t>
      </w:r>
    </w:p>
    <w:p w:rsidR="00753E82" w:rsidRDefault="00753E82" w:rsidP="00753E82">
      <w:pPr>
        <w:pStyle w:val="Heading3"/>
      </w:pPr>
      <w:bookmarkStart w:id="832" w:name="Raf_Ref389038267"/>
      <w:bookmarkStart w:id="833" w:name="Raf_Ref389038267T"/>
      <w:bookmarkEnd w:id="832"/>
      <w:r>
        <w:t>Durability Tests</w:t>
      </w:r>
      <w:bookmarkEnd w:id="833"/>
    </w:p>
    <w:p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34" w:name="Xaf998796"/>
      <w:bookmarkStart w:id="835" w:name="Xaf998797"/>
      <w:bookmarkEnd w:id="834"/>
      <w:bookmarkEnd w:id="835"/>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conditions are still met after the database is recovered.</w:t>
      </w:r>
    </w:p>
    <w:p w:rsidR="00753E82" w:rsidRDefault="00753E82" w:rsidP="00753E82"/>
    <w:p w:rsidR="00753E82" w:rsidRDefault="00753E82" w:rsidP="00753E82">
      <w:r>
        <w:t xml:space="preserve">For each of the failure types defined in </w:t>
      </w:r>
      <w:hyperlink w:anchor="Raf_Ref389039199" w:history="1">
        <w:r>
          <w:t>Clause 3.5.3</w:t>
        </w:r>
      </w:hyperlink>
      <w:r>
        <w:t xml:space="preserve"> perform the following steps:</w:t>
      </w:r>
    </w:p>
    <w:p w:rsidR="00753E82" w:rsidRDefault="00753E82" w:rsidP="00753E82">
      <w:pPr>
        <w:pStyle w:val="Numbered"/>
        <w:numPr>
          <w:ilvl w:val="0"/>
          <w:numId w:val="65"/>
        </w:numPr>
      </w:pPr>
      <w:r>
        <w:t xml:space="preserve">Verify that the </w:t>
      </w:r>
      <w:proofErr w:type="gramStart"/>
      <w:r>
        <w:t>ORDERS,</w:t>
      </w:r>
      <w:proofErr w:type="gramEnd"/>
      <w:r>
        <w:t xml:space="preserve"> and LINEITEM tables</w:t>
      </w:r>
      <w:bookmarkStart w:id="836" w:name="Xaf998802"/>
      <w:bookmarkEnd w:id="836"/>
      <w:r w:rsidR="000E1EE1">
        <w:fldChar w:fldCharType="begin"/>
      </w:r>
      <w:r>
        <w:instrText>xe "Tables"</w:instrText>
      </w:r>
      <w:r w:rsidR="000E1EE1">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rsidR="00753E82" w:rsidRDefault="00753E82" w:rsidP="00753E82">
      <w:pPr>
        <w:pStyle w:val="Numbered"/>
      </w:pPr>
      <w:r>
        <w:t>Submit ACID transactions from a number of concurrent streams.  The number of streams must be at least the number of the execu</w:t>
      </w:r>
      <w:r>
        <w:softHyphen/>
        <w:t>tion streams</w:t>
      </w:r>
      <w:r w:rsidR="000E1EE1">
        <w:fldChar w:fldCharType="begin"/>
      </w:r>
      <w:r>
        <w:instrText>xe "Streams"</w:instrText>
      </w:r>
      <w:r w:rsidR="000E1EE1">
        <w:fldChar w:fldCharType="end"/>
      </w:r>
      <w:r>
        <w:t xml:space="preserve"> (# query streams + 1 refresh</w:t>
      </w:r>
      <w:r w:rsidR="000E1EE1">
        <w:fldChar w:fldCharType="begin"/>
      </w:r>
      <w:r>
        <w:instrText>xe "Refresh Functions"</w:instrText>
      </w:r>
      <w:r w:rsidR="000E1EE1">
        <w:fldChar w:fldCharType="end"/>
      </w:r>
      <w:r>
        <w:t xml:space="preserve"> stream) used in the reported throughput</w:t>
      </w:r>
      <w:r w:rsidR="000E1EE1">
        <w:fldChar w:fldCharType="begin"/>
      </w:r>
      <w:r>
        <w:instrText>xe "Numerical Quantities:QthH"</w:instrText>
      </w:r>
      <w:r w:rsidR="000E1EE1">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37" w:name="Xaf998807"/>
      <w:bookmarkStart w:id="838" w:name="Xaf998809"/>
      <w:bookmarkStart w:id="839" w:name="Xaf998810"/>
      <w:bookmarkStart w:id="840" w:name="Xaf998811"/>
      <w:bookmarkStart w:id="841" w:name="Xaf998812"/>
      <w:bookmarkEnd w:id="837"/>
      <w:bookmarkEnd w:id="838"/>
      <w:bookmarkEnd w:id="839"/>
      <w:bookmarkEnd w:id="840"/>
      <w:bookmarkEnd w:id="841"/>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rsidR="00753E82" w:rsidRDefault="00753E82" w:rsidP="00753E82">
      <w:pPr>
        <w:pStyle w:val="Bullets"/>
      </w:pPr>
      <w:r>
        <w:t>At least one transaction is in flight.</w:t>
      </w:r>
    </w:p>
    <w:p w:rsidR="00753E82" w:rsidRDefault="00753E82" w:rsidP="00753E82">
      <w:pPr>
        <w:pStyle w:val="Bullets"/>
      </w:pPr>
      <w:r>
        <w:t xml:space="preserve">All streams are submitting ACID transactions as defined in Step 2. </w:t>
      </w:r>
    </w:p>
    <w:p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rsidR="00753E82" w:rsidRDefault="00753E82" w:rsidP="00753E82">
      <w:pPr>
        <w:pStyle w:val="Numbered"/>
      </w:pPr>
      <w:r>
        <w:t>Restart the system under test using normal recovery procedures.</w:t>
      </w:r>
    </w:p>
    <w:p w:rsidR="00753E82" w:rsidRDefault="00753E82" w:rsidP="00753E82">
      <w:pPr>
        <w:pStyle w:val="Numbered"/>
      </w:pPr>
      <w:r>
        <w:t>Compare the contents of the durability success file and the HISTORY table</w:t>
      </w:r>
      <w:bookmarkStart w:id="842" w:name="Xaf998824"/>
      <w:bookmarkEnd w:id="842"/>
      <w:r w:rsidR="000E1EE1">
        <w:fldChar w:fldCharType="begin"/>
      </w:r>
      <w:r>
        <w:instrText>xe "Tables"</w:instrText>
      </w:r>
      <w:r w:rsidR="000E1EE1">
        <w:fldChar w:fldCharType="end"/>
      </w:r>
      <w:r>
        <w:t xml:space="preserve"> to verify that records in the success file for a committed ACID</w:t>
      </w:r>
      <w:bookmarkStart w:id="843" w:name="Xaf998826"/>
      <w:bookmarkEnd w:id="843"/>
      <w:r w:rsidR="000E1EE1">
        <w:fldChar w:fldCharType="begin"/>
      </w:r>
      <w:r>
        <w:instrText>xe "ACID Properties"</w:instrText>
      </w:r>
      <w:r w:rsidR="000E1EE1">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rsidR="00753E82" w:rsidRDefault="00753E82" w:rsidP="00753E82">
      <w:r>
        <w:rPr>
          <w:b/>
          <w:bCs/>
        </w:rPr>
        <w:t>Comment</w:t>
      </w:r>
      <w:r>
        <w:t>: This difference can only be due to transactions that were committed on the system under test, but for which the data was not written in the success file before the failure.</w:t>
      </w:r>
    </w:p>
    <w:p w:rsidR="00753E82" w:rsidRDefault="00753E82" w:rsidP="00753E82">
      <w:pPr>
        <w:pStyle w:val="Numbered"/>
      </w:pPr>
      <w:r>
        <w:t>Re-verify the consistency</w:t>
      </w:r>
      <w:bookmarkStart w:id="844" w:name="Xaf998828"/>
      <w:bookmarkStart w:id="845" w:name="Xaf998829"/>
      <w:bookmarkEnd w:id="844"/>
      <w:bookmarkEnd w:id="845"/>
      <w:r w:rsidR="000E1EE1">
        <w:fldChar w:fldCharType="begin"/>
      </w:r>
      <w:r>
        <w:instrText>xe "Consistency"</w:instrText>
      </w:r>
      <w:r w:rsidR="000E1EE1">
        <w:fldChar w:fldCharType="end"/>
      </w:r>
      <w:r w:rsidR="000E1EE1">
        <w:fldChar w:fldCharType="begin"/>
      </w:r>
      <w:r>
        <w:instrText>xe "ACID:Consistency"</w:instrText>
      </w:r>
      <w:r w:rsidR="000E1EE1">
        <w:fldChar w:fldCharType="end"/>
      </w:r>
      <w:r>
        <w:t xml:space="preserve"> of the ORDERS, and LINEITEM tables</w:t>
      </w:r>
      <w:bookmarkStart w:id="846" w:name="Xaf998830"/>
      <w:bookmarkEnd w:id="846"/>
      <w:r w:rsidR="000E1EE1">
        <w:fldChar w:fldCharType="begin"/>
      </w:r>
      <w:r>
        <w:instrText>xe "Tables"</w:instrText>
      </w:r>
      <w:r w:rsidR="000E1EE1">
        <w:fldChar w:fldCharType="end"/>
      </w:r>
      <w:r>
        <w:t xml:space="preserve"> as defined in </w:t>
      </w:r>
      <w:hyperlink w:anchor="Raf_Ref389038398" w:history="1">
        <w:r>
          <w:t>Clause 3.3.2.1</w:t>
        </w:r>
      </w:hyperlink>
      <w:r>
        <w:t>.</w:t>
      </w:r>
    </w:p>
    <w:p w:rsidR="00753E82" w:rsidRPr="00AA508C" w:rsidRDefault="00753E82" w:rsidP="00753E82">
      <w:pPr>
        <w:pStyle w:val="Heading1"/>
        <w:rPr>
          <w:u w:val="single"/>
        </w:rPr>
      </w:pPr>
      <w:bookmarkStart w:id="847" w:name="Rag21450"/>
      <w:bookmarkStart w:id="848" w:name="Rag21450T"/>
      <w:bookmarkStart w:id="849" w:name="_Toc149484550"/>
      <w:bookmarkEnd w:id="847"/>
      <w:r w:rsidRPr="00AA508C">
        <w:rPr>
          <w:u w:val="single"/>
        </w:rPr>
        <w:lastRenderedPageBreak/>
        <w:t>SCALING AND DATABASE POPULATION</w:t>
      </w:r>
      <w:bookmarkStart w:id="850" w:name="Rag21450P"/>
      <w:bookmarkEnd w:id="848"/>
      <w:bookmarkEnd w:id="849"/>
      <w:r w:rsidR="000E1EE1" w:rsidRPr="00AA508C">
        <w:rPr>
          <w:vanish/>
          <w:u w:val="single"/>
        </w:rPr>
        <w:fldChar w:fldCharType="begin" w:fldLock="1"/>
      </w:r>
      <w:r w:rsidRPr="00AA508C">
        <w:rPr>
          <w:vanish/>
          <w:u w:val="single"/>
        </w:rPr>
        <w:instrText xml:space="preserve">PAGEREF Rag21450 \h  \* MERGEFORMAT </w:instrText>
      </w:r>
      <w:r w:rsidR="000E1EE1" w:rsidRPr="00AA508C">
        <w:rPr>
          <w:vanish/>
          <w:u w:val="single"/>
        </w:rPr>
      </w:r>
      <w:r w:rsidR="000E1EE1" w:rsidRPr="00AA508C">
        <w:rPr>
          <w:vanish/>
          <w:u w:val="single"/>
        </w:rPr>
        <w:fldChar w:fldCharType="separate"/>
      </w:r>
      <w:r w:rsidRPr="00AA508C">
        <w:rPr>
          <w:vanish/>
          <w:u w:val="single"/>
        </w:rPr>
        <w:t>87</w:t>
      </w:r>
      <w:r w:rsidR="000E1EE1" w:rsidRPr="00AA508C">
        <w:rPr>
          <w:vanish/>
          <w:u w:val="single"/>
        </w:rPr>
        <w:fldChar w:fldCharType="end"/>
      </w:r>
      <w:bookmarkEnd w:id="850"/>
    </w:p>
    <w:p w:rsidR="00753E82" w:rsidRPr="00763BA2" w:rsidRDefault="00753E82" w:rsidP="00753E82">
      <w:pPr>
        <w:pStyle w:val="Heading2"/>
      </w:pPr>
      <w:bookmarkStart w:id="851" w:name="Rag_Ref389042110"/>
      <w:bookmarkStart w:id="852" w:name="Rag_Ref389042110T"/>
      <w:bookmarkStart w:id="853" w:name="_Toc149484551"/>
      <w:bookmarkEnd w:id="851"/>
      <w:r w:rsidRPr="00763BA2">
        <w:t>Database Definition and Scaling</w:t>
      </w:r>
      <w:bookmarkEnd w:id="852"/>
      <w:bookmarkEnd w:id="853"/>
    </w:p>
    <w:p w:rsidR="00753E82" w:rsidRDefault="00753E82" w:rsidP="00753E82">
      <w:pPr>
        <w:pStyle w:val="Heading3"/>
      </w:pPr>
      <w:bookmarkStart w:id="854" w:name="Rag_Ref389031803"/>
      <w:bookmarkStart w:id="855" w:name="Rag_Ref389031803T"/>
      <w:bookmarkEnd w:id="854"/>
      <w:r>
        <w:t>Test Database</w:t>
      </w:r>
      <w:bookmarkEnd w:id="855"/>
    </w:p>
    <w:p w:rsidR="00753E82" w:rsidRDefault="00753E82" w:rsidP="00753E82">
      <w:pPr>
        <w:pStyle w:val="Heading4"/>
      </w:pPr>
      <w:r>
        <w:t>The test database is the database used to execute the load</w:t>
      </w:r>
      <w:bookmarkStart w:id="856" w:name="Xag998206"/>
      <w:bookmarkEnd w:id="856"/>
      <w:r w:rsidR="000E1EE1">
        <w:fldChar w:fldCharType="begin"/>
      </w:r>
      <w:r>
        <w:instrText>xe "Database load"</w:instrText>
      </w:r>
      <w:r w:rsidR="000E1EE1">
        <w:fldChar w:fldCharType="end"/>
      </w:r>
      <w:r>
        <w:t xml:space="preserve"> test and the performance test (see Clause </w:t>
      </w:r>
      <w:r w:rsidR="000E1EE1">
        <w:fldChar w:fldCharType="begin"/>
      </w:r>
      <w:r>
        <w:instrText xml:space="preserve"> REF _Ref135733002 \r \h </w:instrText>
      </w:r>
      <w:r w:rsidR="000E1EE1">
        <w:fldChar w:fldCharType="separate"/>
      </w:r>
      <w:r w:rsidR="00A27C47">
        <w:t>5.1.1.4</w:t>
      </w:r>
      <w:r w:rsidR="000E1EE1">
        <w:fldChar w:fldCharType="end"/>
      </w:r>
      <w:r>
        <w:t>).</w:t>
      </w:r>
    </w:p>
    <w:p w:rsidR="00753E82" w:rsidRDefault="00753E82" w:rsidP="00753E82">
      <w:pPr>
        <w:pStyle w:val="Heading4"/>
      </w:pPr>
      <w:r>
        <w:t xml:space="preserve">The test database must be scaled as defined in Clause </w:t>
      </w:r>
      <w:r w:rsidR="000E1EE1">
        <w:fldChar w:fldCharType="begin"/>
      </w:r>
      <w:r>
        <w:instrText xml:space="preserve"> REF Rag_Ref389029489T \r \h </w:instrText>
      </w:r>
      <w:r w:rsidR="000E1EE1">
        <w:fldChar w:fldCharType="separate"/>
      </w:r>
      <w:r w:rsidR="00A27C47">
        <w:t>4.1.3</w:t>
      </w:r>
      <w:r w:rsidR="000E1EE1">
        <w:fldChar w:fldCharType="end"/>
      </w:r>
    </w:p>
    <w:p w:rsidR="00753E82" w:rsidRDefault="00753E82" w:rsidP="00753E82">
      <w:pPr>
        <w:pStyle w:val="Heading4"/>
      </w:pPr>
      <w:r>
        <w:t xml:space="preserve">The test database must be populated according to Clause </w:t>
      </w:r>
      <w:r w:rsidR="000E1EE1">
        <w:fldChar w:fldCharType="begin"/>
      </w:r>
      <w:r>
        <w:instrText xml:space="preserve"> REF Rag_Ref389040922T \r \h </w:instrText>
      </w:r>
      <w:r w:rsidR="000E1EE1">
        <w:fldChar w:fldCharType="separate"/>
      </w:r>
      <w:r w:rsidR="00A27C47">
        <w:t>4.2</w:t>
      </w:r>
      <w:r w:rsidR="000E1EE1">
        <w:fldChar w:fldCharType="end"/>
      </w:r>
      <w:r>
        <w:t>.</w:t>
      </w:r>
    </w:p>
    <w:p w:rsidR="00753E82" w:rsidRDefault="00753E82" w:rsidP="00753E82">
      <w:pPr>
        <w:pStyle w:val="Heading3"/>
      </w:pPr>
      <w:bookmarkStart w:id="857" w:name="Rag_Ref389033648"/>
      <w:bookmarkStart w:id="858" w:name="Rag_Ref389033648T"/>
      <w:bookmarkEnd w:id="857"/>
      <w:r>
        <w:t>Qualification Database</w:t>
      </w:r>
      <w:bookmarkStart w:id="859" w:name="Xag998220"/>
      <w:bookmarkStart w:id="860" w:name="Rag_Ref389033648P"/>
      <w:bookmarkEnd w:id="858"/>
      <w:bookmarkEnd w:id="859"/>
      <w:r w:rsidR="000E1EE1">
        <w:rPr>
          <w:vanish/>
        </w:rPr>
        <w:fldChar w:fldCharType="begin" w:fldLock="1"/>
      </w:r>
      <w:r>
        <w:rPr>
          <w:vanish/>
        </w:rPr>
        <w:instrText xml:space="preserve">PAGEREF Rag_Ref389033648 \h  \* MERGEFORMAT </w:instrText>
      </w:r>
      <w:r w:rsidR="000E1EE1">
        <w:rPr>
          <w:vanish/>
        </w:rPr>
      </w:r>
      <w:r w:rsidR="000E1EE1">
        <w:rPr>
          <w:vanish/>
        </w:rPr>
        <w:fldChar w:fldCharType="separate"/>
      </w:r>
      <w:r>
        <w:rPr>
          <w:vanish/>
        </w:rPr>
        <w:t>87</w:t>
      </w:r>
      <w:r w:rsidR="000E1EE1">
        <w:rPr>
          <w:vanish/>
        </w:rPr>
        <w:fldChar w:fldCharType="end"/>
      </w:r>
      <w:bookmarkEnd w:id="860"/>
      <w:r w:rsidR="000E1EE1">
        <w:rPr>
          <w:vanish/>
        </w:rPr>
        <w:fldChar w:fldCharType="begin"/>
      </w:r>
      <w:r>
        <w:instrText>xe "Qualification Database"</w:instrText>
      </w:r>
      <w:r w:rsidR="000E1EE1">
        <w:rPr>
          <w:vanish/>
        </w:rPr>
        <w:fldChar w:fldCharType="end"/>
      </w:r>
    </w:p>
    <w:p w:rsidR="00753E82" w:rsidRDefault="00753E82" w:rsidP="00753E82">
      <w:pPr>
        <w:pStyle w:val="Heading4"/>
      </w:pPr>
      <w:r>
        <w:t>A qualification database</w:t>
      </w:r>
      <w:bookmarkStart w:id="861" w:name="Xag998222"/>
      <w:bookmarkEnd w:id="861"/>
      <w:r w:rsidR="000E1EE1">
        <w:fldChar w:fldCharType="begin"/>
      </w:r>
      <w:r>
        <w:instrText>xe "Qualification Database"</w:instrText>
      </w:r>
      <w:r w:rsidR="000E1EE1">
        <w:fldChar w:fldCharType="end"/>
      </w:r>
      <w:r>
        <w:t xml:space="preserve"> must be created and populated for use in the query validation</w:t>
      </w:r>
      <w:bookmarkStart w:id="862" w:name="Xag998223"/>
      <w:bookmarkStart w:id="863" w:name="Xag998224"/>
      <w:bookmarkEnd w:id="862"/>
      <w:bookmarkEnd w:id="863"/>
      <w:r w:rsidR="000E1EE1">
        <w:fldChar w:fldCharType="begin"/>
      </w:r>
      <w:r>
        <w:instrText>xe "Query:Validation"</w:instrText>
      </w:r>
      <w:r w:rsidR="000E1EE1">
        <w:fldChar w:fldCharType="end"/>
      </w:r>
      <w:r w:rsidR="000E1EE1">
        <w:fldChar w:fldCharType="begin"/>
      </w:r>
      <w:r>
        <w:instrText>xe "Validation"</w:instrText>
      </w:r>
      <w:r w:rsidR="000E1EE1">
        <w:fldChar w:fldCharType="end"/>
      </w:r>
      <w:r>
        <w:t xml:space="preserve"> test described in </w:t>
      </w:r>
      <w:r w:rsidR="003349A4">
        <w:t xml:space="preserve">Clause </w:t>
      </w:r>
      <w:r w:rsidR="000E1EE1">
        <w:fldChar w:fldCharType="begin"/>
      </w:r>
      <w:r w:rsidR="003349A4">
        <w:instrText xml:space="preserve"> REF _Ref135735907 \r \h </w:instrText>
      </w:r>
      <w:r w:rsidR="000E1EE1">
        <w:fldChar w:fldCharType="separate"/>
      </w:r>
      <w:r w:rsidR="003349A4">
        <w:t>2.3</w:t>
      </w:r>
      <w:r w:rsidR="000E1EE1">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rsidR="00753E82" w:rsidRDefault="00753E82" w:rsidP="00753E82">
      <w:pPr>
        <w:pStyle w:val="Bullets"/>
      </w:pPr>
      <w:r>
        <w:t>Column</w:t>
      </w:r>
      <w:bookmarkStart w:id="864" w:name="Xag998226"/>
      <w:bookmarkEnd w:id="864"/>
      <w:r w:rsidR="000E1EE1">
        <w:fldChar w:fldCharType="begin"/>
      </w:r>
      <w:r>
        <w:instrText>xe "Column"</w:instrText>
      </w:r>
      <w:r w:rsidR="000E1EE1">
        <w:fldChar w:fldCharType="end"/>
      </w:r>
      <w:r>
        <w:t xml:space="preserve"> definitions;</w:t>
      </w:r>
    </w:p>
    <w:p w:rsidR="00753E82" w:rsidRDefault="00753E82" w:rsidP="00753E82">
      <w:pPr>
        <w:pStyle w:val="Bullets"/>
      </w:pPr>
      <w:r>
        <w:t>Method of data generation and loading</w:t>
      </w:r>
      <w:bookmarkStart w:id="865" w:name="Xag998228"/>
      <w:bookmarkEnd w:id="865"/>
      <w:r w:rsidR="000E1EE1">
        <w:fldChar w:fldCharType="begin"/>
      </w:r>
      <w:r>
        <w:instrText>xe "Database load"</w:instrText>
      </w:r>
      <w:r w:rsidR="000E1EE1">
        <w:fldChar w:fldCharType="end"/>
      </w:r>
      <w:r>
        <w:t>;</w:t>
      </w:r>
    </w:p>
    <w:p w:rsidR="00753E82" w:rsidRDefault="00753E82" w:rsidP="00753E82">
      <w:pPr>
        <w:pStyle w:val="Bullets"/>
      </w:pPr>
      <w:r>
        <w:t>Statistics</w:t>
      </w:r>
      <w:bookmarkStart w:id="866" w:name="Xag998230"/>
      <w:bookmarkEnd w:id="866"/>
      <w:r w:rsidR="000E1EE1">
        <w:fldChar w:fldCharType="begin"/>
      </w:r>
      <w:r>
        <w:instrText>xe "Statistics"</w:instrText>
      </w:r>
      <w:r w:rsidR="000E1EE1">
        <w:fldChar w:fldCharType="end"/>
      </w:r>
      <w:r>
        <w:t xml:space="preserve"> gathering method;</w:t>
      </w:r>
    </w:p>
    <w:p w:rsidR="00753E82" w:rsidRDefault="00753E82" w:rsidP="00753E82">
      <w:pPr>
        <w:pStyle w:val="Bullets"/>
      </w:pPr>
      <w:r>
        <w:t>ACID</w:t>
      </w:r>
      <w:bookmarkStart w:id="867" w:name="Xag998232"/>
      <w:bookmarkEnd w:id="867"/>
      <w:r w:rsidR="000E1EE1">
        <w:fldChar w:fldCharType="begin"/>
      </w:r>
      <w:r>
        <w:instrText>xe "ACID Properties"</w:instrText>
      </w:r>
      <w:r w:rsidR="000E1EE1">
        <w:fldChar w:fldCharType="end"/>
      </w:r>
      <w:r>
        <w:t xml:space="preserve"> property implementation</w:t>
      </w:r>
      <w:bookmarkStart w:id="868" w:name="Xag998233"/>
      <w:bookmarkEnd w:id="868"/>
      <w:r w:rsidR="000E1EE1">
        <w:fldChar w:fldCharType="begin"/>
      </w:r>
      <w:r>
        <w:instrText>xe "Implementation Rules"</w:instrText>
      </w:r>
      <w:r w:rsidR="000E1EE1">
        <w:fldChar w:fldCharType="end"/>
      </w:r>
      <w:r>
        <w:t>;</w:t>
      </w:r>
    </w:p>
    <w:p w:rsidR="00753E82" w:rsidRDefault="00753E82" w:rsidP="00753E82">
      <w:pPr>
        <w:pStyle w:val="Bullets"/>
      </w:pPr>
      <w:r>
        <w:t>Type of partitioning</w:t>
      </w:r>
      <w:bookmarkStart w:id="869" w:name="Xag998235"/>
      <w:bookmarkEnd w:id="869"/>
      <w:r w:rsidR="000E1EE1">
        <w:fldChar w:fldCharType="begin"/>
      </w:r>
      <w:r>
        <w:instrText>xe "Partitioning"</w:instrText>
      </w:r>
      <w:r w:rsidR="000E1EE1">
        <w:fldChar w:fldCharType="end"/>
      </w:r>
      <w:r>
        <w:t xml:space="preserve"> (but not degree of partitioning);</w:t>
      </w:r>
    </w:p>
    <w:p w:rsidR="00753E82" w:rsidRDefault="00753E82" w:rsidP="00753E82">
      <w:pPr>
        <w:pStyle w:val="Bullets"/>
      </w:pPr>
      <w:r>
        <w:t>Replication</w:t>
      </w:r>
      <w:bookmarkStart w:id="870" w:name="Xag998237"/>
      <w:bookmarkEnd w:id="870"/>
      <w:r w:rsidR="000E1EE1">
        <w:fldChar w:fldCharType="begin"/>
      </w:r>
      <w:r>
        <w:instrText>xe "Replication"</w:instrText>
      </w:r>
      <w:r w:rsidR="000E1EE1">
        <w:fldChar w:fldCharType="end"/>
      </w:r>
    </w:p>
    <w:p w:rsidR="00753E82" w:rsidRDefault="00753E82" w:rsidP="00753E82">
      <w:pPr>
        <w:pStyle w:val="Bullets"/>
      </w:pPr>
      <w:r>
        <w:t>Table</w:t>
      </w:r>
      <w:bookmarkStart w:id="871" w:name="Xag998239"/>
      <w:bookmarkEnd w:id="871"/>
      <w:r w:rsidR="000E1EE1">
        <w:fldChar w:fldCharType="begin"/>
      </w:r>
      <w:r>
        <w:instrText>xe "Tables"</w:instrText>
      </w:r>
      <w:r w:rsidR="000E1EE1">
        <w:fldChar w:fldCharType="end"/>
      </w:r>
      <w:r>
        <w:t xml:space="preserve"> type (if there is a choice);</w:t>
      </w:r>
    </w:p>
    <w:p w:rsidR="00753E82" w:rsidRDefault="00753E82" w:rsidP="00753E82">
      <w:pPr>
        <w:pStyle w:val="Bullets"/>
      </w:pPr>
      <w:r>
        <w:t>Auxiliary data structures (e.g., indices).</w:t>
      </w:r>
    </w:p>
    <w:p w:rsidR="00753E82" w:rsidRDefault="00753E82" w:rsidP="00753E82">
      <w:r>
        <w:t>The qualification database</w:t>
      </w:r>
      <w:bookmarkStart w:id="872" w:name="Xag998242"/>
      <w:bookmarkEnd w:id="872"/>
      <w:r w:rsidR="000E1EE1">
        <w:fldChar w:fldCharType="begin"/>
      </w:r>
      <w:r>
        <w:instrText>xe "Qualification Database"</w:instrText>
      </w:r>
      <w:r w:rsidR="000E1EE1">
        <w:fldChar w:fldCharType="end"/>
      </w:r>
      <w:r>
        <w:t xml:space="preserve"> may differ from the test database only if the difference is directly related to the differ</w:t>
      </w:r>
      <w:r>
        <w:softHyphen/>
        <w:t>ence in sizes. For example, if the test database employs horizontal partitioning</w:t>
      </w:r>
      <w:bookmarkStart w:id="873" w:name="Xag998244"/>
      <w:bookmarkEnd w:id="873"/>
      <w:r w:rsidR="000E1EE1">
        <w:fldChar w:fldCharType="begin"/>
      </w:r>
      <w:r>
        <w:instrText>xe "Partitioning"</w:instrText>
      </w:r>
      <w:r w:rsidR="000E1EE1">
        <w:fldChar w:fldCharType="end"/>
      </w:r>
      <w:r>
        <w:t xml:space="preserve"> (see </w:t>
      </w:r>
      <w:r w:rsidR="003349A4">
        <w:t xml:space="preserve">Clause </w:t>
      </w:r>
      <w:r w:rsidR="000E1EE1">
        <w:fldChar w:fldCharType="begin"/>
      </w:r>
      <w:r w:rsidR="003349A4">
        <w:instrText xml:space="preserve"> REF _Ref133486009 \r \h </w:instrText>
      </w:r>
      <w:r w:rsidR="000E1EE1">
        <w:fldChar w:fldCharType="separate"/>
      </w:r>
      <w:r w:rsidR="003349A4">
        <w:t>1.5.4</w:t>
      </w:r>
      <w:r w:rsidR="000E1EE1">
        <w:fldChar w:fldCharType="end"/>
      </w:r>
      <w:r>
        <w:t>), then the qualifi</w:t>
      </w:r>
      <w:r>
        <w:softHyphen/>
        <w:t>cation database must also employ horizontal partitioning, though the number of partitions may differ in each case. As another example, the qualification database</w:t>
      </w:r>
      <w:bookmarkStart w:id="874" w:name="Xag998248"/>
      <w:bookmarkEnd w:id="874"/>
      <w:r w:rsidR="000E1EE1">
        <w:fldChar w:fldCharType="begin"/>
      </w:r>
      <w:r>
        <w:instrText>xe "Qualification Database"</w:instrText>
      </w:r>
      <w:r w:rsidR="000E1EE1">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0E1EE1">
        <w:fldChar w:fldCharType="begin"/>
      </w:r>
      <w:r>
        <w:instrText xml:space="preserve"> REF Rak_Ref389041995T \r \h </w:instrText>
      </w:r>
      <w:r w:rsidR="000E1EE1">
        <w:fldChar w:fldCharType="separate"/>
      </w:r>
      <w:r w:rsidR="00A27C47">
        <w:t>8.3.6.8</w:t>
      </w:r>
      <w:r w:rsidR="000E1EE1">
        <w:fldChar w:fldCharType="end"/>
      </w:r>
      <w:r>
        <w:t>).</w:t>
      </w:r>
    </w:p>
    <w:p w:rsidR="00753E82" w:rsidRDefault="00753E82" w:rsidP="00753E82">
      <w:pPr>
        <w:pStyle w:val="Heading4"/>
      </w:pPr>
      <w:r>
        <w:t>The population</w:t>
      </w:r>
      <w:bookmarkStart w:id="875" w:name="Xag998252"/>
      <w:bookmarkEnd w:id="875"/>
      <w:r w:rsidR="000E1EE1">
        <w:fldChar w:fldCharType="begin"/>
      </w:r>
      <w:r>
        <w:instrText>xe "Database population"</w:instrText>
      </w:r>
      <w:r w:rsidR="000E1EE1">
        <w:fldChar w:fldCharType="end"/>
      </w:r>
      <w:r>
        <w:t xml:space="preserve"> of the qualification database</w:t>
      </w:r>
      <w:bookmarkStart w:id="876" w:name="Xag998253"/>
      <w:bookmarkEnd w:id="876"/>
      <w:r w:rsidR="000E1EE1">
        <w:fldChar w:fldCharType="begin"/>
      </w:r>
      <w:r>
        <w:instrText>xe "Qualification Database"</w:instrText>
      </w:r>
      <w:r w:rsidR="000E1EE1">
        <w:fldChar w:fldCharType="end"/>
      </w:r>
      <w:r>
        <w:t xml:space="preserve"> must be exactly equal to a scale factor</w:t>
      </w:r>
      <w:bookmarkStart w:id="877" w:name="Xag998254"/>
      <w:bookmarkEnd w:id="877"/>
      <w:r w:rsidR="000E1EE1">
        <w:fldChar w:fldCharType="begin"/>
      </w:r>
      <w:r>
        <w:instrText>xe "Scale factor"</w:instrText>
      </w:r>
      <w:r w:rsidR="000E1EE1">
        <w:fldChar w:fldCharType="end"/>
      </w:r>
      <w:r>
        <w:t xml:space="preserve">, SF, of 1 (see </w:t>
      </w:r>
      <w:hyperlink w:anchor="Rag_Ref389029489" w:history="1">
        <w:r>
          <w:t>Clause</w:t>
        </w:r>
      </w:hyperlink>
      <w:r>
        <w:t xml:space="preserve"> 4.1.3 for a definition of SF).</w:t>
      </w:r>
    </w:p>
    <w:p w:rsidR="00753E82" w:rsidRDefault="00753E82" w:rsidP="00753E82">
      <w:pPr>
        <w:pStyle w:val="Heading3"/>
      </w:pPr>
      <w:bookmarkStart w:id="878" w:name="Rag_Ref389029489"/>
      <w:bookmarkStart w:id="879" w:name="Rag_Ref389029489T"/>
      <w:bookmarkEnd w:id="878"/>
      <w:r>
        <w:t>Database Scaling Requirements</w:t>
      </w:r>
      <w:bookmarkEnd w:id="879"/>
    </w:p>
    <w:p w:rsidR="00753E82" w:rsidRDefault="00753E82" w:rsidP="00753E82">
      <w:pPr>
        <w:pStyle w:val="Heading4"/>
      </w:pPr>
      <w:bookmarkStart w:id="880" w:name="Rag_Ref389041324"/>
      <w:bookmarkStart w:id="881" w:name="Rag_Ref389041324T"/>
      <w:bookmarkEnd w:id="880"/>
      <w:r>
        <w:t>Scale factor</w:t>
      </w:r>
      <w:bookmarkStart w:id="882" w:name="Xag998262"/>
      <w:bookmarkEnd w:id="882"/>
      <w:r>
        <w:t>s used for the test database must be chosen from the set of fixed scale factors defined as follows:</w:t>
      </w:r>
      <w:bookmarkStart w:id="883" w:name="Rag_Ref389041324P"/>
      <w:bookmarkEnd w:id="881"/>
      <w:r w:rsidR="000E1EE1">
        <w:rPr>
          <w:vanish/>
        </w:rPr>
        <w:fldChar w:fldCharType="begin" w:fldLock="1"/>
      </w:r>
      <w:r>
        <w:rPr>
          <w:vanish/>
        </w:rPr>
        <w:instrText xml:space="preserve">PAGEREF Rag_Ref389041324 \h  \* MERGEFORMAT </w:instrText>
      </w:r>
      <w:r w:rsidR="000E1EE1">
        <w:rPr>
          <w:vanish/>
        </w:rPr>
      </w:r>
      <w:r w:rsidR="000E1EE1">
        <w:rPr>
          <w:vanish/>
        </w:rPr>
        <w:fldChar w:fldCharType="separate"/>
      </w:r>
      <w:r>
        <w:rPr>
          <w:vanish/>
        </w:rPr>
        <w:t>87</w:t>
      </w:r>
      <w:r w:rsidR="000E1EE1">
        <w:rPr>
          <w:vanish/>
        </w:rPr>
        <w:fldChar w:fldCharType="end"/>
      </w:r>
      <w:bookmarkEnd w:id="883"/>
      <w:r w:rsidR="000E1EE1">
        <w:rPr>
          <w:vanish/>
        </w:rPr>
        <w:fldChar w:fldCharType="begin"/>
      </w:r>
      <w:r>
        <w:instrText>xe "Scale factor"</w:instrText>
      </w:r>
      <w:r w:rsidR="000E1EE1">
        <w:rPr>
          <w:vanish/>
        </w:rPr>
        <w:fldChar w:fldCharType="end"/>
      </w:r>
    </w:p>
    <w:p w:rsidR="00753E82" w:rsidRDefault="00753E82" w:rsidP="00753E82">
      <w:r>
        <w:tab/>
        <w:t>1, 10, 30, 100, 300, 1000, 3000, 10000, 30000, 100000</w:t>
      </w:r>
    </w:p>
    <w:p w:rsidR="00753E82" w:rsidRDefault="00753E82" w:rsidP="00753E82">
      <w:r>
        <w:t>The database size</w:t>
      </w:r>
      <w:bookmarkStart w:id="884" w:name="Xag998265"/>
      <w:bookmarkEnd w:id="884"/>
      <w:r w:rsidR="000E1EE1">
        <w:fldChar w:fldCharType="begin"/>
      </w:r>
      <w:r>
        <w:instrText>xe "Database size"</w:instrText>
      </w:r>
      <w:r w:rsidR="000E1EE1">
        <w:fldChar w:fldCharType="end"/>
      </w:r>
      <w:r>
        <w:t xml:space="preserve"> is defined with reference to scale factor</w:t>
      </w:r>
      <w:bookmarkStart w:id="885" w:name="Xag998266"/>
      <w:bookmarkEnd w:id="885"/>
      <w:r w:rsidR="000E1EE1">
        <w:fldChar w:fldCharType="begin"/>
      </w:r>
      <w:r>
        <w:instrText>xe "Scale factor"</w:instrText>
      </w:r>
      <w:r w:rsidR="000E1EE1">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886" w:name="Xag998268"/>
      <w:bookmarkEnd w:id="886"/>
      <w:r w:rsidR="000E1EE1">
        <w:fldChar w:fldCharType="begin"/>
      </w:r>
      <w:r>
        <w:instrText>xe "Metrics"</w:instrText>
      </w:r>
      <w:r w:rsidR="000E1EE1">
        <w:fldChar w:fldCharType="end"/>
      </w:r>
      <w:r>
        <w:t xml:space="preserve"> names </w:t>
      </w:r>
      <w:proofErr w:type="spellStart"/>
      <w:r>
        <w:t>QphH</w:t>
      </w:r>
      <w:bookmarkStart w:id="887" w:name="Xag1014569"/>
      <w:bookmarkEnd w:id="887"/>
      <w:r w:rsidR="000E1EE1">
        <w:fldChar w:fldCharType="begin"/>
      </w:r>
      <w:r>
        <w:instrText>xe "Metrics:Composite Query-per-hour Metric"</w:instrText>
      </w:r>
      <w:r w:rsidR="000E1EE1">
        <w:fldChar w:fldCharType="end"/>
      </w:r>
      <w:r>
        <w:t>@Size</w:t>
      </w:r>
      <w:proofErr w:type="spellEnd"/>
      <w:r>
        <w:t xml:space="preserve"> and Price-per-</w:t>
      </w:r>
      <w:proofErr w:type="spellStart"/>
      <w:r>
        <w:t>QphH</w:t>
      </w:r>
      <w:bookmarkStart w:id="888" w:name="Xag1014589"/>
      <w:bookmarkEnd w:id="888"/>
      <w:r w:rsidR="000E1EE1">
        <w:fldChar w:fldCharType="begin"/>
      </w:r>
      <w:r>
        <w:instrText>xe "Metrics:Price Performance Metric"</w:instrText>
      </w:r>
      <w:r w:rsidR="000E1EE1">
        <w:fldChar w:fldCharType="end"/>
      </w:r>
      <w:r>
        <w:t>@Size</w:t>
      </w:r>
      <w:proofErr w:type="spellEnd"/>
      <w:r>
        <w:t xml:space="preserve"> (see Clause 5.4), as well as in the executive summary</w:t>
      </w:r>
      <w:bookmarkStart w:id="889" w:name="Xag998274"/>
      <w:bookmarkEnd w:id="889"/>
      <w:r w:rsidR="000E1EE1">
        <w:fldChar w:fldCharType="begin"/>
      </w:r>
      <w:r>
        <w:instrText>xe "Executive summary"</w:instrText>
      </w:r>
      <w:r w:rsidR="000E1EE1">
        <w:fldChar w:fldCharType="end"/>
      </w:r>
      <w:r>
        <w:t xml:space="preserve"> statement (see Appendix E):</w:t>
      </w:r>
    </w:p>
    <w:p w:rsidR="00753E82" w:rsidRDefault="00753E82" w:rsidP="00753E82"/>
    <w:p w:rsidR="00753E82" w:rsidRPr="0033187C" w:rsidRDefault="00753E82" w:rsidP="00753E82">
      <w:pPr>
        <w:rPr>
          <w:lang w:val="de-DE"/>
        </w:rPr>
      </w:pPr>
      <w:r>
        <w:tab/>
      </w:r>
      <w:r w:rsidR="00A44A5D" w:rsidRPr="00A44A5D">
        <w:rPr>
          <w:lang w:val="de-DE"/>
        </w:rPr>
        <w:t>1GB,  10GB,  30GB,  100GB,  300GB,  1000GB,  3000GB,  10000GB, 30000GB, 100000GB</w:t>
      </w:r>
    </w:p>
    <w:p w:rsidR="00753E82" w:rsidRPr="0033187C" w:rsidRDefault="00753E82" w:rsidP="00753E82">
      <w:pPr>
        <w:rPr>
          <w:lang w:val="de-DE"/>
        </w:rPr>
      </w:pPr>
    </w:p>
    <w:p w:rsidR="00753E82" w:rsidRDefault="00A44A5D" w:rsidP="00753E82">
      <w:r w:rsidRPr="00A44A5D">
        <w:rPr>
          <w:lang w:val="de-DE"/>
        </w:rPr>
        <w:tab/>
      </w:r>
      <w:proofErr w:type="gramStart"/>
      <w:r w:rsidR="00753E82">
        <w:t>Where GB stands for gigabyte, defined to be 2</w:t>
      </w:r>
      <w:r w:rsidR="00753E82" w:rsidRPr="00551B87">
        <w:rPr>
          <w:vertAlign w:val="superscript"/>
        </w:rPr>
        <w:t>30</w:t>
      </w:r>
      <w:r w:rsidR="00753E82">
        <w:t xml:space="preserve"> bytes.</w:t>
      </w:r>
      <w:proofErr w:type="gramEnd"/>
    </w:p>
    <w:p w:rsidR="00753E82" w:rsidRDefault="00753E82" w:rsidP="00753E82"/>
    <w:p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890" w:name="Xag1014546"/>
      <w:bookmarkEnd w:id="890"/>
      <w:r w:rsidR="000E1EE1">
        <w:fldChar w:fldCharType="begin"/>
      </w:r>
      <w:r>
        <w:instrText>xe "Database size"</w:instrText>
      </w:r>
      <w:r w:rsidR="000E1EE1">
        <w:fldChar w:fldCharType="end"/>
      </w:r>
      <w:r>
        <w:t>.</w:t>
      </w:r>
    </w:p>
    <w:p w:rsidR="00753E82" w:rsidRDefault="00753E82" w:rsidP="00753E82"/>
    <w:p w:rsidR="00753E82" w:rsidRDefault="00753E82" w:rsidP="00753E82">
      <w:r>
        <w:rPr>
          <w:b/>
          <w:bCs/>
        </w:rPr>
        <w:lastRenderedPageBreak/>
        <w:t>Comment 2</w:t>
      </w:r>
      <w:r>
        <w:t xml:space="preserve">: The maximum size of the test database for a valid performance test is currently set at </w:t>
      </w:r>
      <w:proofErr w:type="gramStart"/>
      <w:r>
        <w:t>100000  (</w:t>
      </w:r>
      <w:proofErr w:type="gramEnd"/>
      <w:r>
        <w:t>i.e., SF = 100,000). The TPC</w:t>
      </w:r>
      <w:bookmarkStart w:id="891" w:name="Xag998280"/>
      <w:bookmarkEnd w:id="891"/>
      <w:r w:rsidR="000E1EE1">
        <w:fldChar w:fldCharType="begin"/>
      </w:r>
      <w:r>
        <w:instrText>xe "TPC"</w:instrText>
      </w:r>
      <w:r w:rsidR="000E1EE1">
        <w:fldChar w:fldCharType="end"/>
      </w:r>
      <w:r>
        <w:t xml:space="preserve"> recognizes that additional benchmark development work is necessary to allow TPC-H to scale beyond that limit.</w:t>
      </w:r>
    </w:p>
    <w:p w:rsidR="00753E82" w:rsidRDefault="00753E82" w:rsidP="00753E82">
      <w:pPr>
        <w:pStyle w:val="Heading4"/>
      </w:pPr>
      <w:r>
        <w:t>Test sponsor</w:t>
      </w:r>
      <w:bookmarkStart w:id="892" w:name="Xag998281"/>
      <w:bookmarkEnd w:id="892"/>
      <w:r w:rsidR="000E1EE1">
        <w:fldChar w:fldCharType="begin"/>
      </w:r>
      <w:r>
        <w:instrText>xe "Test sponsor"</w:instrText>
      </w:r>
      <w:r w:rsidR="000E1EE1">
        <w:fldChar w:fldCharType="end"/>
      </w:r>
      <w:r>
        <w:t>s must choose the database size</w:t>
      </w:r>
      <w:bookmarkStart w:id="893" w:name="Xag998282"/>
      <w:bookmarkEnd w:id="893"/>
      <w:r w:rsidR="000E1EE1">
        <w:fldChar w:fldCharType="begin"/>
      </w:r>
      <w:r>
        <w:instrText>xe "Database size"</w:instrText>
      </w:r>
      <w:r w:rsidR="000E1EE1">
        <w:fldChar w:fldCharType="end"/>
      </w:r>
      <w:r>
        <w:t xml:space="preserve"> they want to execute against by selecting a size and corresponding scale factor</w:t>
      </w:r>
      <w:bookmarkStart w:id="894" w:name="Xag998284"/>
      <w:bookmarkEnd w:id="894"/>
      <w:r w:rsidR="000E1EE1">
        <w:fldChar w:fldCharType="begin"/>
      </w:r>
      <w:r>
        <w:instrText>xe "Scale factor"</w:instrText>
      </w:r>
      <w:r w:rsidR="000E1EE1">
        <w:fldChar w:fldCharType="end"/>
      </w:r>
      <w:r>
        <w:t xml:space="preserve"> from the defined series.</w:t>
      </w:r>
    </w:p>
    <w:p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w:t>
      </w:r>
      <w:proofErr w:type="gramStart"/>
      <w:r>
        <w:t>,2</w:t>
      </w:r>
      <w:proofErr w:type="gramEnd"/>
      <w:r w:rsidRPr="00B55D9F">
        <w:t>). The ratio must be included in both the Full Disclosure report and the Executive Summary.</w:t>
      </w:r>
      <w:bookmarkStart w:id="895" w:name="Xag998285"/>
      <w:bookmarkStart w:id="896" w:name="Xag998286"/>
      <w:bookmarkStart w:id="897" w:name="Xag998287"/>
      <w:bookmarkStart w:id="898" w:name="Xag998289"/>
      <w:bookmarkStart w:id="899" w:name="Xag998293"/>
      <w:bookmarkStart w:id="900" w:name="Xag998294"/>
      <w:bookmarkEnd w:id="895"/>
      <w:bookmarkEnd w:id="896"/>
      <w:bookmarkEnd w:id="897"/>
      <w:bookmarkEnd w:id="898"/>
      <w:bookmarkEnd w:id="899"/>
      <w:bookmarkEnd w:id="900"/>
    </w:p>
    <w:p w:rsidR="00753E82" w:rsidRDefault="00753E82" w:rsidP="00753E82">
      <w:pPr>
        <w:pStyle w:val="Heading2"/>
      </w:pPr>
      <w:bookmarkStart w:id="901" w:name="Rag_Ref389038492"/>
      <w:bookmarkStart w:id="902" w:name="Rag_Ref389040922"/>
      <w:bookmarkStart w:id="903" w:name="Rag_Ref389040922T"/>
      <w:bookmarkStart w:id="904" w:name="Rag_Ref389038492T"/>
      <w:bookmarkStart w:id="905" w:name="_Toc149484552"/>
      <w:bookmarkEnd w:id="901"/>
      <w:bookmarkEnd w:id="902"/>
      <w:r>
        <w:t>DBGEN</w:t>
      </w:r>
      <w:bookmarkStart w:id="906" w:name="Xag998298"/>
      <w:bookmarkEnd w:id="906"/>
      <w:r>
        <w:t xml:space="preserve"> and Database Population</w:t>
      </w:r>
      <w:bookmarkStart w:id="907" w:name="Xag998299"/>
      <w:bookmarkStart w:id="908" w:name="Rag_Ref389038492P"/>
      <w:bookmarkEnd w:id="903"/>
      <w:bookmarkEnd w:id="904"/>
      <w:bookmarkEnd w:id="905"/>
      <w:bookmarkEnd w:id="907"/>
      <w:r w:rsidR="000E1EE1">
        <w:rPr>
          <w:vanish/>
        </w:rPr>
        <w:fldChar w:fldCharType="begin" w:fldLock="1"/>
      </w:r>
      <w:r>
        <w:rPr>
          <w:vanish/>
        </w:rPr>
        <w:instrText xml:space="preserve">PAGEREF Rag_Ref389038492 \h  \* MERGEFORMAT </w:instrText>
      </w:r>
      <w:r w:rsidR="000E1EE1">
        <w:rPr>
          <w:vanish/>
        </w:rPr>
      </w:r>
      <w:r w:rsidR="000E1EE1">
        <w:rPr>
          <w:vanish/>
        </w:rPr>
        <w:fldChar w:fldCharType="separate"/>
      </w:r>
      <w:r>
        <w:rPr>
          <w:vanish/>
        </w:rPr>
        <w:t>88</w:t>
      </w:r>
      <w:r w:rsidR="000E1EE1">
        <w:rPr>
          <w:vanish/>
        </w:rPr>
        <w:fldChar w:fldCharType="end"/>
      </w:r>
      <w:bookmarkEnd w:id="908"/>
      <w:r w:rsidR="000E1EE1">
        <w:rPr>
          <w:vanish/>
        </w:rPr>
        <w:fldChar w:fldCharType="begin"/>
      </w:r>
      <w:r>
        <w:instrText>xe "DBGEN"</w:instrText>
      </w:r>
      <w:r w:rsidR="000E1EE1">
        <w:rPr>
          <w:vanish/>
        </w:rPr>
        <w:fldChar w:fldCharType="end"/>
      </w:r>
      <w:r w:rsidR="000E1EE1">
        <w:rPr>
          <w:vanish/>
        </w:rPr>
        <w:fldChar w:fldCharType="begin"/>
      </w:r>
      <w:r>
        <w:instrText>xe "Database population"</w:instrText>
      </w:r>
      <w:r w:rsidR="000E1EE1">
        <w:rPr>
          <w:vanish/>
        </w:rPr>
        <w:fldChar w:fldCharType="end"/>
      </w:r>
    </w:p>
    <w:p w:rsidR="00753E82" w:rsidRDefault="00753E82" w:rsidP="00753E82">
      <w:pPr>
        <w:pStyle w:val="Heading3"/>
      </w:pPr>
      <w:bookmarkStart w:id="909" w:name="Rag_Ref389037355"/>
      <w:bookmarkStart w:id="910" w:name="Rag_Ref389037355T"/>
      <w:bookmarkEnd w:id="909"/>
      <w:r>
        <w:t>The DBGEN</w:t>
      </w:r>
      <w:bookmarkStart w:id="911" w:name="Xag998302"/>
      <w:bookmarkEnd w:id="911"/>
      <w:r>
        <w:t xml:space="preserve"> Program</w:t>
      </w:r>
      <w:bookmarkEnd w:id="910"/>
    </w:p>
    <w:p w:rsidR="00753E82" w:rsidRDefault="00753E82" w:rsidP="00753E82">
      <w:pPr>
        <w:pStyle w:val="Heading4"/>
      </w:pPr>
      <w:bookmarkStart w:id="912" w:name="Rag_Ref389042083"/>
      <w:bookmarkStart w:id="913" w:name="Rag_Ref389042083T"/>
      <w:bookmarkEnd w:id="912"/>
      <w:r>
        <w:t>The test database and the qualification database</w:t>
      </w:r>
      <w:bookmarkStart w:id="914" w:name="Xag998305"/>
      <w:bookmarkEnd w:id="914"/>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915" w:name="Xag998313"/>
      <w:bookmarkEnd w:id="915"/>
      <w:proofErr w:type="spellStart"/>
      <w:r w:rsidR="00554B2A" w:rsidRPr="005D3F1C">
        <w:rPr>
          <w:b/>
        </w:rPr>
        <w:t>DBG</w:t>
      </w:r>
      <w:r w:rsidR="00554B2A">
        <w:rPr>
          <w:b/>
        </w:rPr>
        <w:t>en</w:t>
      </w:r>
      <w:proofErr w:type="spellEnd"/>
      <w:r w:rsidR="00554B2A">
        <w:t xml:space="preserve"> </w:t>
      </w:r>
      <w:r w:rsidRPr="005D3F1C">
        <w:t>is a TPC provided software package that must be used to produce the data used to populate the database</w:t>
      </w:r>
      <w:proofErr w:type="gramStart"/>
      <w:r w:rsidRPr="005D3F1C">
        <w:t>.</w:t>
      </w:r>
      <w:r>
        <w:t>.</w:t>
      </w:r>
      <w:proofErr w:type="gramEnd"/>
      <w:r>
        <w:t xml:space="preserve"> </w:t>
      </w:r>
    </w:p>
    <w:p w:rsidR="00753E82" w:rsidRPr="00402043" w:rsidRDefault="00753E82" w:rsidP="00753E82">
      <w:pPr>
        <w:pStyle w:val="Heading4"/>
      </w:pPr>
      <w:r w:rsidRPr="005D3F1C">
        <w:rPr>
          <w:bCs/>
        </w:rPr>
        <w:t xml:space="preserve">The data generated by </w:t>
      </w:r>
      <w:proofErr w:type="spellStart"/>
      <w:r>
        <w:rPr>
          <w:b/>
          <w:bCs/>
        </w:rPr>
        <w:t>DBGen</w:t>
      </w:r>
      <w:proofErr w:type="spellEnd"/>
      <w:r w:rsidRPr="005D3F1C">
        <w:rPr>
          <w:bCs/>
        </w:rPr>
        <w:t xml:space="preserve"> are meant to be compliant with the specification as per </w:t>
      </w:r>
      <w:r>
        <w:rPr>
          <w:bCs/>
        </w:rPr>
        <w:t xml:space="preserve">Clause </w:t>
      </w:r>
      <w:r w:rsidR="000E1EE1">
        <w:rPr>
          <w:bCs/>
        </w:rPr>
        <w:fldChar w:fldCharType="begin"/>
      </w:r>
      <w:r>
        <w:rPr>
          <w:bCs/>
        </w:rPr>
        <w:instrText xml:space="preserve"> REF _Ref149729708 \r \h </w:instrText>
      </w:r>
      <w:r w:rsidR="000E1EE1">
        <w:rPr>
          <w:bCs/>
        </w:rPr>
      </w:r>
      <w:r w:rsidR="000E1EE1">
        <w:rPr>
          <w:bCs/>
        </w:rPr>
        <w:fldChar w:fldCharType="separate"/>
      </w:r>
      <w:r w:rsidR="00A27C47">
        <w:rPr>
          <w:bCs/>
        </w:rPr>
        <w:t>4.2.2</w:t>
      </w:r>
      <w:r w:rsidR="000E1EE1">
        <w:rPr>
          <w:bCs/>
        </w:rPr>
        <w:fldChar w:fldCharType="end"/>
      </w:r>
      <w:r w:rsidRPr="00FF2FA5">
        <w:rPr>
          <w:bCs/>
        </w:rPr>
        <w:t xml:space="preserve"> and</w:t>
      </w:r>
      <w:r>
        <w:rPr>
          <w:bCs/>
        </w:rPr>
        <w:t xml:space="preserve"> Clause </w:t>
      </w:r>
      <w:r w:rsidR="000E1EE1">
        <w:rPr>
          <w:bCs/>
        </w:rPr>
        <w:fldChar w:fldCharType="begin"/>
      </w:r>
      <w:r>
        <w:rPr>
          <w:bCs/>
        </w:rPr>
        <w:instrText xml:space="preserve"> REF Rag_Ref389030226T \r \h </w:instrText>
      </w:r>
      <w:r w:rsidR="000E1EE1">
        <w:rPr>
          <w:bCs/>
        </w:rPr>
      </w:r>
      <w:r w:rsidR="000E1EE1">
        <w:rPr>
          <w:bCs/>
        </w:rPr>
        <w:fldChar w:fldCharType="separate"/>
      </w:r>
      <w:r w:rsidR="00A27C47">
        <w:rPr>
          <w:bCs/>
        </w:rPr>
        <w:t>4.2.3</w:t>
      </w:r>
      <w:r w:rsidR="000E1EE1">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proofErr w:type="spellStart"/>
      <w:r w:rsidRPr="00E664F6">
        <w:rPr>
          <w:b/>
          <w:bCs/>
        </w:rPr>
        <w:t>DBGen</w:t>
      </w:r>
      <w:proofErr w:type="spellEnd"/>
      <w:r w:rsidRPr="00CB22D6">
        <w:rPr>
          <w:bCs/>
        </w:rPr>
        <w:t xml:space="preserve">, </w:t>
      </w:r>
      <w:proofErr w:type="gramStart"/>
      <w:r w:rsidRPr="00CB22D6">
        <w:rPr>
          <w:bCs/>
        </w:rPr>
        <w:t>the  specification</w:t>
      </w:r>
      <w:proofErr w:type="gramEnd"/>
      <w:r w:rsidRPr="00CB22D6">
        <w:rPr>
          <w:bCs/>
        </w:rPr>
        <w:t xml:space="preserve"> prevails.</w:t>
      </w:r>
      <w:bookmarkStart w:id="916" w:name="Rag_Ref389042083P"/>
      <w:bookmarkEnd w:id="913"/>
      <w:r w:rsidR="000E1EE1">
        <w:rPr>
          <w:vanish/>
        </w:rPr>
        <w:fldChar w:fldCharType="begin" w:fldLock="1"/>
      </w:r>
      <w:r>
        <w:rPr>
          <w:vanish/>
        </w:rPr>
        <w:instrText xml:space="preserve">PAGEREF Rag_Ref389042083 \h  \* MERGEFORMAT </w:instrText>
      </w:r>
      <w:r w:rsidR="000E1EE1">
        <w:rPr>
          <w:vanish/>
        </w:rPr>
      </w:r>
      <w:r w:rsidR="000E1EE1">
        <w:rPr>
          <w:vanish/>
        </w:rPr>
        <w:fldChar w:fldCharType="separate"/>
      </w:r>
      <w:r>
        <w:rPr>
          <w:vanish/>
        </w:rPr>
        <w:t>88</w:t>
      </w:r>
      <w:r w:rsidR="000E1EE1">
        <w:rPr>
          <w:vanish/>
        </w:rPr>
        <w:fldChar w:fldCharType="end"/>
      </w:r>
      <w:bookmarkEnd w:id="916"/>
      <w:r w:rsidR="000E1EE1">
        <w:rPr>
          <w:vanish/>
        </w:rPr>
        <w:fldChar w:fldCharType="begin"/>
      </w:r>
      <w:r>
        <w:instrText>xe "Qualification Database"</w:instrText>
      </w:r>
      <w:r w:rsidR="000E1EE1">
        <w:rPr>
          <w:vanish/>
        </w:rPr>
        <w:fldChar w:fldCharType="end"/>
      </w:r>
      <w:r w:rsidR="000E1EE1">
        <w:rPr>
          <w:vanish/>
        </w:rPr>
        <w:fldChar w:fldCharType="begin"/>
      </w:r>
      <w:r>
        <w:instrText>xe "DBGEN"</w:instrText>
      </w:r>
      <w:r w:rsidR="000E1EE1">
        <w:rPr>
          <w:vanish/>
        </w:rPr>
        <w:fldChar w:fldCharType="end"/>
      </w:r>
      <w:r w:rsidR="000E1EE1">
        <w:rPr>
          <w:vanish/>
        </w:rPr>
        <w:fldChar w:fldCharType="begin"/>
      </w:r>
      <w:r>
        <w:instrText>xe "Implementation Rules"</w:instrText>
      </w:r>
      <w:r w:rsidR="000E1EE1">
        <w:rPr>
          <w:vanish/>
        </w:rPr>
        <w:fldChar w:fldCharType="end"/>
      </w:r>
      <w:r w:rsidR="000E1EE1">
        <w:rPr>
          <w:vanish/>
        </w:rPr>
        <w:fldChar w:fldCharType="begin"/>
      </w:r>
      <w:r>
        <w:instrText>xe "Database population"</w:instrText>
      </w:r>
      <w:r w:rsidR="000E1EE1">
        <w:rPr>
          <w:vanish/>
        </w:rPr>
        <w:fldChar w:fldCharType="end"/>
      </w:r>
    </w:p>
    <w:p w:rsidR="00753E82" w:rsidRDefault="00753E82" w:rsidP="00753E82">
      <w:pPr>
        <w:pStyle w:val="Heading4"/>
        <w:rPr>
          <w:szCs w:val="32"/>
        </w:rPr>
      </w:pPr>
      <w:bookmarkStart w:id="917" w:name="Xag998316"/>
      <w:bookmarkStart w:id="918" w:name="Xag998317"/>
      <w:bookmarkStart w:id="919" w:name="Xag998318"/>
      <w:bookmarkStart w:id="920" w:name="Xag998319"/>
      <w:bookmarkStart w:id="921" w:name="Xag998321"/>
      <w:bookmarkEnd w:id="917"/>
      <w:bookmarkEnd w:id="918"/>
      <w:bookmarkEnd w:id="919"/>
      <w:bookmarkEnd w:id="920"/>
      <w:bookmarkEnd w:id="921"/>
      <w:r>
        <w:rPr>
          <w:szCs w:val="32"/>
        </w:rPr>
        <w:t>The TPC Policies</w:t>
      </w:r>
      <w:r w:rsidRPr="005D3F1C">
        <w:rPr>
          <w:szCs w:val="32"/>
        </w:rPr>
        <w:t xml:space="preserve"> Clause 5.3.1 requires that the version of the specification and </w:t>
      </w:r>
      <w:proofErr w:type="spellStart"/>
      <w:r w:rsidRPr="00CB22D6">
        <w:rPr>
          <w:b/>
          <w:szCs w:val="32"/>
        </w:rPr>
        <w:t>DBGen</w:t>
      </w:r>
      <w:proofErr w:type="spellEnd"/>
      <w:r>
        <w:rPr>
          <w:b/>
          <w:szCs w:val="32"/>
        </w:rPr>
        <w:t xml:space="preserve"> </w:t>
      </w:r>
      <w:r w:rsidRPr="005D3F1C">
        <w:rPr>
          <w:szCs w:val="32"/>
        </w:rPr>
        <w:t xml:space="preserve">must match.  It is the test sponsor’s responsibility to ensure the correct version of </w:t>
      </w:r>
      <w:proofErr w:type="spellStart"/>
      <w:r w:rsidRPr="00CB22D6">
        <w:rPr>
          <w:b/>
          <w:szCs w:val="32"/>
        </w:rPr>
        <w:t>DBGen</w:t>
      </w:r>
      <w:proofErr w:type="spellEnd"/>
      <w:r w:rsidRPr="005D3F1C">
        <w:rPr>
          <w:szCs w:val="32"/>
        </w:rPr>
        <w:t xml:space="preserve"> </w:t>
      </w:r>
      <w:r>
        <w:rPr>
          <w:szCs w:val="32"/>
        </w:rPr>
        <w:t>is</w:t>
      </w:r>
      <w:r w:rsidRPr="005D3F1C">
        <w:rPr>
          <w:szCs w:val="32"/>
        </w:rPr>
        <w:t xml:space="preserve"> used. </w:t>
      </w:r>
    </w:p>
    <w:p w:rsidR="00753E82" w:rsidRPr="00043F72" w:rsidRDefault="00753E82" w:rsidP="00753E82">
      <w:pPr>
        <w:pStyle w:val="Heading4"/>
      </w:pPr>
      <w:proofErr w:type="spellStart"/>
      <w:r>
        <w:rPr>
          <w:b/>
          <w:bCs/>
        </w:rPr>
        <w:t>DBGen</w:t>
      </w:r>
      <w:proofErr w:type="spellEnd"/>
      <w:r>
        <w:rPr>
          <w:b/>
          <w:bCs/>
        </w:rPr>
        <w:t xml:space="preserve"> </w:t>
      </w:r>
      <w:r>
        <w:t xml:space="preserve">has been tested on a variety of platforms. Nonetheless, it is impossible to guarantee that </w:t>
      </w:r>
      <w:proofErr w:type="spellStart"/>
      <w:r w:rsidRPr="00CB22D6">
        <w:rPr>
          <w:b/>
          <w:bCs/>
        </w:rPr>
        <w:t>DBGen</w:t>
      </w:r>
      <w:proofErr w:type="spellEnd"/>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DBGen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xml:space="preserve">, the following steps must be performed: </w:t>
      </w:r>
    </w:p>
    <w:p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Default="00753E82" w:rsidP="00753E82">
      <w:pPr>
        <w:numPr>
          <w:ilvl w:val="1"/>
          <w:numId w:val="66"/>
        </w:numPr>
      </w:pPr>
      <w:r w:rsidRPr="005D3F1C">
        <w:t>The modification used to correct the error must be reviewed by a TPC-Certified Auditor as part of the audit process.</w:t>
      </w:r>
    </w:p>
    <w:p w:rsidR="00753E82" w:rsidRPr="005D3F1C" w:rsidRDefault="00753E82" w:rsidP="00753E82">
      <w:r w:rsidRPr="00E664F6">
        <w:t>Furthermore any consequences of the modification may be used as the basis for a non-compliance challenge.</w:t>
      </w:r>
    </w:p>
    <w:p w:rsidR="00753E82" w:rsidRPr="00EE19AB" w:rsidRDefault="00753E82" w:rsidP="00753E82"/>
    <w:p w:rsidR="00753E82" w:rsidRDefault="00753E82" w:rsidP="00753E82">
      <w:pPr>
        <w:pStyle w:val="Heading3"/>
      </w:pPr>
      <w:bookmarkStart w:id="922" w:name="Xag998329"/>
      <w:bookmarkStart w:id="923" w:name="Xag998331"/>
      <w:bookmarkStart w:id="924" w:name="Xag998332"/>
      <w:bookmarkStart w:id="925" w:name="Xag998334"/>
      <w:bookmarkStart w:id="926" w:name="Xag998335"/>
      <w:bookmarkStart w:id="927" w:name="Xag998337"/>
      <w:bookmarkStart w:id="928" w:name="Xag998338"/>
      <w:bookmarkStart w:id="929" w:name="Xag998339"/>
      <w:bookmarkStart w:id="930" w:name="Xag998341"/>
      <w:bookmarkStart w:id="931" w:name="Xag998343"/>
      <w:bookmarkStart w:id="932" w:name="Xag998345"/>
      <w:bookmarkStart w:id="933" w:name="_Ref149729708"/>
      <w:bookmarkStart w:id="934" w:name="Rag_Ref389030271T"/>
      <w:bookmarkEnd w:id="922"/>
      <w:bookmarkEnd w:id="923"/>
      <w:bookmarkEnd w:id="924"/>
      <w:bookmarkEnd w:id="925"/>
      <w:bookmarkEnd w:id="926"/>
      <w:bookmarkEnd w:id="927"/>
      <w:bookmarkEnd w:id="928"/>
      <w:bookmarkEnd w:id="929"/>
      <w:bookmarkEnd w:id="930"/>
      <w:bookmarkEnd w:id="931"/>
      <w:bookmarkEnd w:id="932"/>
      <w:r>
        <w:t xml:space="preserve">Definition </w:t>
      </w:r>
      <w:proofErr w:type="gramStart"/>
      <w:r>
        <w:t>Of</w:t>
      </w:r>
      <w:proofErr w:type="gramEnd"/>
      <w:r>
        <w:t xml:space="preserve"> Terms</w:t>
      </w:r>
      <w:bookmarkEnd w:id="933"/>
      <w:r>
        <w:t xml:space="preserve"> </w:t>
      </w:r>
      <w:bookmarkEnd w:id="934"/>
    </w:p>
    <w:p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35" w:name="Xag998350"/>
      <w:bookmarkEnd w:id="935"/>
      <w:r w:rsidR="000E1EE1">
        <w:fldChar w:fldCharType="begin"/>
      </w:r>
      <w:r>
        <w:instrText>xe "Rows"</w:instrText>
      </w:r>
      <w:r w:rsidR="000E1EE1">
        <w:fldChar w:fldCharType="end"/>
      </w:r>
      <w:r>
        <w:t xml:space="preserve"> being populated.</w:t>
      </w:r>
    </w:p>
    <w:p w:rsidR="00753E82" w:rsidRDefault="00753E82" w:rsidP="00753E82">
      <w:pPr>
        <w:pStyle w:val="Heading4"/>
      </w:pPr>
      <w:r>
        <w:t xml:space="preserve">The notation </w:t>
      </w:r>
      <w:r>
        <w:rPr>
          <w:b/>
          <w:bCs/>
        </w:rPr>
        <w:t>random value [</w:t>
      </w:r>
      <w:proofErr w:type="gramStart"/>
      <w:r>
        <w:rPr>
          <w:b/>
          <w:bCs/>
        </w:rPr>
        <w:t>x ..</w:t>
      </w:r>
      <w:proofErr w:type="gramEnd"/>
      <w:r>
        <w:rPr>
          <w:b/>
          <w:bCs/>
        </w:rPr>
        <w:t xml:space="preserve"> y]</w:t>
      </w:r>
      <w:r>
        <w:t xml:space="preserve"> represents a random value between x and y inclusively, with a mean of (</w:t>
      </w:r>
      <w:proofErr w:type="spellStart"/>
      <w:r>
        <w:t>x+y</w:t>
      </w:r>
      <w:proofErr w:type="spellEnd"/>
      <w:r>
        <w:t>)/2, and with the same number of digits of precision as shown. For example, [</w:t>
      </w:r>
      <w:proofErr w:type="gramStart"/>
      <w:r>
        <w:t>0.01 ..</w:t>
      </w:r>
      <w:proofErr w:type="gramEnd"/>
      <w:r>
        <w:t xml:space="preserve"> 100.00] has 10,000 unique values, whereas [1..100] has only 100 unique values.</w:t>
      </w:r>
    </w:p>
    <w:p w:rsidR="00753E82" w:rsidRDefault="00753E82" w:rsidP="00753E82">
      <w:pPr>
        <w:pStyle w:val="Heading4"/>
      </w:pPr>
      <w:r>
        <w:t xml:space="preserve">The notation </w:t>
      </w:r>
      <w:r>
        <w:rPr>
          <w:b/>
          <w:bCs/>
        </w:rPr>
        <w:t>random string [</w:t>
      </w:r>
      <w:proofErr w:type="spellStart"/>
      <w:r>
        <w:rPr>
          <w:b/>
          <w:bCs/>
        </w:rPr>
        <w:t>list_name</w:t>
      </w:r>
      <w:proofErr w:type="spellEnd"/>
      <w:r>
        <w:rPr>
          <w:b/>
          <w:bCs/>
        </w:rPr>
        <w:t>]</w:t>
      </w:r>
      <w:r>
        <w:t xml:space="preserve"> represents a string selected at random within the list of strings </w:t>
      </w:r>
      <w:proofErr w:type="spellStart"/>
      <w:r>
        <w:t>list_name</w:t>
      </w:r>
      <w:proofErr w:type="spellEnd"/>
      <w:r>
        <w:t xml:space="preserve"> as defined in </w:t>
      </w:r>
      <w:hyperlink w:anchor="Rag_Ref389036433" w:history="1">
        <w:r>
          <w:t>Clause 4.2.2.13</w:t>
        </w:r>
      </w:hyperlink>
      <w:r>
        <w:t>. Each string must be selected with equal probability.</w:t>
      </w:r>
    </w:p>
    <w:p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rsidR="00753E82" w:rsidRDefault="00753E82" w:rsidP="00753E82">
      <w:pPr>
        <w:pStyle w:val="Heading4"/>
      </w:pPr>
      <w:r>
        <w:lastRenderedPageBreak/>
        <w:t xml:space="preserve">This clause intentionally left blank. </w:t>
      </w:r>
    </w:p>
    <w:p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rsidR="00753E82" w:rsidRDefault="00753E82" w:rsidP="00753E82">
      <w:pPr>
        <w:pStyle w:val="Heading4"/>
      </w:pPr>
      <w:r>
        <w:t xml:space="preserve">The term </w:t>
      </w:r>
      <w:r>
        <w:rPr>
          <w:b/>
          <w:bCs/>
        </w:rPr>
        <w:t>date</w:t>
      </w:r>
      <w:r>
        <w:t xml:space="preserve"> represents a string of numeric characters separated by hyphens and comprised of a 4 digit year, 2 digit </w:t>
      </w:r>
      <w:proofErr w:type="gramStart"/>
      <w:r>
        <w:t>month</w:t>
      </w:r>
      <w:proofErr w:type="gramEnd"/>
      <w:r>
        <w:t xml:space="preserve"> and 2 digit day of the month.</w:t>
      </w:r>
    </w:p>
    <w:p w:rsidR="00753E82" w:rsidRDefault="00753E82" w:rsidP="00753E82">
      <w:pPr>
        <w:pStyle w:val="Heading4"/>
      </w:pPr>
      <w:bookmarkStart w:id="936" w:name="Rag_Ref414177455"/>
      <w:bookmarkStart w:id="937" w:name="Rag_Ref414177455T"/>
      <w:bookmarkEnd w:id="936"/>
      <w:r>
        <w:t xml:space="preserve">The term </w:t>
      </w:r>
      <w:r>
        <w:rPr>
          <w:b/>
          <w:bCs/>
        </w:rPr>
        <w:t>phone number</w:t>
      </w:r>
      <w:r>
        <w:t xml:space="preserve"> represents a string of numeric characters separated by hyphens and generated as follows:</w:t>
      </w:r>
      <w:bookmarkStart w:id="938" w:name="Rag_Ref414177455P"/>
      <w:bookmarkEnd w:id="937"/>
      <w:r w:rsidR="000E1EE1">
        <w:rPr>
          <w:vanish/>
        </w:rPr>
        <w:fldChar w:fldCharType="begin" w:fldLock="1"/>
      </w:r>
      <w:r>
        <w:rPr>
          <w:vanish/>
        </w:rPr>
        <w:instrText xml:space="preserve">PAGEREF Rag_Ref414177455 \h  \* MERGEFORMAT </w:instrText>
      </w:r>
      <w:r w:rsidR="000E1EE1">
        <w:rPr>
          <w:vanish/>
        </w:rPr>
      </w:r>
      <w:r w:rsidR="000E1EE1">
        <w:rPr>
          <w:vanish/>
        </w:rPr>
        <w:fldChar w:fldCharType="separate"/>
      </w:r>
      <w:r>
        <w:rPr>
          <w:vanish/>
        </w:rPr>
        <w:t>89</w:t>
      </w:r>
      <w:r w:rsidR="000E1EE1">
        <w:rPr>
          <w:vanish/>
        </w:rPr>
        <w:fldChar w:fldCharType="end"/>
      </w:r>
      <w:bookmarkEnd w:id="938"/>
    </w:p>
    <w:p w:rsidR="00753E82" w:rsidRDefault="00753E82" w:rsidP="00753E82">
      <w:r>
        <w:t xml:space="preserve">Let </w:t>
      </w:r>
      <w:proofErr w:type="spellStart"/>
      <w:r>
        <w:t>i</w:t>
      </w:r>
      <w:proofErr w:type="spellEnd"/>
      <w:r>
        <w:t xml:space="preserve"> be an index</w:t>
      </w:r>
      <w:bookmarkStart w:id="939" w:name="Xag998362"/>
      <w:bookmarkEnd w:id="939"/>
      <w:r w:rsidR="000E1EE1">
        <w:fldChar w:fldCharType="begin"/>
      </w:r>
      <w:r>
        <w:instrText>xe "index"</w:instrText>
      </w:r>
      <w:r w:rsidR="000E1EE1">
        <w:fldChar w:fldCharType="end"/>
      </w:r>
      <w:r>
        <w:t xml:space="preserve"> into the list of strings Nations (i.e., ALGERIA is 0, ARGENTINA is 1, etc., </w:t>
      </w:r>
      <w:proofErr w:type="gramStart"/>
      <w:r>
        <w:t xml:space="preserve">see  </w:t>
      </w:r>
      <w:proofErr w:type="gramEnd"/>
      <w:r w:rsidR="000E1EE1">
        <w:fldChar w:fldCharType="begin"/>
      </w:r>
      <w:r w:rsidR="00806761">
        <w:instrText>HYPERLINK \l "Rag_Ref389030226"</w:instrText>
      </w:r>
      <w:r w:rsidR="000E1EE1">
        <w:fldChar w:fldCharType="separate"/>
      </w:r>
      <w:r>
        <w:t>Clause 4.2.3</w:t>
      </w:r>
      <w:r w:rsidR="000E1EE1">
        <w:fldChar w:fldCharType="end"/>
      </w:r>
      <w:r>
        <w:t>),</w:t>
      </w:r>
    </w:p>
    <w:p w:rsidR="00753E82" w:rsidRDefault="00753E82" w:rsidP="00753E82">
      <w:r>
        <w:t xml:space="preserve">Let </w:t>
      </w:r>
      <w:proofErr w:type="spellStart"/>
      <w:r>
        <w:t>country_code</w:t>
      </w:r>
      <w:proofErr w:type="spellEnd"/>
      <w:r>
        <w:t xml:space="preserve"> be the sub-string representation of the number (</w:t>
      </w:r>
      <w:proofErr w:type="spellStart"/>
      <w:r>
        <w:t>i</w:t>
      </w:r>
      <w:proofErr w:type="spellEnd"/>
      <w:r>
        <w:t xml:space="preserve"> + 10),</w:t>
      </w:r>
    </w:p>
    <w:p w:rsidR="00753E82" w:rsidRDefault="00753E82" w:rsidP="00753E82">
      <w:r>
        <w:t>Let local_number1 be random [</w:t>
      </w:r>
      <w:proofErr w:type="gramStart"/>
      <w:r>
        <w:t>100 ..</w:t>
      </w:r>
      <w:proofErr w:type="gramEnd"/>
      <w:r>
        <w:t xml:space="preserve"> 999],</w:t>
      </w:r>
    </w:p>
    <w:p w:rsidR="00753E82" w:rsidRDefault="00753E82" w:rsidP="00753E82">
      <w:r>
        <w:t>Let local_number2 be random [</w:t>
      </w:r>
      <w:proofErr w:type="gramStart"/>
      <w:r>
        <w:t>100 ..</w:t>
      </w:r>
      <w:proofErr w:type="gramEnd"/>
      <w:r>
        <w:t xml:space="preserve"> 999],</w:t>
      </w:r>
    </w:p>
    <w:p w:rsidR="00753E82" w:rsidRDefault="00753E82" w:rsidP="00753E82">
      <w:r>
        <w:t>Let local_number3 be random [</w:t>
      </w:r>
      <w:proofErr w:type="gramStart"/>
      <w:r>
        <w:t>1000 ..</w:t>
      </w:r>
      <w:proofErr w:type="gramEnd"/>
      <w:r>
        <w:t xml:space="preserve"> 9999],</w:t>
      </w:r>
    </w:p>
    <w:p w:rsidR="00753E82" w:rsidRDefault="00753E82" w:rsidP="00753E82">
      <w:r>
        <w:t>The phone number string is obtained by concatenating the following sub-strings:</w:t>
      </w:r>
    </w:p>
    <w:p w:rsidR="00753E82" w:rsidRDefault="00753E82" w:rsidP="00753E82">
      <w:r>
        <w:tab/>
      </w:r>
      <w:proofErr w:type="spellStart"/>
      <w:r>
        <w:t>country_code</w:t>
      </w:r>
      <w:proofErr w:type="spellEnd"/>
      <w:r>
        <w:t>, "-", local_number1, "-", local_number2, "-", local_number3</w:t>
      </w:r>
    </w:p>
    <w:p w:rsidR="00753E82" w:rsidRDefault="00753E82" w:rsidP="00753E82">
      <w:pPr>
        <w:pStyle w:val="Heading4"/>
      </w:pPr>
      <w:bookmarkStart w:id="940" w:name="_Ref138839796"/>
      <w:r w:rsidRPr="0081059F">
        <w:t xml:space="preserve">The term text </w:t>
      </w:r>
      <w:proofErr w:type="gramStart"/>
      <w:r w:rsidRPr="0081059F">
        <w:t>string[</w:t>
      </w:r>
      <w:proofErr w:type="gramEnd"/>
      <w:r>
        <w:t>min,</w:t>
      </w:r>
      <w:r w:rsidR="00554B2A">
        <w:t xml:space="preserve"> </w:t>
      </w:r>
      <w:r>
        <w:t>max</w:t>
      </w:r>
      <w:r w:rsidRPr="0081059F">
        <w:t xml:space="preserve">] represents a substring of a 300 MB string populated according to the pseudo text grammar defined in Clause </w:t>
      </w:r>
      <w:r w:rsidR="000E1EE1">
        <w:fldChar w:fldCharType="begin"/>
      </w:r>
      <w:r>
        <w:instrText xml:space="preserve"> REF Rag68107T \r \h </w:instrText>
      </w:r>
      <w:r w:rsidR="000E1EE1">
        <w:fldChar w:fldCharType="separate"/>
      </w:r>
      <w:r w:rsidR="00A27C47">
        <w:t>4.2.2.14</w:t>
      </w:r>
      <w:r w:rsidR="000E1EE1">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40"/>
    </w:p>
    <w:p w:rsidR="00753E82" w:rsidRDefault="00753E82" w:rsidP="00753E82">
      <w:pPr>
        <w:pStyle w:val="Heading4"/>
      </w:pPr>
      <w:bookmarkStart w:id="941" w:name="Rag_Ref413816833"/>
      <w:bookmarkEnd w:id="941"/>
      <w:r>
        <w:t>This clause intentionally left blank.</w:t>
      </w:r>
    </w:p>
    <w:p w:rsidR="00753E82" w:rsidRDefault="00753E82" w:rsidP="00753E82">
      <w:pPr>
        <w:pStyle w:val="Heading4"/>
      </w:pPr>
      <w:r>
        <w:t>All dates must be computed using the following values:</w:t>
      </w:r>
    </w:p>
    <w:p w:rsidR="00753E82" w:rsidRPr="00402043" w:rsidRDefault="00753E82" w:rsidP="00753E82"/>
    <w:p w:rsidR="00753E82" w:rsidRDefault="00753E82" w:rsidP="00753E82">
      <w:r>
        <w:tab/>
        <w:t>STARTDATE = 1992-01-01</w:t>
      </w:r>
      <w:r>
        <w:tab/>
        <w:t>CURRENTDATE = 1995-06-17</w:t>
      </w:r>
      <w:r>
        <w:tab/>
        <w:t>ENDDATE = 1998-12-31</w:t>
      </w:r>
    </w:p>
    <w:p w:rsidR="00753E82" w:rsidRDefault="00753E82" w:rsidP="00753E82">
      <w:pPr>
        <w:pStyle w:val="Heading4"/>
      </w:pPr>
      <w:bookmarkStart w:id="942" w:name="Rag_Ref389036433"/>
      <w:bookmarkStart w:id="943" w:name="Rag_Ref389036433T"/>
      <w:bookmarkEnd w:id="942"/>
      <w:r>
        <w:t>The following list of strings must be used to populate the database:</w:t>
      </w:r>
      <w:bookmarkStart w:id="944" w:name="Rag_Ref389036433P"/>
      <w:bookmarkEnd w:id="943"/>
      <w:r w:rsidR="000E1EE1">
        <w:rPr>
          <w:vanish/>
        </w:rPr>
        <w:fldChar w:fldCharType="begin" w:fldLock="1"/>
      </w:r>
      <w:r>
        <w:rPr>
          <w:vanish/>
        </w:rPr>
        <w:instrText xml:space="preserve">PAGEREF Rag_Ref389036433 \h  \* MERGEFORMAT </w:instrText>
      </w:r>
      <w:r w:rsidR="000E1EE1">
        <w:rPr>
          <w:vanish/>
        </w:rPr>
      </w:r>
      <w:r w:rsidR="000E1EE1">
        <w:rPr>
          <w:vanish/>
        </w:rPr>
        <w:fldChar w:fldCharType="separate"/>
      </w:r>
      <w:r>
        <w:rPr>
          <w:vanish/>
        </w:rPr>
        <w:t>89</w:t>
      </w:r>
      <w:r w:rsidR="000E1EE1">
        <w:rPr>
          <w:vanish/>
        </w:rPr>
        <w:fldChar w:fldCharType="end"/>
      </w:r>
      <w:bookmarkEnd w:id="944"/>
    </w:p>
    <w:p w:rsidR="00753E82" w:rsidRDefault="00753E82" w:rsidP="00753E82">
      <w:pPr>
        <w:rPr>
          <w:b/>
          <w:bCs/>
        </w:rPr>
      </w:pPr>
      <w:r>
        <w:t xml:space="preserve">List </w:t>
      </w:r>
      <w:proofErr w:type="spellStart"/>
      <w:r>
        <w:t>name</w:t>
      </w:r>
      <w:proofErr w:type="gramStart"/>
      <w:r>
        <w:t>:</w:t>
      </w:r>
      <w:r>
        <w:rPr>
          <w:b/>
          <w:bCs/>
        </w:rPr>
        <w:t>Types</w:t>
      </w:r>
      <w:proofErr w:type="spellEnd"/>
      <w:proofErr w:type="gramEnd"/>
    </w:p>
    <w:p w:rsidR="00753E82" w:rsidRDefault="00753E82" w:rsidP="00753E82">
      <w:pPr>
        <w:rPr>
          <w:b/>
          <w:bCs/>
        </w:rPr>
      </w:pPr>
    </w:p>
    <w:p w:rsidR="00753E82" w:rsidRDefault="00753E82" w:rsidP="00753E82">
      <w:r>
        <w:t>Each string is generated by the concatenation of a variable length syllable selected at random from each of the three following lists and separated by a single space (for a total of 150 combinations).</w:t>
      </w:r>
    </w:p>
    <w:p w:rsidR="00753E82" w:rsidRDefault="00753E82" w:rsidP="00753E82">
      <w:r>
        <w:t> </w:t>
      </w:r>
    </w:p>
    <w:tbl>
      <w:tblPr>
        <w:tblW w:w="0" w:type="auto"/>
        <w:tblInd w:w="720" w:type="dxa"/>
        <w:tblLayout w:type="fixed"/>
        <w:tblCellMar>
          <w:left w:w="0" w:type="dxa"/>
          <w:right w:w="0" w:type="dxa"/>
        </w:tblCellMar>
        <w:tblLook w:val="0000"/>
      </w:tblPr>
      <w:tblGrid>
        <w:gridCol w:w="2477"/>
        <w:gridCol w:w="2477"/>
        <w:gridCol w:w="2477"/>
      </w:tblGrid>
      <w:tr w:rsidR="00753E82">
        <w:trPr>
          <w:trHeight w:val="421"/>
        </w:trPr>
        <w:tc>
          <w:tcPr>
            <w:tcW w:w="2477"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3</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STANDARD</w:t>
            </w:r>
          </w:p>
        </w:tc>
        <w:tc>
          <w:tcPr>
            <w:tcW w:w="2477" w:type="dxa"/>
            <w:tcBorders>
              <w:top w:val="nil"/>
              <w:left w:val="nil"/>
              <w:bottom w:val="single" w:sz="6" w:space="0" w:color="auto"/>
              <w:right w:val="nil"/>
            </w:tcBorders>
          </w:tcPr>
          <w:p w:rsidR="00753E82" w:rsidRDefault="00753E82" w:rsidP="00753E82">
            <w:pPr>
              <w:pStyle w:val="CellBody"/>
            </w:pPr>
            <w:r>
              <w:t>ANODIZED</w:t>
            </w:r>
          </w:p>
        </w:tc>
        <w:tc>
          <w:tcPr>
            <w:tcW w:w="2477" w:type="dxa"/>
            <w:tcBorders>
              <w:top w:val="nil"/>
              <w:left w:val="nil"/>
              <w:bottom w:val="single" w:sz="6" w:space="0" w:color="auto"/>
              <w:right w:val="nil"/>
            </w:tcBorders>
          </w:tcPr>
          <w:p w:rsidR="00753E82" w:rsidRDefault="00753E82" w:rsidP="00753E82">
            <w:pPr>
              <w:pStyle w:val="CellBody"/>
            </w:pPr>
            <w:r>
              <w:t>TIN</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SMALL</w:t>
            </w:r>
          </w:p>
        </w:tc>
        <w:tc>
          <w:tcPr>
            <w:tcW w:w="2477" w:type="dxa"/>
            <w:tcBorders>
              <w:top w:val="nil"/>
              <w:left w:val="nil"/>
              <w:bottom w:val="single" w:sz="6" w:space="0" w:color="auto"/>
              <w:right w:val="nil"/>
            </w:tcBorders>
          </w:tcPr>
          <w:p w:rsidR="00753E82" w:rsidRDefault="00753E82" w:rsidP="00753E82">
            <w:pPr>
              <w:pStyle w:val="CellBody"/>
            </w:pPr>
            <w:r>
              <w:t>BURNISHED</w:t>
            </w:r>
          </w:p>
        </w:tc>
        <w:tc>
          <w:tcPr>
            <w:tcW w:w="2477" w:type="dxa"/>
            <w:tcBorders>
              <w:top w:val="nil"/>
              <w:left w:val="nil"/>
              <w:bottom w:val="single" w:sz="6" w:space="0" w:color="auto"/>
              <w:right w:val="nil"/>
            </w:tcBorders>
          </w:tcPr>
          <w:p w:rsidR="00753E82" w:rsidRDefault="00753E82" w:rsidP="00753E82">
            <w:pPr>
              <w:pStyle w:val="CellBody"/>
            </w:pPr>
            <w:r>
              <w:t>NICKEL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MEDIUM</w:t>
            </w:r>
          </w:p>
        </w:tc>
        <w:tc>
          <w:tcPr>
            <w:tcW w:w="2477" w:type="dxa"/>
            <w:tcBorders>
              <w:top w:val="nil"/>
              <w:left w:val="nil"/>
              <w:bottom w:val="single" w:sz="6" w:space="0" w:color="auto"/>
              <w:right w:val="nil"/>
            </w:tcBorders>
          </w:tcPr>
          <w:p w:rsidR="00753E82" w:rsidRDefault="00753E82" w:rsidP="00753E82">
            <w:pPr>
              <w:pStyle w:val="CellBody"/>
            </w:pPr>
            <w:r>
              <w:t>PLATED</w:t>
            </w:r>
          </w:p>
        </w:tc>
        <w:tc>
          <w:tcPr>
            <w:tcW w:w="2477" w:type="dxa"/>
            <w:tcBorders>
              <w:top w:val="nil"/>
              <w:left w:val="nil"/>
              <w:bottom w:val="single" w:sz="6" w:space="0" w:color="auto"/>
              <w:right w:val="nil"/>
            </w:tcBorders>
          </w:tcPr>
          <w:p w:rsidR="00753E82" w:rsidRDefault="00753E82" w:rsidP="00753E82">
            <w:pPr>
              <w:pStyle w:val="CellBody"/>
            </w:pPr>
            <w:r>
              <w:t>BRASS</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LARGE</w:t>
            </w:r>
          </w:p>
        </w:tc>
        <w:tc>
          <w:tcPr>
            <w:tcW w:w="2477" w:type="dxa"/>
            <w:tcBorders>
              <w:top w:val="nil"/>
              <w:left w:val="nil"/>
              <w:bottom w:val="single" w:sz="6" w:space="0" w:color="auto"/>
              <w:right w:val="nil"/>
            </w:tcBorders>
          </w:tcPr>
          <w:p w:rsidR="00753E82" w:rsidRDefault="00753E82" w:rsidP="00753E82">
            <w:pPr>
              <w:pStyle w:val="CellBody"/>
            </w:pPr>
            <w:r>
              <w:t>POLISHED</w:t>
            </w:r>
          </w:p>
        </w:tc>
        <w:tc>
          <w:tcPr>
            <w:tcW w:w="2477" w:type="dxa"/>
            <w:tcBorders>
              <w:top w:val="nil"/>
              <w:left w:val="nil"/>
              <w:bottom w:val="single" w:sz="6" w:space="0" w:color="auto"/>
              <w:right w:val="nil"/>
            </w:tcBorders>
          </w:tcPr>
          <w:p w:rsidR="00753E82" w:rsidRDefault="00753E82" w:rsidP="00753E82">
            <w:pPr>
              <w:pStyle w:val="CellBody"/>
            </w:pPr>
            <w:r>
              <w:t>STEEL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ECONOMY</w:t>
            </w:r>
          </w:p>
        </w:tc>
        <w:tc>
          <w:tcPr>
            <w:tcW w:w="2477" w:type="dxa"/>
            <w:tcBorders>
              <w:top w:val="nil"/>
              <w:left w:val="nil"/>
              <w:bottom w:val="single" w:sz="6" w:space="0" w:color="auto"/>
              <w:right w:val="nil"/>
            </w:tcBorders>
          </w:tcPr>
          <w:p w:rsidR="00753E82" w:rsidRDefault="00753E82" w:rsidP="00753E82">
            <w:pPr>
              <w:pStyle w:val="CellBody"/>
            </w:pPr>
            <w:r>
              <w:t>BRUSHED</w:t>
            </w:r>
          </w:p>
        </w:tc>
        <w:tc>
          <w:tcPr>
            <w:tcW w:w="2477" w:type="dxa"/>
            <w:tcBorders>
              <w:top w:val="nil"/>
              <w:left w:val="nil"/>
              <w:bottom w:val="single" w:sz="6" w:space="0" w:color="auto"/>
              <w:right w:val="nil"/>
            </w:tcBorders>
          </w:tcPr>
          <w:p w:rsidR="00753E82" w:rsidRDefault="00753E82" w:rsidP="00753E82">
            <w:pPr>
              <w:pStyle w:val="CellBody"/>
            </w:pPr>
            <w:r>
              <w:t>COPPER</w:t>
            </w:r>
          </w:p>
        </w:tc>
      </w:tr>
      <w:tr w:rsidR="00753E82">
        <w:trPr>
          <w:trHeight w:val="440"/>
        </w:trPr>
        <w:tc>
          <w:tcPr>
            <w:tcW w:w="2477" w:type="dxa"/>
            <w:tcBorders>
              <w:top w:val="nil"/>
              <w:left w:val="nil"/>
              <w:bottom w:val="single" w:sz="6" w:space="0" w:color="auto"/>
              <w:right w:val="nil"/>
            </w:tcBorders>
          </w:tcPr>
          <w:p w:rsidR="00753E82" w:rsidRDefault="00753E82" w:rsidP="00753E82">
            <w:pPr>
              <w:pStyle w:val="CellBody"/>
            </w:pPr>
            <w:r>
              <w:t>PROMO</w:t>
            </w:r>
          </w:p>
        </w:tc>
        <w:tc>
          <w:tcPr>
            <w:tcW w:w="2477" w:type="dxa"/>
            <w:tcBorders>
              <w:top w:val="nil"/>
              <w:left w:val="nil"/>
              <w:bottom w:val="single" w:sz="6" w:space="0" w:color="auto"/>
              <w:right w:val="nil"/>
            </w:tcBorders>
          </w:tcPr>
          <w:p w:rsidR="00753E82" w:rsidRDefault="00753E82" w:rsidP="00753E82">
            <w:pPr>
              <w:pStyle w:val="CellBody"/>
            </w:pPr>
          </w:p>
        </w:tc>
        <w:tc>
          <w:tcPr>
            <w:tcW w:w="2477"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rsidRPr="00AE08C4">
        <w:rPr>
          <w:u w:val="single"/>
        </w:rPr>
        <w:t>List name</w:t>
      </w:r>
      <w:r>
        <w:t xml:space="preserve">:  </w:t>
      </w:r>
      <w:r w:rsidRPr="00402043">
        <w:rPr>
          <w:b/>
          <w:bCs/>
        </w:rPr>
        <w:t>Containers</w:t>
      </w:r>
    </w:p>
    <w:p w:rsidR="00753E82" w:rsidRDefault="00753E82" w:rsidP="00753E82">
      <w:r>
        <w:t>Each string is generated by the concatenation of a variable length syllable selected at random from each of the two following lists and separated by a single space (for a total of 40 combinations).</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195"/>
        <w:gridCol w:w="1195"/>
      </w:tblGrid>
      <w:tr w:rsidR="00753E82">
        <w:trPr>
          <w:trHeight w:val="421"/>
        </w:trPr>
        <w:tc>
          <w:tcPr>
            <w:tcW w:w="1195"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rsidR="00753E82" w:rsidRDefault="00753E82" w:rsidP="00753E82">
            <w:pPr>
              <w:pStyle w:val="CellBody"/>
            </w:pPr>
            <w:r>
              <w:t>Syllable 2</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SM</w:t>
            </w:r>
          </w:p>
        </w:tc>
        <w:tc>
          <w:tcPr>
            <w:tcW w:w="1195" w:type="dxa"/>
            <w:tcBorders>
              <w:top w:val="nil"/>
              <w:left w:val="nil"/>
              <w:bottom w:val="single" w:sz="6" w:space="0" w:color="auto"/>
              <w:right w:val="nil"/>
            </w:tcBorders>
          </w:tcPr>
          <w:p w:rsidR="00753E82" w:rsidRDefault="00753E82" w:rsidP="00753E82">
            <w:pPr>
              <w:pStyle w:val="CellBody"/>
            </w:pPr>
            <w:r>
              <w:t>CASE</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lastRenderedPageBreak/>
              <w:t>LG</w:t>
            </w:r>
          </w:p>
        </w:tc>
        <w:tc>
          <w:tcPr>
            <w:tcW w:w="1195" w:type="dxa"/>
            <w:tcBorders>
              <w:top w:val="nil"/>
              <w:left w:val="nil"/>
              <w:bottom w:val="single" w:sz="6" w:space="0" w:color="auto"/>
              <w:right w:val="nil"/>
            </w:tcBorders>
          </w:tcPr>
          <w:p w:rsidR="00753E82" w:rsidRDefault="00753E82" w:rsidP="00753E82">
            <w:pPr>
              <w:pStyle w:val="CellBody"/>
            </w:pPr>
            <w:r>
              <w:t>BOX</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MED</w:t>
            </w:r>
          </w:p>
        </w:tc>
        <w:tc>
          <w:tcPr>
            <w:tcW w:w="1195" w:type="dxa"/>
            <w:tcBorders>
              <w:top w:val="nil"/>
              <w:left w:val="nil"/>
              <w:bottom w:val="single" w:sz="6" w:space="0" w:color="auto"/>
              <w:right w:val="nil"/>
            </w:tcBorders>
          </w:tcPr>
          <w:p w:rsidR="00753E82" w:rsidRDefault="00753E82" w:rsidP="00753E82">
            <w:pPr>
              <w:pStyle w:val="CellBody"/>
            </w:pPr>
            <w:r>
              <w:t>BAG</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JUMBO</w:t>
            </w:r>
          </w:p>
        </w:tc>
        <w:tc>
          <w:tcPr>
            <w:tcW w:w="1195" w:type="dxa"/>
            <w:tcBorders>
              <w:top w:val="nil"/>
              <w:left w:val="nil"/>
              <w:bottom w:val="single" w:sz="6" w:space="0" w:color="auto"/>
              <w:right w:val="nil"/>
            </w:tcBorders>
          </w:tcPr>
          <w:p w:rsidR="00753E82" w:rsidRDefault="00753E82" w:rsidP="00753E82">
            <w:pPr>
              <w:pStyle w:val="CellBody"/>
            </w:pPr>
            <w:r>
              <w:t>JAR</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WRAP</w:t>
            </w:r>
          </w:p>
        </w:tc>
        <w:tc>
          <w:tcPr>
            <w:tcW w:w="1195" w:type="dxa"/>
            <w:tcBorders>
              <w:top w:val="nil"/>
              <w:left w:val="nil"/>
              <w:bottom w:val="single" w:sz="6" w:space="0" w:color="auto"/>
              <w:right w:val="nil"/>
            </w:tcBorders>
          </w:tcPr>
          <w:p w:rsidR="00753E82" w:rsidRDefault="00753E82" w:rsidP="00753E82">
            <w:pPr>
              <w:pStyle w:val="CellBody"/>
            </w:pPr>
            <w:r>
              <w:t>PKG</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PACK</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CAN</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DRUM</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Segments</w:t>
      </w:r>
    </w:p>
    <w:p w:rsidR="00753E82" w:rsidRDefault="00753E82" w:rsidP="00753E82"/>
    <w:tbl>
      <w:tblPr>
        <w:tblW w:w="7740" w:type="dxa"/>
        <w:tblInd w:w="720" w:type="dxa"/>
        <w:tblLayout w:type="fixed"/>
        <w:tblCellMar>
          <w:left w:w="0" w:type="dxa"/>
          <w:right w:w="0" w:type="dxa"/>
        </w:tblCellMar>
        <w:tblLook w:val="000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rsidR="00753E82" w:rsidRDefault="00753E82" w:rsidP="00753E82">
            <w:pPr>
              <w:pStyle w:val="CellBody"/>
            </w:pPr>
            <w:r>
              <w:t>MACHINERY</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HOUSEHOLD</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402043" w:rsidRDefault="00753E82" w:rsidP="00753E82">
      <w:pPr>
        <w:rPr>
          <w:b/>
          <w:bCs/>
        </w:rPr>
      </w:pPr>
      <w:r w:rsidRPr="00AE08C4">
        <w:rPr>
          <w:u w:val="single"/>
        </w:rPr>
        <w:t>List name</w:t>
      </w:r>
      <w:r>
        <w:t xml:space="preserve">:  </w:t>
      </w:r>
      <w:r w:rsidRPr="00402043">
        <w:rPr>
          <w:b/>
          <w:bCs/>
        </w:rPr>
        <w:t>Priorities</w:t>
      </w:r>
    </w:p>
    <w:p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rsidR="00753E82" w:rsidRDefault="00753E82" w:rsidP="00753E82">
            <w:pPr>
              <w:pStyle w:val="CellBody"/>
            </w:pPr>
            <w:r>
              <w:t>4-NOT SPECIFIED</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5-LOW</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t> </w:t>
      </w:r>
    </w:p>
    <w:p w:rsidR="00753E82" w:rsidRDefault="00753E82" w:rsidP="00753E82">
      <w:pPr>
        <w:pStyle w:val="Listname"/>
        <w:widowControl/>
        <w:ind w:left="0" w:firstLine="0"/>
      </w:pPr>
    </w:p>
    <w:p w:rsidR="00753E82" w:rsidRDefault="00753E82" w:rsidP="00753E82"/>
    <w:p w:rsidR="00753E82" w:rsidRDefault="00753E82" w:rsidP="00753E82">
      <w:pPr>
        <w:rPr>
          <w:b/>
          <w:bCs/>
        </w:rPr>
      </w:pPr>
      <w:r w:rsidRPr="00AE08C4">
        <w:rPr>
          <w:u w:val="single"/>
        </w:rPr>
        <w:t>List name</w:t>
      </w:r>
      <w:r>
        <w:t xml:space="preserve">:  </w:t>
      </w:r>
      <w:r w:rsidRPr="00B3252D">
        <w:rPr>
          <w:b/>
          <w:bCs/>
        </w:rPr>
        <w:t>Instructions</w:t>
      </w:r>
    </w:p>
    <w:p w:rsidR="00753E82" w:rsidRDefault="00753E82" w:rsidP="00753E82"/>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rsidR="00753E82" w:rsidRDefault="00753E82" w:rsidP="00753E82">
            <w:pPr>
              <w:pStyle w:val="CellBody"/>
            </w:pPr>
            <w:r>
              <w:t>TAKE BACK RETURN</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Modes</w:t>
      </w:r>
    </w:p>
    <w:p w:rsidR="00753E82" w:rsidRDefault="00753E82" w:rsidP="00753E82"/>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rsidR="00753E82" w:rsidRDefault="00753E82" w:rsidP="00753E82">
            <w:pPr>
              <w:pStyle w:val="CellBody"/>
            </w:pPr>
            <w:r>
              <w:t>SHIP</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TRUCK</w:t>
            </w:r>
          </w:p>
        </w:tc>
        <w:tc>
          <w:tcPr>
            <w:tcW w:w="1922" w:type="dxa"/>
            <w:tcBorders>
              <w:top w:val="nil"/>
              <w:left w:val="nil"/>
              <w:bottom w:val="single" w:sz="6" w:space="0" w:color="auto"/>
              <w:right w:val="nil"/>
            </w:tcBorders>
          </w:tcPr>
          <w:p w:rsidR="00753E82" w:rsidRDefault="00753E82" w:rsidP="00753E82">
            <w:pPr>
              <w:pStyle w:val="CellBody"/>
            </w:pPr>
            <w:r>
              <w:t>MAIL</w:t>
            </w:r>
          </w:p>
        </w:tc>
        <w:tc>
          <w:tcPr>
            <w:tcW w:w="1620" w:type="dxa"/>
            <w:tcBorders>
              <w:top w:val="nil"/>
              <w:left w:val="nil"/>
              <w:bottom w:val="single" w:sz="6" w:space="0" w:color="auto"/>
              <w:right w:val="nil"/>
            </w:tcBorders>
          </w:tcPr>
          <w:p w:rsidR="00753E82" w:rsidRDefault="00753E82" w:rsidP="00753E82">
            <w:pPr>
              <w:pStyle w:val="CellBody"/>
            </w:pPr>
            <w:r>
              <w:t>FOB</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 xml:space="preserve">List </w:t>
      </w:r>
      <w:proofErr w:type="spellStart"/>
      <w:r w:rsidRPr="00AE08C4">
        <w:rPr>
          <w:u w:val="single"/>
        </w:rPr>
        <w:t>name</w:t>
      </w:r>
      <w:proofErr w:type="gramStart"/>
      <w:r>
        <w:t>:</w:t>
      </w:r>
      <w:r>
        <w:rPr>
          <w:b/>
          <w:bCs/>
        </w:rPr>
        <w:t>Nouns</w:t>
      </w:r>
      <w:proofErr w:type="spellEnd"/>
      <w:proofErr w:type="gramEnd"/>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rsidR="00753E82" w:rsidRDefault="00753E82" w:rsidP="00753E82">
            <w:pPr>
              <w:pStyle w:val="CellBody"/>
            </w:pPr>
            <w:proofErr w:type="spellStart"/>
            <w:r>
              <w:t>theodolites</w:t>
            </w:r>
            <w:proofErr w:type="spellEnd"/>
          </w:p>
        </w:tc>
        <w:tc>
          <w:tcPr>
            <w:tcW w:w="2340" w:type="dxa"/>
            <w:tcBorders>
              <w:top w:val="single" w:sz="6" w:space="0" w:color="auto"/>
              <w:left w:val="nil"/>
              <w:bottom w:val="single" w:sz="6" w:space="0" w:color="auto"/>
              <w:right w:val="nil"/>
            </w:tcBorders>
          </w:tcPr>
          <w:p w:rsidR="00753E82" w:rsidRDefault="00753E82" w:rsidP="00753E82">
            <w:pPr>
              <w:pStyle w:val="CellBody"/>
            </w:pPr>
            <w:r>
              <w:t>pinto beans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instructions</w:t>
            </w:r>
          </w:p>
        </w:tc>
        <w:tc>
          <w:tcPr>
            <w:tcW w:w="1922" w:type="dxa"/>
            <w:tcBorders>
              <w:top w:val="nil"/>
              <w:left w:val="nil"/>
              <w:bottom w:val="single" w:sz="6" w:space="0" w:color="auto"/>
              <w:right w:val="nil"/>
            </w:tcBorders>
          </w:tcPr>
          <w:p w:rsidR="00753E82" w:rsidRDefault="00753E82" w:rsidP="00753E82">
            <w:pPr>
              <w:pStyle w:val="CellBody"/>
            </w:pPr>
            <w:r>
              <w:t>dependencies</w:t>
            </w:r>
          </w:p>
        </w:tc>
        <w:tc>
          <w:tcPr>
            <w:tcW w:w="1620" w:type="dxa"/>
            <w:tcBorders>
              <w:top w:val="nil"/>
              <w:left w:val="nil"/>
              <w:bottom w:val="single" w:sz="6" w:space="0" w:color="auto"/>
              <w:right w:val="nil"/>
            </w:tcBorders>
          </w:tcPr>
          <w:p w:rsidR="00753E82" w:rsidRDefault="00753E82" w:rsidP="00753E82">
            <w:pPr>
              <w:pStyle w:val="CellBody"/>
            </w:pPr>
            <w:r>
              <w:t>excuses</w:t>
            </w:r>
          </w:p>
        </w:tc>
        <w:tc>
          <w:tcPr>
            <w:tcW w:w="2340" w:type="dxa"/>
            <w:tcBorders>
              <w:top w:val="nil"/>
              <w:left w:val="nil"/>
              <w:bottom w:val="single" w:sz="6" w:space="0" w:color="auto"/>
              <w:right w:val="nil"/>
            </w:tcBorders>
          </w:tcPr>
          <w:p w:rsidR="00753E82" w:rsidRDefault="00753E82" w:rsidP="00753E82">
            <w:pPr>
              <w:pStyle w:val="CellBody"/>
            </w:pPr>
            <w:r>
              <w:t>platelets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asymptotes</w:t>
            </w:r>
          </w:p>
        </w:tc>
        <w:tc>
          <w:tcPr>
            <w:tcW w:w="1922" w:type="dxa"/>
            <w:tcBorders>
              <w:top w:val="nil"/>
              <w:left w:val="nil"/>
              <w:bottom w:val="single" w:sz="6" w:space="0" w:color="auto"/>
              <w:right w:val="nil"/>
            </w:tcBorders>
          </w:tcPr>
          <w:p w:rsidR="00753E82" w:rsidRDefault="00753E82" w:rsidP="00753E82">
            <w:pPr>
              <w:pStyle w:val="CellBody"/>
            </w:pPr>
            <w:r>
              <w:t>courts</w:t>
            </w:r>
          </w:p>
        </w:tc>
        <w:tc>
          <w:tcPr>
            <w:tcW w:w="1620" w:type="dxa"/>
            <w:tcBorders>
              <w:top w:val="nil"/>
              <w:left w:val="nil"/>
              <w:bottom w:val="single" w:sz="6" w:space="0" w:color="auto"/>
              <w:right w:val="nil"/>
            </w:tcBorders>
          </w:tcPr>
          <w:p w:rsidR="00753E82" w:rsidRDefault="00753E82" w:rsidP="00753E82">
            <w:pPr>
              <w:pStyle w:val="CellBody"/>
            </w:pPr>
            <w:r>
              <w:t>dolphins</w:t>
            </w:r>
          </w:p>
        </w:tc>
        <w:tc>
          <w:tcPr>
            <w:tcW w:w="2340" w:type="dxa"/>
            <w:tcBorders>
              <w:top w:val="nil"/>
              <w:left w:val="nil"/>
              <w:bottom w:val="single" w:sz="6" w:space="0" w:color="auto"/>
              <w:right w:val="nil"/>
            </w:tcBorders>
          </w:tcPr>
          <w:p w:rsidR="00753E82" w:rsidRDefault="00753E82" w:rsidP="00753E82">
            <w:pPr>
              <w:pStyle w:val="CellBody"/>
            </w:pPr>
            <w:r>
              <w:t>multipliers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sauternes</w:t>
            </w:r>
          </w:p>
        </w:tc>
        <w:tc>
          <w:tcPr>
            <w:tcW w:w="1922" w:type="dxa"/>
            <w:tcBorders>
              <w:top w:val="nil"/>
              <w:left w:val="nil"/>
              <w:bottom w:val="single" w:sz="6" w:space="0" w:color="auto"/>
              <w:right w:val="nil"/>
            </w:tcBorders>
          </w:tcPr>
          <w:p w:rsidR="00753E82" w:rsidRDefault="00753E82" w:rsidP="00753E82">
            <w:pPr>
              <w:pStyle w:val="CellBody"/>
            </w:pPr>
            <w:r>
              <w:t>warthogs</w:t>
            </w:r>
          </w:p>
        </w:tc>
        <w:tc>
          <w:tcPr>
            <w:tcW w:w="1620" w:type="dxa"/>
            <w:tcBorders>
              <w:top w:val="nil"/>
              <w:left w:val="nil"/>
              <w:bottom w:val="single" w:sz="6" w:space="0" w:color="auto"/>
              <w:right w:val="nil"/>
            </w:tcBorders>
          </w:tcPr>
          <w:p w:rsidR="00753E82" w:rsidRDefault="00753E82" w:rsidP="00753E82">
            <w:pPr>
              <w:pStyle w:val="CellBody"/>
            </w:pPr>
            <w:r>
              <w:t>frets</w:t>
            </w:r>
          </w:p>
        </w:tc>
        <w:tc>
          <w:tcPr>
            <w:tcW w:w="2340" w:type="dxa"/>
            <w:tcBorders>
              <w:top w:val="nil"/>
              <w:left w:val="nil"/>
              <w:bottom w:val="single" w:sz="6" w:space="0" w:color="auto"/>
              <w:right w:val="nil"/>
            </w:tcBorders>
          </w:tcPr>
          <w:p w:rsidR="00753E82" w:rsidRDefault="00753E82" w:rsidP="00753E82">
            <w:pPr>
              <w:pStyle w:val="CellBody"/>
            </w:pPr>
            <w:proofErr w:type="spellStart"/>
            <w:r>
              <w:t>dinos</w:t>
            </w:r>
            <w:proofErr w:type="spellEnd"/>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attainments</w:t>
            </w:r>
          </w:p>
        </w:tc>
        <w:tc>
          <w:tcPr>
            <w:tcW w:w="1922" w:type="dxa"/>
            <w:tcBorders>
              <w:top w:val="nil"/>
              <w:left w:val="nil"/>
              <w:bottom w:val="single" w:sz="6" w:space="0" w:color="auto"/>
              <w:right w:val="nil"/>
            </w:tcBorders>
          </w:tcPr>
          <w:p w:rsidR="00753E82" w:rsidRDefault="00753E82" w:rsidP="00753E82">
            <w:pPr>
              <w:pStyle w:val="CellBody"/>
            </w:pPr>
            <w:r>
              <w:t>somas</w:t>
            </w:r>
          </w:p>
        </w:tc>
        <w:tc>
          <w:tcPr>
            <w:tcW w:w="1620" w:type="dxa"/>
            <w:tcBorders>
              <w:top w:val="nil"/>
              <w:left w:val="nil"/>
              <w:bottom w:val="single" w:sz="6" w:space="0" w:color="auto"/>
              <w:right w:val="nil"/>
            </w:tcBorders>
          </w:tcPr>
          <w:p w:rsidR="00753E82" w:rsidRDefault="00753E82" w:rsidP="00753E82">
            <w:pPr>
              <w:pStyle w:val="CellBody"/>
            </w:pPr>
            <w:proofErr w:type="spellStart"/>
            <w:r>
              <w:t>Tiresias</w:t>
            </w:r>
            <w:proofErr w:type="spellEnd"/>
            <w:r>
              <w:t>'</w:t>
            </w:r>
          </w:p>
        </w:tc>
        <w:tc>
          <w:tcPr>
            <w:tcW w:w="2340" w:type="dxa"/>
            <w:tcBorders>
              <w:top w:val="nil"/>
              <w:left w:val="nil"/>
              <w:bottom w:val="single" w:sz="6" w:space="0" w:color="auto"/>
              <w:right w:val="nil"/>
            </w:tcBorders>
          </w:tcPr>
          <w:p w:rsidR="00753E82" w:rsidRDefault="00753E82" w:rsidP="00753E82">
            <w:pPr>
              <w:pStyle w:val="CellBody"/>
            </w:pPr>
            <w:r>
              <w:t>patterns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forges</w:t>
            </w:r>
          </w:p>
        </w:tc>
        <w:tc>
          <w:tcPr>
            <w:tcW w:w="1922" w:type="dxa"/>
            <w:tcBorders>
              <w:top w:val="nil"/>
              <w:left w:val="nil"/>
              <w:bottom w:val="single" w:sz="6" w:space="0" w:color="auto"/>
              <w:right w:val="nil"/>
            </w:tcBorders>
          </w:tcPr>
          <w:p w:rsidR="00753E82" w:rsidRDefault="00753E82" w:rsidP="00753E82">
            <w:pPr>
              <w:pStyle w:val="CellBody"/>
            </w:pPr>
            <w:r>
              <w:t>braids</w:t>
            </w:r>
          </w:p>
        </w:tc>
        <w:tc>
          <w:tcPr>
            <w:tcW w:w="1620" w:type="dxa"/>
            <w:tcBorders>
              <w:top w:val="nil"/>
              <w:left w:val="nil"/>
              <w:bottom w:val="single" w:sz="6" w:space="0" w:color="auto"/>
              <w:right w:val="nil"/>
            </w:tcBorders>
          </w:tcPr>
          <w:p w:rsidR="00753E82" w:rsidRDefault="00753E82" w:rsidP="00753E82">
            <w:pPr>
              <w:pStyle w:val="CellBody"/>
            </w:pPr>
            <w:r>
              <w:t>hockey players</w:t>
            </w:r>
          </w:p>
        </w:tc>
        <w:tc>
          <w:tcPr>
            <w:tcW w:w="2340" w:type="dxa"/>
            <w:tcBorders>
              <w:top w:val="nil"/>
              <w:left w:val="nil"/>
              <w:bottom w:val="single" w:sz="6" w:space="0" w:color="auto"/>
              <w:right w:val="nil"/>
            </w:tcBorders>
          </w:tcPr>
          <w:p w:rsidR="00753E82" w:rsidRDefault="00753E82" w:rsidP="00753E82">
            <w:pPr>
              <w:pStyle w:val="CellBody"/>
            </w:pPr>
            <w:r>
              <w:t>frays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warhorses</w:t>
            </w:r>
          </w:p>
        </w:tc>
        <w:tc>
          <w:tcPr>
            <w:tcW w:w="1922" w:type="dxa"/>
            <w:tcBorders>
              <w:top w:val="nil"/>
              <w:left w:val="nil"/>
              <w:bottom w:val="single" w:sz="6" w:space="0" w:color="auto"/>
              <w:right w:val="nil"/>
            </w:tcBorders>
          </w:tcPr>
          <w:p w:rsidR="00753E82" w:rsidRDefault="00753E82" w:rsidP="00753E82">
            <w:pPr>
              <w:pStyle w:val="CellBody"/>
            </w:pPr>
            <w:r>
              <w:t>dugouts</w:t>
            </w:r>
          </w:p>
        </w:tc>
        <w:tc>
          <w:tcPr>
            <w:tcW w:w="1620" w:type="dxa"/>
            <w:tcBorders>
              <w:top w:val="nil"/>
              <w:left w:val="nil"/>
              <w:bottom w:val="single" w:sz="6" w:space="0" w:color="auto"/>
              <w:right w:val="nil"/>
            </w:tcBorders>
          </w:tcPr>
          <w:p w:rsidR="00753E82" w:rsidRDefault="00753E82" w:rsidP="00753E82">
            <w:pPr>
              <w:pStyle w:val="CellBody"/>
            </w:pPr>
            <w:proofErr w:type="spellStart"/>
            <w:r>
              <w:t>notornis</w:t>
            </w:r>
            <w:proofErr w:type="spellEnd"/>
          </w:p>
        </w:tc>
        <w:tc>
          <w:tcPr>
            <w:tcW w:w="2340" w:type="dxa"/>
            <w:tcBorders>
              <w:top w:val="nil"/>
              <w:left w:val="nil"/>
              <w:bottom w:val="single" w:sz="6" w:space="0" w:color="auto"/>
              <w:right w:val="nil"/>
            </w:tcBorders>
          </w:tcPr>
          <w:p w:rsidR="00753E82" w:rsidRDefault="00753E82" w:rsidP="00753E82">
            <w:pPr>
              <w:pStyle w:val="CellBody"/>
            </w:pPr>
            <w:r>
              <w:t>epitaphs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pearls</w:t>
            </w:r>
          </w:p>
        </w:tc>
        <w:tc>
          <w:tcPr>
            <w:tcW w:w="1922" w:type="dxa"/>
            <w:tcBorders>
              <w:top w:val="nil"/>
              <w:left w:val="nil"/>
              <w:bottom w:val="single" w:sz="6" w:space="0" w:color="auto"/>
              <w:right w:val="nil"/>
            </w:tcBorders>
          </w:tcPr>
          <w:p w:rsidR="00753E82" w:rsidRDefault="00753E82" w:rsidP="00753E82">
            <w:pPr>
              <w:pStyle w:val="CellBody"/>
            </w:pPr>
            <w:r>
              <w:t>tithes</w:t>
            </w:r>
          </w:p>
        </w:tc>
        <w:tc>
          <w:tcPr>
            <w:tcW w:w="1620" w:type="dxa"/>
            <w:tcBorders>
              <w:top w:val="nil"/>
              <w:left w:val="nil"/>
              <w:bottom w:val="single" w:sz="6" w:space="0" w:color="auto"/>
              <w:right w:val="nil"/>
            </w:tcBorders>
          </w:tcPr>
          <w:p w:rsidR="00753E82" w:rsidRDefault="00753E82" w:rsidP="00753E82">
            <w:pPr>
              <w:pStyle w:val="CellBody"/>
            </w:pPr>
            <w:r>
              <w:t>waters</w:t>
            </w:r>
          </w:p>
        </w:tc>
        <w:tc>
          <w:tcPr>
            <w:tcW w:w="2340" w:type="dxa"/>
            <w:tcBorders>
              <w:top w:val="nil"/>
              <w:left w:val="nil"/>
              <w:bottom w:val="single" w:sz="6" w:space="0" w:color="auto"/>
              <w:right w:val="nil"/>
            </w:tcBorders>
          </w:tcPr>
          <w:p w:rsidR="00753E82" w:rsidRDefault="00753E82" w:rsidP="00753E82">
            <w:pPr>
              <w:pStyle w:val="CellBody"/>
            </w:pPr>
            <w:r>
              <w:t>orbits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gifts</w:t>
            </w:r>
          </w:p>
        </w:tc>
        <w:tc>
          <w:tcPr>
            <w:tcW w:w="1922" w:type="dxa"/>
            <w:tcBorders>
              <w:top w:val="nil"/>
              <w:left w:val="nil"/>
              <w:bottom w:val="single" w:sz="6" w:space="0" w:color="auto"/>
              <w:right w:val="nil"/>
            </w:tcBorders>
          </w:tcPr>
          <w:p w:rsidR="00753E82" w:rsidRDefault="00753E82" w:rsidP="00753E82">
            <w:pPr>
              <w:pStyle w:val="CellBody"/>
            </w:pPr>
            <w:r>
              <w:t>sheaves</w:t>
            </w:r>
          </w:p>
        </w:tc>
        <w:tc>
          <w:tcPr>
            <w:tcW w:w="1620" w:type="dxa"/>
            <w:tcBorders>
              <w:top w:val="nil"/>
              <w:left w:val="nil"/>
              <w:bottom w:val="single" w:sz="6" w:space="0" w:color="auto"/>
              <w:right w:val="nil"/>
            </w:tcBorders>
          </w:tcPr>
          <w:p w:rsidR="00753E82" w:rsidRDefault="00753E82" w:rsidP="00753E82">
            <w:pPr>
              <w:pStyle w:val="CellBody"/>
            </w:pPr>
            <w:r>
              <w:t>depths</w:t>
            </w:r>
          </w:p>
        </w:tc>
        <w:tc>
          <w:tcPr>
            <w:tcW w:w="2340" w:type="dxa"/>
            <w:tcBorders>
              <w:top w:val="nil"/>
              <w:left w:val="nil"/>
              <w:bottom w:val="single" w:sz="6" w:space="0" w:color="auto"/>
              <w:right w:val="nil"/>
            </w:tcBorders>
          </w:tcPr>
          <w:p w:rsidR="00753E82" w:rsidRDefault="00753E82" w:rsidP="00753E82">
            <w:pPr>
              <w:pStyle w:val="CellBody"/>
            </w:pPr>
            <w:r>
              <w:t>sentiments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decoys</w:t>
            </w:r>
          </w:p>
        </w:tc>
        <w:tc>
          <w:tcPr>
            <w:tcW w:w="1922" w:type="dxa"/>
            <w:tcBorders>
              <w:top w:val="nil"/>
              <w:left w:val="nil"/>
              <w:bottom w:val="single" w:sz="6" w:space="0" w:color="auto"/>
              <w:right w:val="nil"/>
            </w:tcBorders>
          </w:tcPr>
          <w:p w:rsidR="00753E82" w:rsidRDefault="00753E82" w:rsidP="00753E82">
            <w:pPr>
              <w:pStyle w:val="CellBody"/>
            </w:pPr>
            <w:r>
              <w:t>realms</w:t>
            </w:r>
          </w:p>
        </w:tc>
        <w:tc>
          <w:tcPr>
            <w:tcW w:w="1620" w:type="dxa"/>
            <w:tcBorders>
              <w:top w:val="nil"/>
              <w:left w:val="nil"/>
              <w:bottom w:val="single" w:sz="6" w:space="0" w:color="auto"/>
              <w:right w:val="nil"/>
            </w:tcBorders>
          </w:tcPr>
          <w:p w:rsidR="00753E82" w:rsidRDefault="00753E82" w:rsidP="00753E82">
            <w:pPr>
              <w:pStyle w:val="CellBody"/>
            </w:pPr>
            <w:r>
              <w:t>pains</w:t>
            </w:r>
          </w:p>
        </w:tc>
        <w:tc>
          <w:tcPr>
            <w:tcW w:w="2340" w:type="dxa"/>
            <w:tcBorders>
              <w:top w:val="nil"/>
              <w:left w:val="nil"/>
              <w:bottom w:val="single" w:sz="6" w:space="0" w:color="auto"/>
              <w:right w:val="nil"/>
            </w:tcBorders>
          </w:tcPr>
          <w:p w:rsidR="00753E82" w:rsidRDefault="00753E82" w:rsidP="00753E82">
            <w:pPr>
              <w:pStyle w:val="CellBody"/>
            </w:pPr>
            <w:r>
              <w:t>grouches</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escapades</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Verbs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rsidR="00753E82" w:rsidRDefault="00753E82" w:rsidP="00753E82">
            <w:pPr>
              <w:pStyle w:val="CellBody"/>
            </w:pPr>
            <w:r>
              <w:t>cajole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haggle</w:t>
            </w:r>
          </w:p>
        </w:tc>
        <w:tc>
          <w:tcPr>
            <w:tcW w:w="1922" w:type="dxa"/>
            <w:tcBorders>
              <w:top w:val="nil"/>
              <w:left w:val="nil"/>
              <w:bottom w:val="single" w:sz="6" w:space="0" w:color="auto"/>
              <w:right w:val="nil"/>
            </w:tcBorders>
          </w:tcPr>
          <w:p w:rsidR="00753E82" w:rsidRDefault="00753E82" w:rsidP="00753E82">
            <w:pPr>
              <w:pStyle w:val="CellBody"/>
            </w:pPr>
            <w:r>
              <w:t>nag</w:t>
            </w:r>
          </w:p>
        </w:tc>
        <w:tc>
          <w:tcPr>
            <w:tcW w:w="1620" w:type="dxa"/>
            <w:tcBorders>
              <w:top w:val="nil"/>
              <w:left w:val="nil"/>
              <w:bottom w:val="single" w:sz="6" w:space="0" w:color="auto"/>
              <w:right w:val="nil"/>
            </w:tcBorders>
          </w:tcPr>
          <w:p w:rsidR="00753E82" w:rsidRDefault="00753E82" w:rsidP="00753E82">
            <w:pPr>
              <w:pStyle w:val="CellBody"/>
            </w:pPr>
            <w:r>
              <w:t>use</w:t>
            </w:r>
          </w:p>
        </w:tc>
        <w:tc>
          <w:tcPr>
            <w:tcW w:w="2340" w:type="dxa"/>
            <w:tcBorders>
              <w:top w:val="nil"/>
              <w:left w:val="nil"/>
              <w:bottom w:val="single" w:sz="6" w:space="0" w:color="auto"/>
              <w:right w:val="nil"/>
            </w:tcBorders>
          </w:tcPr>
          <w:p w:rsidR="00753E82" w:rsidRDefault="00753E82" w:rsidP="00753E82">
            <w:pPr>
              <w:pStyle w:val="CellBody"/>
            </w:pPr>
            <w:r>
              <w:t>boost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affix</w:t>
            </w:r>
          </w:p>
        </w:tc>
        <w:tc>
          <w:tcPr>
            <w:tcW w:w="1922" w:type="dxa"/>
            <w:tcBorders>
              <w:top w:val="nil"/>
              <w:left w:val="nil"/>
              <w:bottom w:val="single" w:sz="6" w:space="0" w:color="auto"/>
              <w:right w:val="nil"/>
            </w:tcBorders>
          </w:tcPr>
          <w:p w:rsidR="00753E82" w:rsidRDefault="00753E82" w:rsidP="00753E82">
            <w:pPr>
              <w:pStyle w:val="CellBody"/>
            </w:pPr>
            <w:r>
              <w:t>detect</w:t>
            </w:r>
          </w:p>
        </w:tc>
        <w:tc>
          <w:tcPr>
            <w:tcW w:w="1620" w:type="dxa"/>
            <w:tcBorders>
              <w:top w:val="nil"/>
              <w:left w:val="nil"/>
              <w:bottom w:val="single" w:sz="6" w:space="0" w:color="auto"/>
              <w:right w:val="nil"/>
            </w:tcBorders>
          </w:tcPr>
          <w:p w:rsidR="00753E82" w:rsidRDefault="00753E82" w:rsidP="00753E82">
            <w:pPr>
              <w:pStyle w:val="CellBody"/>
            </w:pPr>
            <w:r>
              <w:t>integrate</w:t>
            </w:r>
          </w:p>
        </w:tc>
        <w:tc>
          <w:tcPr>
            <w:tcW w:w="2340" w:type="dxa"/>
            <w:tcBorders>
              <w:top w:val="nil"/>
              <w:left w:val="nil"/>
              <w:bottom w:val="single" w:sz="6" w:space="0" w:color="auto"/>
              <w:right w:val="nil"/>
            </w:tcBorders>
          </w:tcPr>
          <w:p w:rsidR="00753E82" w:rsidRDefault="00753E82" w:rsidP="00753E82">
            <w:pPr>
              <w:pStyle w:val="CellBody"/>
            </w:pPr>
            <w:r>
              <w:t>maintain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nod</w:t>
            </w:r>
          </w:p>
        </w:tc>
        <w:tc>
          <w:tcPr>
            <w:tcW w:w="1922" w:type="dxa"/>
            <w:tcBorders>
              <w:top w:val="nil"/>
              <w:left w:val="nil"/>
              <w:bottom w:val="single" w:sz="6" w:space="0" w:color="auto"/>
              <w:right w:val="nil"/>
            </w:tcBorders>
          </w:tcPr>
          <w:p w:rsidR="00753E82" w:rsidRDefault="00753E82" w:rsidP="00753E82">
            <w:pPr>
              <w:pStyle w:val="CellBody"/>
            </w:pPr>
            <w:r>
              <w:t>was</w:t>
            </w:r>
          </w:p>
        </w:tc>
        <w:tc>
          <w:tcPr>
            <w:tcW w:w="1620" w:type="dxa"/>
            <w:tcBorders>
              <w:top w:val="nil"/>
              <w:left w:val="nil"/>
              <w:bottom w:val="single" w:sz="6" w:space="0" w:color="auto"/>
              <w:right w:val="nil"/>
            </w:tcBorders>
          </w:tcPr>
          <w:p w:rsidR="00753E82" w:rsidRDefault="00753E82" w:rsidP="00753E82">
            <w:pPr>
              <w:pStyle w:val="CellBody"/>
            </w:pPr>
            <w:r>
              <w:t>lose</w:t>
            </w:r>
          </w:p>
        </w:tc>
        <w:tc>
          <w:tcPr>
            <w:tcW w:w="2340" w:type="dxa"/>
            <w:tcBorders>
              <w:top w:val="nil"/>
              <w:left w:val="nil"/>
              <w:bottom w:val="single" w:sz="6" w:space="0" w:color="auto"/>
              <w:right w:val="nil"/>
            </w:tcBorders>
          </w:tcPr>
          <w:p w:rsidR="00753E82" w:rsidRDefault="00753E82" w:rsidP="00753E82">
            <w:pPr>
              <w:pStyle w:val="CellBody"/>
            </w:pPr>
            <w:proofErr w:type="spellStart"/>
            <w:r>
              <w:t>sublate</w:t>
            </w:r>
            <w:proofErr w:type="spellEnd"/>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solve</w:t>
            </w:r>
          </w:p>
        </w:tc>
        <w:tc>
          <w:tcPr>
            <w:tcW w:w="1922" w:type="dxa"/>
            <w:tcBorders>
              <w:top w:val="nil"/>
              <w:left w:val="nil"/>
              <w:bottom w:val="single" w:sz="6" w:space="0" w:color="auto"/>
              <w:right w:val="nil"/>
            </w:tcBorders>
          </w:tcPr>
          <w:p w:rsidR="00753E82" w:rsidRDefault="00753E82" w:rsidP="00753E82">
            <w:pPr>
              <w:pStyle w:val="CellBody"/>
            </w:pPr>
            <w:r>
              <w:t>thrash</w:t>
            </w:r>
          </w:p>
        </w:tc>
        <w:tc>
          <w:tcPr>
            <w:tcW w:w="1620" w:type="dxa"/>
            <w:tcBorders>
              <w:top w:val="nil"/>
              <w:left w:val="nil"/>
              <w:bottom w:val="single" w:sz="6" w:space="0" w:color="auto"/>
              <w:right w:val="nil"/>
            </w:tcBorders>
          </w:tcPr>
          <w:p w:rsidR="00753E82" w:rsidRDefault="00753E82" w:rsidP="00753E82">
            <w:pPr>
              <w:pStyle w:val="CellBody"/>
            </w:pPr>
            <w:r>
              <w:t>promise</w:t>
            </w:r>
          </w:p>
        </w:tc>
        <w:tc>
          <w:tcPr>
            <w:tcW w:w="2340" w:type="dxa"/>
            <w:tcBorders>
              <w:top w:val="nil"/>
              <w:left w:val="nil"/>
              <w:bottom w:val="single" w:sz="6" w:space="0" w:color="auto"/>
              <w:right w:val="nil"/>
            </w:tcBorders>
          </w:tcPr>
          <w:p w:rsidR="00753E82" w:rsidRDefault="00753E82" w:rsidP="00753E82">
            <w:pPr>
              <w:pStyle w:val="CellBody"/>
            </w:pPr>
            <w:r>
              <w:t>engage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hinder</w:t>
            </w:r>
          </w:p>
        </w:tc>
        <w:tc>
          <w:tcPr>
            <w:tcW w:w="1922" w:type="dxa"/>
            <w:tcBorders>
              <w:top w:val="nil"/>
              <w:left w:val="nil"/>
              <w:bottom w:val="single" w:sz="6" w:space="0" w:color="auto"/>
              <w:right w:val="nil"/>
            </w:tcBorders>
          </w:tcPr>
          <w:p w:rsidR="00753E82" w:rsidRDefault="00753E82" w:rsidP="00753E82">
            <w:pPr>
              <w:pStyle w:val="CellBody"/>
            </w:pPr>
            <w:r>
              <w:t>print</w:t>
            </w:r>
          </w:p>
        </w:tc>
        <w:tc>
          <w:tcPr>
            <w:tcW w:w="1620" w:type="dxa"/>
            <w:tcBorders>
              <w:top w:val="nil"/>
              <w:left w:val="nil"/>
              <w:bottom w:val="single" w:sz="6" w:space="0" w:color="auto"/>
              <w:right w:val="nil"/>
            </w:tcBorders>
          </w:tcPr>
          <w:p w:rsidR="00753E82" w:rsidRDefault="00753E82" w:rsidP="00753E82">
            <w:pPr>
              <w:pStyle w:val="CellBody"/>
            </w:pPr>
            <w:r>
              <w:t>x-ray</w:t>
            </w:r>
          </w:p>
        </w:tc>
        <w:tc>
          <w:tcPr>
            <w:tcW w:w="2340" w:type="dxa"/>
            <w:tcBorders>
              <w:top w:val="nil"/>
              <w:left w:val="nil"/>
              <w:bottom w:val="single" w:sz="6" w:space="0" w:color="auto"/>
              <w:right w:val="nil"/>
            </w:tcBorders>
          </w:tcPr>
          <w:p w:rsidR="00753E82" w:rsidRDefault="00753E82" w:rsidP="00753E82">
            <w:pPr>
              <w:pStyle w:val="CellBody"/>
            </w:pPr>
            <w:r>
              <w:t>breach</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eat</w:t>
            </w:r>
          </w:p>
        </w:tc>
        <w:tc>
          <w:tcPr>
            <w:tcW w:w="1922" w:type="dxa"/>
            <w:tcBorders>
              <w:top w:val="nil"/>
              <w:left w:val="nil"/>
              <w:bottom w:val="single" w:sz="6" w:space="0" w:color="auto"/>
              <w:right w:val="nil"/>
            </w:tcBorders>
          </w:tcPr>
          <w:p w:rsidR="00753E82" w:rsidRDefault="00753E82" w:rsidP="00753E82">
            <w:pPr>
              <w:pStyle w:val="CellBody"/>
            </w:pPr>
            <w:r>
              <w:t>grow</w:t>
            </w:r>
          </w:p>
        </w:tc>
        <w:tc>
          <w:tcPr>
            <w:tcW w:w="1620" w:type="dxa"/>
            <w:tcBorders>
              <w:top w:val="nil"/>
              <w:left w:val="nil"/>
              <w:bottom w:val="single" w:sz="6" w:space="0" w:color="auto"/>
              <w:right w:val="nil"/>
            </w:tcBorders>
          </w:tcPr>
          <w:p w:rsidR="00753E82" w:rsidRDefault="00753E82" w:rsidP="00753E82">
            <w:pPr>
              <w:pStyle w:val="CellBody"/>
            </w:pPr>
            <w:r>
              <w:t>impress</w:t>
            </w:r>
          </w:p>
        </w:tc>
        <w:tc>
          <w:tcPr>
            <w:tcW w:w="2340" w:type="dxa"/>
            <w:tcBorders>
              <w:top w:val="nil"/>
              <w:left w:val="nil"/>
              <w:bottom w:val="single" w:sz="6" w:space="0" w:color="auto"/>
              <w:right w:val="nil"/>
            </w:tcBorders>
          </w:tcPr>
          <w:p w:rsidR="00753E82" w:rsidRDefault="00753E82" w:rsidP="00753E82">
            <w:pPr>
              <w:pStyle w:val="CellBody"/>
            </w:pPr>
            <w:r>
              <w:t>mold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poach</w:t>
            </w:r>
          </w:p>
        </w:tc>
        <w:tc>
          <w:tcPr>
            <w:tcW w:w="1922" w:type="dxa"/>
            <w:tcBorders>
              <w:top w:val="nil"/>
              <w:left w:val="nil"/>
              <w:bottom w:val="single" w:sz="6" w:space="0" w:color="auto"/>
              <w:right w:val="nil"/>
            </w:tcBorders>
          </w:tcPr>
          <w:p w:rsidR="00753E82" w:rsidRDefault="00753E82" w:rsidP="00753E82">
            <w:pPr>
              <w:pStyle w:val="CellBody"/>
            </w:pPr>
            <w:r>
              <w:t>serve</w:t>
            </w:r>
          </w:p>
        </w:tc>
        <w:tc>
          <w:tcPr>
            <w:tcW w:w="1620" w:type="dxa"/>
            <w:tcBorders>
              <w:top w:val="nil"/>
              <w:left w:val="nil"/>
              <w:bottom w:val="single" w:sz="6" w:space="0" w:color="auto"/>
              <w:right w:val="nil"/>
            </w:tcBorders>
          </w:tcPr>
          <w:p w:rsidR="00753E82" w:rsidRDefault="00753E82" w:rsidP="00753E82">
            <w:pPr>
              <w:pStyle w:val="CellBody"/>
            </w:pPr>
            <w:r>
              <w:t>run</w:t>
            </w:r>
          </w:p>
        </w:tc>
        <w:tc>
          <w:tcPr>
            <w:tcW w:w="2340" w:type="dxa"/>
            <w:tcBorders>
              <w:top w:val="nil"/>
              <w:left w:val="nil"/>
              <w:bottom w:val="single" w:sz="6" w:space="0" w:color="auto"/>
              <w:right w:val="nil"/>
            </w:tcBorders>
          </w:tcPr>
          <w:p w:rsidR="00753E82" w:rsidRDefault="00753E82" w:rsidP="00753E82">
            <w:pPr>
              <w:pStyle w:val="CellBody"/>
            </w:pPr>
            <w:r>
              <w:t>dazzle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snooze</w:t>
            </w:r>
          </w:p>
        </w:tc>
        <w:tc>
          <w:tcPr>
            <w:tcW w:w="1922" w:type="dxa"/>
            <w:tcBorders>
              <w:top w:val="nil"/>
              <w:left w:val="nil"/>
              <w:bottom w:val="single" w:sz="6" w:space="0" w:color="auto"/>
              <w:right w:val="nil"/>
            </w:tcBorders>
          </w:tcPr>
          <w:p w:rsidR="00753E82" w:rsidRDefault="00753E82" w:rsidP="00753E82">
            <w:pPr>
              <w:pStyle w:val="CellBody"/>
            </w:pPr>
            <w:r>
              <w:t>doze</w:t>
            </w:r>
          </w:p>
        </w:tc>
        <w:tc>
          <w:tcPr>
            <w:tcW w:w="1620" w:type="dxa"/>
            <w:tcBorders>
              <w:top w:val="nil"/>
              <w:left w:val="nil"/>
              <w:bottom w:val="single" w:sz="6" w:space="0" w:color="auto"/>
              <w:right w:val="nil"/>
            </w:tcBorders>
          </w:tcPr>
          <w:p w:rsidR="00753E82" w:rsidRDefault="00753E82" w:rsidP="00753E82">
            <w:pPr>
              <w:pStyle w:val="CellBody"/>
            </w:pPr>
            <w:r>
              <w:t>unwind</w:t>
            </w:r>
          </w:p>
        </w:tc>
        <w:tc>
          <w:tcPr>
            <w:tcW w:w="2340" w:type="dxa"/>
            <w:tcBorders>
              <w:top w:val="nil"/>
              <w:left w:val="nil"/>
              <w:bottom w:val="single" w:sz="6" w:space="0" w:color="auto"/>
              <w:right w:val="nil"/>
            </w:tcBorders>
          </w:tcPr>
          <w:p w:rsidR="00753E82" w:rsidRDefault="00753E82" w:rsidP="00753E82">
            <w:pPr>
              <w:pStyle w:val="CellBody"/>
            </w:pPr>
            <w:r>
              <w:t>kindle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play</w:t>
            </w:r>
          </w:p>
        </w:tc>
        <w:tc>
          <w:tcPr>
            <w:tcW w:w="1922" w:type="dxa"/>
            <w:tcBorders>
              <w:top w:val="nil"/>
              <w:left w:val="nil"/>
              <w:bottom w:val="single" w:sz="6" w:space="0" w:color="auto"/>
              <w:right w:val="nil"/>
            </w:tcBorders>
          </w:tcPr>
          <w:p w:rsidR="00753E82" w:rsidRDefault="00753E82" w:rsidP="00753E82">
            <w:pPr>
              <w:pStyle w:val="CellBody"/>
            </w:pPr>
            <w:r>
              <w:t>hang</w:t>
            </w:r>
          </w:p>
        </w:tc>
        <w:tc>
          <w:tcPr>
            <w:tcW w:w="1620" w:type="dxa"/>
            <w:tcBorders>
              <w:top w:val="nil"/>
              <w:left w:val="nil"/>
              <w:bottom w:val="single" w:sz="6" w:space="0" w:color="auto"/>
              <w:right w:val="nil"/>
            </w:tcBorders>
          </w:tcPr>
          <w:p w:rsidR="00753E82" w:rsidRDefault="00753E82" w:rsidP="00753E82">
            <w:pPr>
              <w:pStyle w:val="CellBody"/>
            </w:pPr>
            <w:r>
              <w:t>believe</w:t>
            </w:r>
          </w:p>
        </w:tc>
        <w:tc>
          <w:tcPr>
            <w:tcW w:w="2340" w:type="dxa"/>
            <w:tcBorders>
              <w:top w:val="nil"/>
              <w:left w:val="nil"/>
              <w:bottom w:val="single" w:sz="6" w:space="0" w:color="auto"/>
              <w:right w:val="nil"/>
            </w:tcBorders>
          </w:tcPr>
          <w:p w:rsidR="00753E82" w:rsidRDefault="00753E82" w:rsidP="00753E82">
            <w:pPr>
              <w:pStyle w:val="CellBody"/>
            </w:pPr>
            <w:r>
              <w:t>doubt</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Adjectives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rsidR="00753E82" w:rsidRDefault="00753E82" w:rsidP="00753E82">
            <w:pPr>
              <w:pStyle w:val="CellBody"/>
            </w:pPr>
            <w:r>
              <w:t>blithe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quick</w:t>
            </w:r>
          </w:p>
        </w:tc>
        <w:tc>
          <w:tcPr>
            <w:tcW w:w="1922" w:type="dxa"/>
            <w:tcBorders>
              <w:top w:val="nil"/>
              <w:left w:val="nil"/>
              <w:bottom w:val="single" w:sz="6" w:space="0" w:color="auto"/>
              <w:right w:val="nil"/>
            </w:tcBorders>
          </w:tcPr>
          <w:p w:rsidR="00753E82" w:rsidRDefault="00753E82" w:rsidP="00753E82">
            <w:pPr>
              <w:pStyle w:val="CellBody"/>
            </w:pPr>
            <w:r>
              <w:t>fluffy</w:t>
            </w:r>
          </w:p>
        </w:tc>
        <w:tc>
          <w:tcPr>
            <w:tcW w:w="1620" w:type="dxa"/>
            <w:tcBorders>
              <w:top w:val="nil"/>
              <w:left w:val="nil"/>
              <w:bottom w:val="single" w:sz="6" w:space="0" w:color="auto"/>
              <w:right w:val="nil"/>
            </w:tcBorders>
          </w:tcPr>
          <w:p w:rsidR="00753E82" w:rsidRDefault="00753E82" w:rsidP="00753E82">
            <w:pPr>
              <w:pStyle w:val="CellBody"/>
            </w:pPr>
            <w:r>
              <w:t>slow</w:t>
            </w:r>
          </w:p>
        </w:tc>
        <w:tc>
          <w:tcPr>
            <w:tcW w:w="2340" w:type="dxa"/>
            <w:tcBorders>
              <w:top w:val="nil"/>
              <w:left w:val="nil"/>
              <w:bottom w:val="single" w:sz="6" w:space="0" w:color="auto"/>
              <w:right w:val="nil"/>
            </w:tcBorders>
          </w:tcPr>
          <w:p w:rsidR="00753E82" w:rsidRDefault="00753E82" w:rsidP="00753E82">
            <w:pPr>
              <w:pStyle w:val="CellBody"/>
            </w:pPr>
            <w:r>
              <w:t>quiet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ruthless</w:t>
            </w:r>
          </w:p>
        </w:tc>
        <w:tc>
          <w:tcPr>
            <w:tcW w:w="1922" w:type="dxa"/>
            <w:tcBorders>
              <w:top w:val="nil"/>
              <w:left w:val="nil"/>
              <w:bottom w:val="single" w:sz="6" w:space="0" w:color="auto"/>
              <w:right w:val="nil"/>
            </w:tcBorders>
          </w:tcPr>
          <w:p w:rsidR="00753E82" w:rsidRDefault="00753E82" w:rsidP="00753E82">
            <w:pPr>
              <w:pStyle w:val="CellBody"/>
            </w:pPr>
            <w:r>
              <w:t>thin</w:t>
            </w:r>
          </w:p>
        </w:tc>
        <w:tc>
          <w:tcPr>
            <w:tcW w:w="1620" w:type="dxa"/>
            <w:tcBorders>
              <w:top w:val="nil"/>
              <w:left w:val="nil"/>
              <w:bottom w:val="single" w:sz="6" w:space="0" w:color="auto"/>
              <w:right w:val="nil"/>
            </w:tcBorders>
          </w:tcPr>
          <w:p w:rsidR="00753E82" w:rsidRDefault="00753E82" w:rsidP="00753E82">
            <w:pPr>
              <w:pStyle w:val="CellBody"/>
            </w:pPr>
            <w:r>
              <w:t>close</w:t>
            </w:r>
          </w:p>
        </w:tc>
        <w:tc>
          <w:tcPr>
            <w:tcW w:w="2340" w:type="dxa"/>
            <w:tcBorders>
              <w:top w:val="nil"/>
              <w:left w:val="nil"/>
              <w:bottom w:val="single" w:sz="6" w:space="0" w:color="auto"/>
              <w:right w:val="nil"/>
            </w:tcBorders>
          </w:tcPr>
          <w:p w:rsidR="00753E82" w:rsidRDefault="00753E82" w:rsidP="00753E82">
            <w:pPr>
              <w:pStyle w:val="CellBody"/>
            </w:pPr>
            <w:r>
              <w:t>dogged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daring</w:t>
            </w:r>
          </w:p>
        </w:tc>
        <w:tc>
          <w:tcPr>
            <w:tcW w:w="1922" w:type="dxa"/>
            <w:tcBorders>
              <w:top w:val="nil"/>
              <w:left w:val="nil"/>
              <w:bottom w:val="single" w:sz="6" w:space="0" w:color="auto"/>
              <w:right w:val="nil"/>
            </w:tcBorders>
          </w:tcPr>
          <w:p w:rsidR="00753E82" w:rsidRDefault="00753E82" w:rsidP="00753E82">
            <w:pPr>
              <w:pStyle w:val="CellBody"/>
            </w:pPr>
            <w:r>
              <w:t>brave</w:t>
            </w:r>
          </w:p>
        </w:tc>
        <w:tc>
          <w:tcPr>
            <w:tcW w:w="1620" w:type="dxa"/>
            <w:tcBorders>
              <w:top w:val="nil"/>
              <w:left w:val="nil"/>
              <w:bottom w:val="single" w:sz="6" w:space="0" w:color="auto"/>
              <w:right w:val="nil"/>
            </w:tcBorders>
          </w:tcPr>
          <w:p w:rsidR="00753E82" w:rsidRDefault="00753E82" w:rsidP="00753E82">
            <w:pPr>
              <w:pStyle w:val="CellBody"/>
            </w:pPr>
            <w:r>
              <w:t>stealthy</w:t>
            </w:r>
          </w:p>
        </w:tc>
        <w:tc>
          <w:tcPr>
            <w:tcW w:w="2340" w:type="dxa"/>
            <w:tcBorders>
              <w:top w:val="nil"/>
              <w:left w:val="nil"/>
              <w:bottom w:val="single" w:sz="6" w:space="0" w:color="auto"/>
              <w:right w:val="nil"/>
            </w:tcBorders>
          </w:tcPr>
          <w:p w:rsidR="00753E82" w:rsidRDefault="00753E82" w:rsidP="00753E82">
            <w:pPr>
              <w:pStyle w:val="CellBody"/>
            </w:pPr>
            <w:r>
              <w:t>permanent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enticing</w:t>
            </w:r>
          </w:p>
        </w:tc>
        <w:tc>
          <w:tcPr>
            <w:tcW w:w="1922" w:type="dxa"/>
            <w:tcBorders>
              <w:top w:val="nil"/>
              <w:left w:val="nil"/>
              <w:bottom w:val="single" w:sz="6" w:space="0" w:color="auto"/>
              <w:right w:val="nil"/>
            </w:tcBorders>
          </w:tcPr>
          <w:p w:rsidR="00753E82" w:rsidRDefault="00753E82" w:rsidP="00753E82">
            <w:pPr>
              <w:pStyle w:val="CellBody"/>
            </w:pPr>
            <w:r>
              <w:t>idle</w:t>
            </w:r>
          </w:p>
        </w:tc>
        <w:tc>
          <w:tcPr>
            <w:tcW w:w="1620" w:type="dxa"/>
            <w:tcBorders>
              <w:top w:val="nil"/>
              <w:left w:val="nil"/>
              <w:bottom w:val="single" w:sz="6" w:space="0" w:color="auto"/>
              <w:right w:val="nil"/>
            </w:tcBorders>
          </w:tcPr>
          <w:p w:rsidR="00753E82" w:rsidRDefault="00753E82" w:rsidP="00753E82">
            <w:pPr>
              <w:pStyle w:val="CellBody"/>
            </w:pPr>
            <w:r>
              <w:t>busy</w:t>
            </w:r>
          </w:p>
        </w:tc>
        <w:tc>
          <w:tcPr>
            <w:tcW w:w="2340" w:type="dxa"/>
            <w:tcBorders>
              <w:top w:val="nil"/>
              <w:left w:val="nil"/>
              <w:bottom w:val="single" w:sz="6" w:space="0" w:color="auto"/>
              <w:right w:val="nil"/>
            </w:tcBorders>
          </w:tcPr>
          <w:p w:rsidR="00753E82" w:rsidRDefault="00753E82" w:rsidP="00753E82">
            <w:pPr>
              <w:pStyle w:val="CellBody"/>
            </w:pPr>
            <w:r>
              <w:t>regular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final</w:t>
            </w:r>
          </w:p>
        </w:tc>
        <w:tc>
          <w:tcPr>
            <w:tcW w:w="1922" w:type="dxa"/>
            <w:tcBorders>
              <w:top w:val="nil"/>
              <w:left w:val="nil"/>
              <w:bottom w:val="single" w:sz="6" w:space="0" w:color="auto"/>
              <w:right w:val="nil"/>
            </w:tcBorders>
          </w:tcPr>
          <w:p w:rsidR="00753E82" w:rsidRDefault="00753E82" w:rsidP="00753E82">
            <w:pPr>
              <w:pStyle w:val="CellBody"/>
            </w:pPr>
            <w:r>
              <w:t>ironic</w:t>
            </w:r>
          </w:p>
        </w:tc>
        <w:tc>
          <w:tcPr>
            <w:tcW w:w="1620" w:type="dxa"/>
            <w:tcBorders>
              <w:top w:val="nil"/>
              <w:left w:val="nil"/>
              <w:bottom w:val="single" w:sz="6" w:space="0" w:color="auto"/>
              <w:right w:val="nil"/>
            </w:tcBorders>
          </w:tcPr>
          <w:p w:rsidR="00753E82" w:rsidRDefault="00753E82" w:rsidP="00753E82">
            <w:pPr>
              <w:pStyle w:val="CellBody"/>
            </w:pPr>
            <w:r>
              <w:t>even</w:t>
            </w:r>
          </w:p>
        </w:tc>
        <w:tc>
          <w:tcPr>
            <w:tcW w:w="2340" w:type="dxa"/>
            <w:tcBorders>
              <w:top w:val="nil"/>
              <w:left w:val="nil"/>
              <w:bottom w:val="single" w:sz="6" w:space="0" w:color="auto"/>
              <w:right w:val="nil"/>
            </w:tcBorders>
          </w:tcPr>
          <w:p w:rsidR="00753E82" w:rsidRDefault="00753E82" w:rsidP="00753E82">
            <w:pPr>
              <w:pStyle w:val="CellBody"/>
            </w:pPr>
            <w:r>
              <w:t>bold</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silent</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Adverbs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rsidR="00753E82" w:rsidRDefault="00753E82" w:rsidP="00753E82">
            <w:pPr>
              <w:pStyle w:val="CellBody"/>
            </w:pPr>
            <w:r>
              <w:t>furiously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slyly</w:t>
            </w:r>
          </w:p>
        </w:tc>
        <w:tc>
          <w:tcPr>
            <w:tcW w:w="1922" w:type="dxa"/>
            <w:tcBorders>
              <w:top w:val="nil"/>
              <w:left w:val="nil"/>
              <w:bottom w:val="single" w:sz="6" w:space="0" w:color="auto"/>
              <w:right w:val="nil"/>
            </w:tcBorders>
          </w:tcPr>
          <w:p w:rsidR="00753E82" w:rsidRDefault="00753E82" w:rsidP="00753E82">
            <w:pPr>
              <w:pStyle w:val="CellBody"/>
            </w:pPr>
            <w:r>
              <w:t>carefully</w:t>
            </w:r>
          </w:p>
        </w:tc>
        <w:tc>
          <w:tcPr>
            <w:tcW w:w="1620" w:type="dxa"/>
            <w:tcBorders>
              <w:top w:val="nil"/>
              <w:left w:val="nil"/>
              <w:bottom w:val="single" w:sz="6" w:space="0" w:color="auto"/>
              <w:right w:val="nil"/>
            </w:tcBorders>
          </w:tcPr>
          <w:p w:rsidR="00753E82" w:rsidRDefault="00753E82" w:rsidP="00753E82">
            <w:pPr>
              <w:pStyle w:val="CellBody"/>
            </w:pPr>
            <w:r>
              <w:t>blithely</w:t>
            </w:r>
          </w:p>
        </w:tc>
        <w:tc>
          <w:tcPr>
            <w:tcW w:w="2340" w:type="dxa"/>
            <w:tcBorders>
              <w:top w:val="nil"/>
              <w:left w:val="nil"/>
              <w:bottom w:val="single" w:sz="6" w:space="0" w:color="auto"/>
              <w:right w:val="nil"/>
            </w:tcBorders>
          </w:tcPr>
          <w:p w:rsidR="00753E82" w:rsidRDefault="00753E82" w:rsidP="00753E82">
            <w:pPr>
              <w:pStyle w:val="CellBody"/>
            </w:pPr>
            <w:r>
              <w:t>quickly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fluffily</w:t>
            </w:r>
          </w:p>
        </w:tc>
        <w:tc>
          <w:tcPr>
            <w:tcW w:w="1922" w:type="dxa"/>
            <w:tcBorders>
              <w:top w:val="nil"/>
              <w:left w:val="nil"/>
              <w:bottom w:val="single" w:sz="6" w:space="0" w:color="auto"/>
              <w:right w:val="nil"/>
            </w:tcBorders>
          </w:tcPr>
          <w:p w:rsidR="00753E82" w:rsidRDefault="00753E82" w:rsidP="00753E82">
            <w:pPr>
              <w:pStyle w:val="CellBody"/>
            </w:pPr>
            <w:r>
              <w:t>slowly</w:t>
            </w:r>
          </w:p>
        </w:tc>
        <w:tc>
          <w:tcPr>
            <w:tcW w:w="1620" w:type="dxa"/>
            <w:tcBorders>
              <w:top w:val="nil"/>
              <w:left w:val="nil"/>
              <w:bottom w:val="single" w:sz="6" w:space="0" w:color="auto"/>
              <w:right w:val="nil"/>
            </w:tcBorders>
          </w:tcPr>
          <w:p w:rsidR="00753E82" w:rsidRDefault="00753E82" w:rsidP="00753E82">
            <w:pPr>
              <w:pStyle w:val="CellBody"/>
            </w:pPr>
            <w:r>
              <w:t>quietly</w:t>
            </w:r>
          </w:p>
        </w:tc>
        <w:tc>
          <w:tcPr>
            <w:tcW w:w="2340" w:type="dxa"/>
            <w:tcBorders>
              <w:top w:val="nil"/>
              <w:left w:val="nil"/>
              <w:bottom w:val="single" w:sz="6" w:space="0" w:color="auto"/>
              <w:right w:val="nil"/>
            </w:tcBorders>
          </w:tcPr>
          <w:p w:rsidR="00753E82" w:rsidRDefault="00753E82" w:rsidP="00753E82">
            <w:pPr>
              <w:pStyle w:val="CellBody"/>
            </w:pPr>
            <w:r>
              <w:t>ruthlessly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thinly</w:t>
            </w:r>
          </w:p>
        </w:tc>
        <w:tc>
          <w:tcPr>
            <w:tcW w:w="1922" w:type="dxa"/>
            <w:tcBorders>
              <w:top w:val="nil"/>
              <w:left w:val="nil"/>
              <w:bottom w:val="single" w:sz="6" w:space="0" w:color="auto"/>
              <w:right w:val="nil"/>
            </w:tcBorders>
          </w:tcPr>
          <w:p w:rsidR="00753E82" w:rsidRDefault="00753E82" w:rsidP="00753E82">
            <w:pPr>
              <w:pStyle w:val="CellBody"/>
            </w:pPr>
            <w:r>
              <w:t>closely</w:t>
            </w:r>
          </w:p>
        </w:tc>
        <w:tc>
          <w:tcPr>
            <w:tcW w:w="1620" w:type="dxa"/>
            <w:tcBorders>
              <w:top w:val="nil"/>
              <w:left w:val="nil"/>
              <w:bottom w:val="single" w:sz="6" w:space="0" w:color="auto"/>
              <w:right w:val="nil"/>
            </w:tcBorders>
          </w:tcPr>
          <w:p w:rsidR="00753E82" w:rsidRDefault="00753E82" w:rsidP="00753E82">
            <w:pPr>
              <w:pStyle w:val="CellBody"/>
            </w:pPr>
            <w:r>
              <w:t>doggedly</w:t>
            </w:r>
          </w:p>
        </w:tc>
        <w:tc>
          <w:tcPr>
            <w:tcW w:w="2340" w:type="dxa"/>
            <w:tcBorders>
              <w:top w:val="nil"/>
              <w:left w:val="nil"/>
              <w:bottom w:val="single" w:sz="6" w:space="0" w:color="auto"/>
              <w:right w:val="nil"/>
            </w:tcBorders>
          </w:tcPr>
          <w:p w:rsidR="00753E82" w:rsidRDefault="00753E82" w:rsidP="00753E82">
            <w:pPr>
              <w:pStyle w:val="CellBody"/>
            </w:pPr>
            <w:r>
              <w:t>daringly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bravely</w:t>
            </w:r>
          </w:p>
        </w:tc>
        <w:tc>
          <w:tcPr>
            <w:tcW w:w="1922" w:type="dxa"/>
            <w:tcBorders>
              <w:top w:val="nil"/>
              <w:left w:val="nil"/>
              <w:bottom w:val="single" w:sz="6" w:space="0" w:color="auto"/>
              <w:right w:val="nil"/>
            </w:tcBorders>
          </w:tcPr>
          <w:p w:rsidR="00753E82" w:rsidRDefault="00753E82" w:rsidP="00753E82">
            <w:pPr>
              <w:pStyle w:val="CellBody"/>
            </w:pPr>
            <w:r>
              <w:t>stealthily</w:t>
            </w:r>
          </w:p>
        </w:tc>
        <w:tc>
          <w:tcPr>
            <w:tcW w:w="1620" w:type="dxa"/>
            <w:tcBorders>
              <w:top w:val="nil"/>
              <w:left w:val="nil"/>
              <w:bottom w:val="single" w:sz="6" w:space="0" w:color="auto"/>
              <w:right w:val="nil"/>
            </w:tcBorders>
          </w:tcPr>
          <w:p w:rsidR="00753E82" w:rsidRDefault="00753E82" w:rsidP="00753E82">
            <w:pPr>
              <w:pStyle w:val="CellBody"/>
            </w:pPr>
            <w:r>
              <w:t>permanently</w:t>
            </w:r>
          </w:p>
        </w:tc>
        <w:tc>
          <w:tcPr>
            <w:tcW w:w="2340" w:type="dxa"/>
            <w:tcBorders>
              <w:top w:val="nil"/>
              <w:left w:val="nil"/>
              <w:bottom w:val="single" w:sz="6" w:space="0" w:color="auto"/>
              <w:right w:val="nil"/>
            </w:tcBorders>
          </w:tcPr>
          <w:p w:rsidR="00753E82" w:rsidRDefault="00753E82" w:rsidP="00753E82">
            <w:pPr>
              <w:pStyle w:val="CellBody"/>
            </w:pPr>
            <w:r>
              <w:t>enticingly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idly</w:t>
            </w:r>
          </w:p>
        </w:tc>
        <w:tc>
          <w:tcPr>
            <w:tcW w:w="1922" w:type="dxa"/>
            <w:tcBorders>
              <w:top w:val="nil"/>
              <w:left w:val="nil"/>
              <w:bottom w:val="single" w:sz="6" w:space="0" w:color="auto"/>
              <w:right w:val="nil"/>
            </w:tcBorders>
          </w:tcPr>
          <w:p w:rsidR="00753E82" w:rsidRDefault="00753E82" w:rsidP="00753E82">
            <w:pPr>
              <w:pStyle w:val="CellBody"/>
            </w:pPr>
            <w:r>
              <w:t>busily</w:t>
            </w:r>
          </w:p>
        </w:tc>
        <w:tc>
          <w:tcPr>
            <w:tcW w:w="1620" w:type="dxa"/>
            <w:tcBorders>
              <w:top w:val="nil"/>
              <w:left w:val="nil"/>
              <w:bottom w:val="single" w:sz="6" w:space="0" w:color="auto"/>
              <w:right w:val="nil"/>
            </w:tcBorders>
          </w:tcPr>
          <w:p w:rsidR="00753E82" w:rsidRDefault="00753E82" w:rsidP="00753E82">
            <w:pPr>
              <w:pStyle w:val="CellBody"/>
            </w:pPr>
            <w:r>
              <w:t>regularly</w:t>
            </w:r>
          </w:p>
        </w:tc>
        <w:tc>
          <w:tcPr>
            <w:tcW w:w="2340" w:type="dxa"/>
            <w:tcBorders>
              <w:top w:val="nil"/>
              <w:left w:val="nil"/>
              <w:bottom w:val="single" w:sz="6" w:space="0" w:color="auto"/>
              <w:right w:val="nil"/>
            </w:tcBorders>
          </w:tcPr>
          <w:p w:rsidR="00753E82" w:rsidRDefault="00753E82" w:rsidP="00753E82">
            <w:pPr>
              <w:pStyle w:val="CellBody"/>
            </w:pPr>
            <w:r>
              <w:t>finally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ironically</w:t>
            </w:r>
          </w:p>
        </w:tc>
        <w:tc>
          <w:tcPr>
            <w:tcW w:w="1922" w:type="dxa"/>
            <w:tcBorders>
              <w:top w:val="nil"/>
              <w:left w:val="nil"/>
              <w:bottom w:val="single" w:sz="6" w:space="0" w:color="auto"/>
              <w:right w:val="nil"/>
            </w:tcBorders>
          </w:tcPr>
          <w:p w:rsidR="00753E82" w:rsidRDefault="00753E82" w:rsidP="00753E82">
            <w:pPr>
              <w:pStyle w:val="CellBody"/>
            </w:pPr>
            <w:r>
              <w:t>evenly</w:t>
            </w:r>
          </w:p>
        </w:tc>
        <w:tc>
          <w:tcPr>
            <w:tcW w:w="1620" w:type="dxa"/>
            <w:tcBorders>
              <w:top w:val="nil"/>
              <w:left w:val="nil"/>
              <w:bottom w:val="single" w:sz="6" w:space="0" w:color="auto"/>
              <w:right w:val="nil"/>
            </w:tcBorders>
          </w:tcPr>
          <w:p w:rsidR="00753E82" w:rsidRDefault="00753E82" w:rsidP="00753E82">
            <w:pPr>
              <w:pStyle w:val="CellBody"/>
            </w:pPr>
            <w:r>
              <w:t>boldly</w:t>
            </w:r>
          </w:p>
        </w:tc>
        <w:tc>
          <w:tcPr>
            <w:tcW w:w="2340" w:type="dxa"/>
            <w:tcBorders>
              <w:top w:val="nil"/>
              <w:left w:val="nil"/>
              <w:bottom w:val="single" w:sz="6" w:space="0" w:color="auto"/>
              <w:right w:val="nil"/>
            </w:tcBorders>
          </w:tcPr>
          <w:p w:rsidR="00753E82" w:rsidRDefault="00753E82" w:rsidP="00753E82">
            <w:pPr>
              <w:pStyle w:val="CellBody"/>
            </w:pPr>
            <w:r>
              <w:t>silently</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Prepositions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rsidR="00753E82" w:rsidRDefault="00753E82" w:rsidP="00753E82">
            <w:pPr>
              <w:pStyle w:val="CellBody"/>
            </w:pPr>
            <w:r>
              <w:t>across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after</w:t>
            </w:r>
          </w:p>
        </w:tc>
        <w:tc>
          <w:tcPr>
            <w:tcW w:w="1922" w:type="dxa"/>
            <w:tcBorders>
              <w:top w:val="nil"/>
              <w:left w:val="nil"/>
              <w:bottom w:val="single" w:sz="6" w:space="0" w:color="auto"/>
              <w:right w:val="nil"/>
            </w:tcBorders>
          </w:tcPr>
          <w:p w:rsidR="00753E82" w:rsidRDefault="00753E82" w:rsidP="00753E82">
            <w:pPr>
              <w:pStyle w:val="CellBody"/>
            </w:pPr>
            <w:r>
              <w:t>against</w:t>
            </w:r>
          </w:p>
        </w:tc>
        <w:tc>
          <w:tcPr>
            <w:tcW w:w="1620" w:type="dxa"/>
            <w:tcBorders>
              <w:top w:val="nil"/>
              <w:left w:val="nil"/>
              <w:bottom w:val="single" w:sz="6" w:space="0" w:color="auto"/>
              <w:right w:val="nil"/>
            </w:tcBorders>
          </w:tcPr>
          <w:p w:rsidR="00753E82" w:rsidRDefault="00753E82" w:rsidP="00753E82">
            <w:pPr>
              <w:pStyle w:val="CellBody"/>
            </w:pPr>
            <w:r>
              <w:t>along</w:t>
            </w:r>
          </w:p>
        </w:tc>
        <w:tc>
          <w:tcPr>
            <w:tcW w:w="2340" w:type="dxa"/>
            <w:tcBorders>
              <w:top w:val="nil"/>
              <w:left w:val="nil"/>
              <w:bottom w:val="single" w:sz="6" w:space="0" w:color="auto"/>
              <w:right w:val="nil"/>
            </w:tcBorders>
          </w:tcPr>
          <w:p w:rsidR="00753E82" w:rsidRDefault="00753E82" w:rsidP="00753E82">
            <w:pPr>
              <w:pStyle w:val="CellBody"/>
            </w:pPr>
            <w:r>
              <w:t>alongside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among</w:t>
            </w:r>
          </w:p>
        </w:tc>
        <w:tc>
          <w:tcPr>
            <w:tcW w:w="1922" w:type="dxa"/>
            <w:tcBorders>
              <w:top w:val="nil"/>
              <w:left w:val="nil"/>
              <w:bottom w:val="single" w:sz="6" w:space="0" w:color="auto"/>
              <w:right w:val="nil"/>
            </w:tcBorders>
          </w:tcPr>
          <w:p w:rsidR="00753E82" w:rsidRDefault="00753E82" w:rsidP="00753E82">
            <w:pPr>
              <w:pStyle w:val="CellBody"/>
            </w:pPr>
            <w:r>
              <w:t>around</w:t>
            </w:r>
          </w:p>
        </w:tc>
        <w:tc>
          <w:tcPr>
            <w:tcW w:w="1620" w:type="dxa"/>
            <w:tcBorders>
              <w:top w:val="nil"/>
              <w:left w:val="nil"/>
              <w:bottom w:val="single" w:sz="6" w:space="0" w:color="auto"/>
              <w:right w:val="nil"/>
            </w:tcBorders>
          </w:tcPr>
          <w:p w:rsidR="00753E82" w:rsidRDefault="00753E82" w:rsidP="00753E82">
            <w:pPr>
              <w:pStyle w:val="CellBody"/>
            </w:pPr>
            <w:r>
              <w:t>at</w:t>
            </w:r>
          </w:p>
        </w:tc>
        <w:tc>
          <w:tcPr>
            <w:tcW w:w="2340" w:type="dxa"/>
            <w:tcBorders>
              <w:top w:val="nil"/>
              <w:left w:val="nil"/>
              <w:bottom w:val="single" w:sz="6" w:space="0" w:color="auto"/>
              <w:right w:val="nil"/>
            </w:tcBorders>
          </w:tcPr>
          <w:p w:rsidR="00753E82" w:rsidRDefault="00753E82" w:rsidP="00753E82">
            <w:pPr>
              <w:pStyle w:val="CellBody"/>
            </w:pPr>
            <w:r>
              <w:t>atop</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before</w:t>
            </w:r>
          </w:p>
        </w:tc>
        <w:tc>
          <w:tcPr>
            <w:tcW w:w="1922" w:type="dxa"/>
            <w:tcBorders>
              <w:top w:val="nil"/>
              <w:left w:val="nil"/>
              <w:bottom w:val="single" w:sz="6" w:space="0" w:color="auto"/>
              <w:right w:val="nil"/>
            </w:tcBorders>
          </w:tcPr>
          <w:p w:rsidR="00753E82" w:rsidRDefault="00753E82" w:rsidP="00753E82">
            <w:pPr>
              <w:pStyle w:val="CellBody"/>
            </w:pPr>
            <w:r>
              <w:t>behind</w:t>
            </w:r>
          </w:p>
        </w:tc>
        <w:tc>
          <w:tcPr>
            <w:tcW w:w="1620" w:type="dxa"/>
            <w:tcBorders>
              <w:top w:val="nil"/>
              <w:left w:val="nil"/>
              <w:bottom w:val="single" w:sz="6" w:space="0" w:color="auto"/>
              <w:right w:val="nil"/>
            </w:tcBorders>
          </w:tcPr>
          <w:p w:rsidR="00753E82" w:rsidRDefault="00753E82" w:rsidP="00753E82">
            <w:pPr>
              <w:pStyle w:val="CellBody"/>
            </w:pPr>
            <w:r>
              <w:t>beneath</w:t>
            </w:r>
          </w:p>
        </w:tc>
        <w:tc>
          <w:tcPr>
            <w:tcW w:w="2340" w:type="dxa"/>
            <w:tcBorders>
              <w:top w:val="nil"/>
              <w:left w:val="nil"/>
              <w:bottom w:val="single" w:sz="6" w:space="0" w:color="auto"/>
              <w:right w:val="nil"/>
            </w:tcBorders>
          </w:tcPr>
          <w:p w:rsidR="00753E82" w:rsidRDefault="00753E82" w:rsidP="00753E82">
            <w:pPr>
              <w:pStyle w:val="CellBody"/>
            </w:pPr>
            <w:r>
              <w:t>beside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besides</w:t>
            </w:r>
          </w:p>
        </w:tc>
        <w:tc>
          <w:tcPr>
            <w:tcW w:w="1922" w:type="dxa"/>
            <w:tcBorders>
              <w:top w:val="nil"/>
              <w:left w:val="nil"/>
              <w:bottom w:val="single" w:sz="6" w:space="0" w:color="auto"/>
              <w:right w:val="nil"/>
            </w:tcBorders>
          </w:tcPr>
          <w:p w:rsidR="00753E82" w:rsidRDefault="00753E82" w:rsidP="00753E82">
            <w:pPr>
              <w:pStyle w:val="CellBody"/>
            </w:pPr>
            <w:r>
              <w:t>between</w:t>
            </w:r>
          </w:p>
        </w:tc>
        <w:tc>
          <w:tcPr>
            <w:tcW w:w="1620" w:type="dxa"/>
            <w:tcBorders>
              <w:top w:val="nil"/>
              <w:left w:val="nil"/>
              <w:bottom w:val="single" w:sz="6" w:space="0" w:color="auto"/>
              <w:right w:val="nil"/>
            </w:tcBorders>
          </w:tcPr>
          <w:p w:rsidR="00753E82" w:rsidRDefault="00753E82" w:rsidP="00753E82">
            <w:pPr>
              <w:pStyle w:val="CellBody"/>
            </w:pPr>
            <w:r>
              <w:t>beyond</w:t>
            </w:r>
          </w:p>
        </w:tc>
        <w:tc>
          <w:tcPr>
            <w:tcW w:w="2340" w:type="dxa"/>
            <w:tcBorders>
              <w:top w:val="nil"/>
              <w:left w:val="nil"/>
              <w:bottom w:val="single" w:sz="6" w:space="0" w:color="auto"/>
              <w:right w:val="nil"/>
            </w:tcBorders>
          </w:tcPr>
          <w:p w:rsidR="00753E82" w:rsidRDefault="00753E82" w:rsidP="00753E82">
            <w:pPr>
              <w:pStyle w:val="CellBody"/>
            </w:pPr>
            <w:r>
              <w:t>by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despite</w:t>
            </w:r>
          </w:p>
        </w:tc>
        <w:tc>
          <w:tcPr>
            <w:tcW w:w="1922" w:type="dxa"/>
            <w:tcBorders>
              <w:top w:val="nil"/>
              <w:left w:val="nil"/>
              <w:bottom w:val="single" w:sz="6" w:space="0" w:color="auto"/>
              <w:right w:val="nil"/>
            </w:tcBorders>
          </w:tcPr>
          <w:p w:rsidR="00753E82" w:rsidRDefault="00753E82" w:rsidP="00753E82">
            <w:pPr>
              <w:pStyle w:val="CellBody"/>
            </w:pPr>
            <w:r>
              <w:t>during</w:t>
            </w:r>
          </w:p>
        </w:tc>
        <w:tc>
          <w:tcPr>
            <w:tcW w:w="1620" w:type="dxa"/>
            <w:tcBorders>
              <w:top w:val="nil"/>
              <w:left w:val="nil"/>
              <w:bottom w:val="single" w:sz="6" w:space="0" w:color="auto"/>
              <w:right w:val="nil"/>
            </w:tcBorders>
          </w:tcPr>
          <w:p w:rsidR="00753E82" w:rsidRDefault="00753E82" w:rsidP="00753E82">
            <w:pPr>
              <w:pStyle w:val="CellBody"/>
            </w:pPr>
            <w:r>
              <w:t>except</w:t>
            </w:r>
          </w:p>
        </w:tc>
        <w:tc>
          <w:tcPr>
            <w:tcW w:w="2340" w:type="dxa"/>
            <w:tcBorders>
              <w:top w:val="nil"/>
              <w:left w:val="nil"/>
              <w:bottom w:val="single" w:sz="6" w:space="0" w:color="auto"/>
              <w:right w:val="nil"/>
            </w:tcBorders>
          </w:tcPr>
          <w:p w:rsidR="00753E82" w:rsidRDefault="00753E82" w:rsidP="00753E82">
            <w:pPr>
              <w:pStyle w:val="CellBody"/>
            </w:pPr>
            <w:r>
              <w:t>for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from</w:t>
            </w:r>
          </w:p>
        </w:tc>
        <w:tc>
          <w:tcPr>
            <w:tcW w:w="1922" w:type="dxa"/>
            <w:tcBorders>
              <w:top w:val="nil"/>
              <w:left w:val="nil"/>
              <w:bottom w:val="single" w:sz="6" w:space="0" w:color="auto"/>
              <w:right w:val="nil"/>
            </w:tcBorders>
          </w:tcPr>
          <w:p w:rsidR="00753E82" w:rsidRDefault="00753E82" w:rsidP="00753E82">
            <w:pPr>
              <w:pStyle w:val="CellBody"/>
            </w:pPr>
            <w:r>
              <w:t>in place of</w:t>
            </w:r>
          </w:p>
        </w:tc>
        <w:tc>
          <w:tcPr>
            <w:tcW w:w="1620" w:type="dxa"/>
            <w:tcBorders>
              <w:top w:val="nil"/>
              <w:left w:val="nil"/>
              <w:bottom w:val="single" w:sz="6" w:space="0" w:color="auto"/>
              <w:right w:val="nil"/>
            </w:tcBorders>
          </w:tcPr>
          <w:p w:rsidR="00753E82" w:rsidRDefault="00753E82" w:rsidP="00753E82">
            <w:pPr>
              <w:pStyle w:val="CellBody"/>
            </w:pPr>
            <w:r>
              <w:t>inside</w:t>
            </w:r>
          </w:p>
        </w:tc>
        <w:tc>
          <w:tcPr>
            <w:tcW w:w="2340" w:type="dxa"/>
            <w:tcBorders>
              <w:top w:val="nil"/>
              <w:left w:val="nil"/>
              <w:bottom w:val="single" w:sz="6" w:space="0" w:color="auto"/>
              <w:right w:val="nil"/>
            </w:tcBorders>
          </w:tcPr>
          <w:p w:rsidR="00753E82" w:rsidRDefault="00753E82" w:rsidP="00753E82">
            <w:pPr>
              <w:pStyle w:val="CellBody"/>
            </w:pPr>
            <w:r>
              <w:t>instead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into</w:t>
            </w:r>
          </w:p>
        </w:tc>
        <w:tc>
          <w:tcPr>
            <w:tcW w:w="1922" w:type="dxa"/>
            <w:tcBorders>
              <w:top w:val="nil"/>
              <w:left w:val="nil"/>
              <w:bottom w:val="single" w:sz="6" w:space="0" w:color="auto"/>
              <w:right w:val="nil"/>
            </w:tcBorders>
          </w:tcPr>
          <w:p w:rsidR="00753E82" w:rsidRDefault="00753E82" w:rsidP="00753E82">
            <w:pPr>
              <w:pStyle w:val="CellBody"/>
            </w:pPr>
            <w:r>
              <w:t>near</w:t>
            </w:r>
          </w:p>
        </w:tc>
        <w:tc>
          <w:tcPr>
            <w:tcW w:w="1620" w:type="dxa"/>
            <w:tcBorders>
              <w:top w:val="nil"/>
              <w:left w:val="nil"/>
              <w:bottom w:val="single" w:sz="6" w:space="0" w:color="auto"/>
              <w:right w:val="nil"/>
            </w:tcBorders>
          </w:tcPr>
          <w:p w:rsidR="00753E82" w:rsidRDefault="00753E82" w:rsidP="00753E82">
            <w:pPr>
              <w:pStyle w:val="CellBody"/>
            </w:pPr>
            <w:r>
              <w:t>of</w:t>
            </w:r>
          </w:p>
        </w:tc>
        <w:tc>
          <w:tcPr>
            <w:tcW w:w="2340" w:type="dxa"/>
            <w:tcBorders>
              <w:top w:val="nil"/>
              <w:left w:val="nil"/>
              <w:bottom w:val="single" w:sz="6" w:space="0" w:color="auto"/>
              <w:right w:val="nil"/>
            </w:tcBorders>
          </w:tcPr>
          <w:p w:rsidR="00753E82" w:rsidRDefault="00753E82" w:rsidP="00753E82">
            <w:pPr>
              <w:pStyle w:val="CellBody"/>
            </w:pPr>
            <w:r>
              <w:t>on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outside</w:t>
            </w:r>
          </w:p>
        </w:tc>
        <w:tc>
          <w:tcPr>
            <w:tcW w:w="1922" w:type="dxa"/>
            <w:tcBorders>
              <w:top w:val="nil"/>
              <w:left w:val="nil"/>
              <w:bottom w:val="single" w:sz="6" w:space="0" w:color="auto"/>
              <w:right w:val="nil"/>
            </w:tcBorders>
          </w:tcPr>
          <w:p w:rsidR="00753E82" w:rsidRDefault="00753E82" w:rsidP="00753E82">
            <w:pPr>
              <w:pStyle w:val="CellBody"/>
            </w:pPr>
            <w:r>
              <w:t xml:space="preserve">over </w:t>
            </w:r>
          </w:p>
        </w:tc>
        <w:tc>
          <w:tcPr>
            <w:tcW w:w="1620" w:type="dxa"/>
            <w:tcBorders>
              <w:top w:val="nil"/>
              <w:left w:val="nil"/>
              <w:bottom w:val="single" w:sz="6" w:space="0" w:color="auto"/>
              <w:right w:val="nil"/>
            </w:tcBorders>
          </w:tcPr>
          <w:p w:rsidR="00753E82" w:rsidRDefault="00753E82" w:rsidP="00753E82">
            <w:pPr>
              <w:pStyle w:val="CellBody"/>
            </w:pPr>
            <w:r>
              <w:t>past</w:t>
            </w:r>
          </w:p>
        </w:tc>
        <w:tc>
          <w:tcPr>
            <w:tcW w:w="2340" w:type="dxa"/>
            <w:tcBorders>
              <w:top w:val="nil"/>
              <w:left w:val="nil"/>
              <w:bottom w:val="single" w:sz="6" w:space="0" w:color="auto"/>
              <w:right w:val="nil"/>
            </w:tcBorders>
          </w:tcPr>
          <w:p w:rsidR="00753E82" w:rsidRDefault="00753E82" w:rsidP="00753E82">
            <w:pPr>
              <w:pStyle w:val="CellBody"/>
            </w:pPr>
            <w:r>
              <w:t>since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through</w:t>
            </w:r>
          </w:p>
        </w:tc>
        <w:tc>
          <w:tcPr>
            <w:tcW w:w="1922" w:type="dxa"/>
            <w:tcBorders>
              <w:top w:val="nil"/>
              <w:left w:val="nil"/>
              <w:bottom w:val="single" w:sz="6" w:space="0" w:color="auto"/>
              <w:right w:val="nil"/>
            </w:tcBorders>
          </w:tcPr>
          <w:p w:rsidR="00753E82" w:rsidRDefault="00753E82" w:rsidP="00753E82">
            <w:pPr>
              <w:pStyle w:val="CellBody"/>
            </w:pPr>
            <w:r>
              <w:t>throughout</w:t>
            </w:r>
          </w:p>
        </w:tc>
        <w:tc>
          <w:tcPr>
            <w:tcW w:w="1620" w:type="dxa"/>
            <w:tcBorders>
              <w:top w:val="nil"/>
              <w:left w:val="nil"/>
              <w:bottom w:val="single" w:sz="6" w:space="0" w:color="auto"/>
              <w:right w:val="nil"/>
            </w:tcBorders>
          </w:tcPr>
          <w:p w:rsidR="00753E82" w:rsidRDefault="00753E82" w:rsidP="00753E82">
            <w:pPr>
              <w:pStyle w:val="CellBody"/>
            </w:pPr>
            <w:r>
              <w:t>to</w:t>
            </w:r>
          </w:p>
        </w:tc>
        <w:tc>
          <w:tcPr>
            <w:tcW w:w="2340" w:type="dxa"/>
            <w:tcBorders>
              <w:top w:val="nil"/>
              <w:left w:val="nil"/>
              <w:bottom w:val="single" w:sz="6" w:space="0" w:color="auto"/>
              <w:right w:val="nil"/>
            </w:tcBorders>
          </w:tcPr>
          <w:p w:rsidR="00753E82" w:rsidRDefault="00753E82" w:rsidP="00753E82">
            <w:pPr>
              <w:pStyle w:val="CellBody"/>
            </w:pPr>
            <w:r>
              <w:t>toward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under</w:t>
            </w:r>
          </w:p>
        </w:tc>
        <w:tc>
          <w:tcPr>
            <w:tcW w:w="1922" w:type="dxa"/>
            <w:tcBorders>
              <w:top w:val="nil"/>
              <w:left w:val="nil"/>
              <w:bottom w:val="single" w:sz="6" w:space="0" w:color="auto"/>
              <w:right w:val="nil"/>
            </w:tcBorders>
          </w:tcPr>
          <w:p w:rsidR="00753E82" w:rsidRDefault="00753E82" w:rsidP="00753E82">
            <w:pPr>
              <w:pStyle w:val="CellBody"/>
            </w:pPr>
            <w:r>
              <w:t>until</w:t>
            </w:r>
          </w:p>
        </w:tc>
        <w:tc>
          <w:tcPr>
            <w:tcW w:w="1620" w:type="dxa"/>
            <w:tcBorders>
              <w:top w:val="nil"/>
              <w:left w:val="nil"/>
              <w:bottom w:val="single" w:sz="6" w:space="0" w:color="auto"/>
              <w:right w:val="nil"/>
            </w:tcBorders>
          </w:tcPr>
          <w:p w:rsidR="00753E82" w:rsidRDefault="00753E82" w:rsidP="00753E82">
            <w:pPr>
              <w:pStyle w:val="CellBody"/>
            </w:pPr>
            <w:r>
              <w:t xml:space="preserve">up </w:t>
            </w:r>
          </w:p>
        </w:tc>
        <w:tc>
          <w:tcPr>
            <w:tcW w:w="2340" w:type="dxa"/>
            <w:tcBorders>
              <w:top w:val="nil"/>
              <w:left w:val="nil"/>
              <w:bottom w:val="single" w:sz="6" w:space="0" w:color="auto"/>
              <w:right w:val="nil"/>
            </w:tcBorders>
          </w:tcPr>
          <w:p w:rsidR="00753E82" w:rsidRDefault="00753E82" w:rsidP="00753E82">
            <w:pPr>
              <w:pStyle w:val="CellBody"/>
            </w:pPr>
            <w:r>
              <w:t>upon</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without</w:t>
            </w:r>
          </w:p>
        </w:tc>
        <w:tc>
          <w:tcPr>
            <w:tcW w:w="1922" w:type="dxa"/>
            <w:tcBorders>
              <w:top w:val="nil"/>
              <w:left w:val="nil"/>
              <w:bottom w:val="single" w:sz="6" w:space="0" w:color="auto"/>
              <w:right w:val="nil"/>
            </w:tcBorders>
          </w:tcPr>
          <w:p w:rsidR="00753E82" w:rsidRDefault="00753E82" w:rsidP="00753E82">
            <w:pPr>
              <w:pStyle w:val="CellBody"/>
            </w:pPr>
            <w:r>
              <w:t>with</w:t>
            </w:r>
          </w:p>
        </w:tc>
        <w:tc>
          <w:tcPr>
            <w:tcW w:w="1620" w:type="dxa"/>
            <w:tcBorders>
              <w:top w:val="nil"/>
              <w:left w:val="nil"/>
              <w:bottom w:val="single" w:sz="6" w:space="0" w:color="auto"/>
              <w:right w:val="nil"/>
            </w:tcBorders>
          </w:tcPr>
          <w:p w:rsidR="00753E82" w:rsidRDefault="00753E82" w:rsidP="00753E82">
            <w:pPr>
              <w:pStyle w:val="CellBody"/>
            </w:pPr>
            <w:r>
              <w:t>within</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p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do</w:t>
            </w:r>
          </w:p>
        </w:tc>
        <w:tc>
          <w:tcPr>
            <w:tcW w:w="1922" w:type="dxa"/>
            <w:tcBorders>
              <w:top w:val="single" w:sz="6" w:space="0" w:color="auto"/>
              <w:left w:val="nil"/>
              <w:bottom w:val="single" w:sz="6" w:space="0" w:color="auto"/>
              <w:right w:val="nil"/>
            </w:tcBorders>
          </w:tcPr>
          <w:p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rsidR="00753E82" w:rsidRDefault="00753E82" w:rsidP="00753E82">
            <w:pPr>
              <w:pStyle w:val="CellBody"/>
            </w:pPr>
            <w:r>
              <w:t>shall</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will</w:t>
            </w:r>
          </w:p>
        </w:tc>
        <w:tc>
          <w:tcPr>
            <w:tcW w:w="1922" w:type="dxa"/>
            <w:tcBorders>
              <w:top w:val="nil"/>
              <w:left w:val="nil"/>
              <w:bottom w:val="single" w:sz="6" w:space="0" w:color="auto"/>
              <w:right w:val="nil"/>
            </w:tcBorders>
          </w:tcPr>
          <w:p w:rsidR="00753E82" w:rsidRDefault="00753E82" w:rsidP="00753E82">
            <w:pPr>
              <w:pStyle w:val="CellBody"/>
            </w:pPr>
            <w:r>
              <w:t>would</w:t>
            </w:r>
          </w:p>
        </w:tc>
        <w:tc>
          <w:tcPr>
            <w:tcW w:w="1620" w:type="dxa"/>
            <w:tcBorders>
              <w:top w:val="nil"/>
              <w:left w:val="nil"/>
              <w:bottom w:val="single" w:sz="6" w:space="0" w:color="auto"/>
              <w:right w:val="nil"/>
            </w:tcBorders>
          </w:tcPr>
          <w:p w:rsidR="00753E82" w:rsidRDefault="00753E82" w:rsidP="00753E82">
            <w:pPr>
              <w:pStyle w:val="CellBody"/>
            </w:pPr>
            <w:r>
              <w:t>can</w:t>
            </w:r>
          </w:p>
        </w:tc>
        <w:tc>
          <w:tcPr>
            <w:tcW w:w="2340" w:type="dxa"/>
            <w:tcBorders>
              <w:top w:val="nil"/>
              <w:left w:val="nil"/>
              <w:bottom w:val="single" w:sz="6" w:space="0" w:color="auto"/>
              <w:right w:val="nil"/>
            </w:tcBorders>
          </w:tcPr>
          <w:p w:rsidR="00753E82" w:rsidRDefault="00753E82" w:rsidP="00753E82">
            <w:pPr>
              <w:pStyle w:val="CellBody"/>
            </w:pPr>
            <w:r>
              <w:t>could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should</w:t>
            </w:r>
          </w:p>
        </w:tc>
        <w:tc>
          <w:tcPr>
            <w:tcW w:w="1922" w:type="dxa"/>
            <w:tcBorders>
              <w:top w:val="nil"/>
              <w:left w:val="nil"/>
              <w:bottom w:val="single" w:sz="6" w:space="0" w:color="auto"/>
              <w:right w:val="nil"/>
            </w:tcBorders>
          </w:tcPr>
          <w:p w:rsidR="00753E82" w:rsidRDefault="00753E82" w:rsidP="00753E82">
            <w:pPr>
              <w:pStyle w:val="CellBody"/>
            </w:pPr>
            <w:r>
              <w:t>ought to</w:t>
            </w:r>
          </w:p>
        </w:tc>
        <w:tc>
          <w:tcPr>
            <w:tcW w:w="1620" w:type="dxa"/>
            <w:tcBorders>
              <w:top w:val="nil"/>
              <w:left w:val="nil"/>
              <w:bottom w:val="single" w:sz="6" w:space="0" w:color="auto"/>
              <w:right w:val="nil"/>
            </w:tcBorders>
          </w:tcPr>
          <w:p w:rsidR="00753E82" w:rsidRDefault="00753E82" w:rsidP="00753E82">
            <w:pPr>
              <w:pStyle w:val="CellBody"/>
            </w:pPr>
            <w:r>
              <w:t>must</w:t>
            </w:r>
          </w:p>
        </w:tc>
        <w:tc>
          <w:tcPr>
            <w:tcW w:w="2340" w:type="dxa"/>
            <w:tcBorders>
              <w:top w:val="nil"/>
              <w:left w:val="nil"/>
              <w:bottom w:val="single" w:sz="6" w:space="0" w:color="auto"/>
              <w:right w:val="nil"/>
            </w:tcBorders>
          </w:tcPr>
          <w:p w:rsidR="00753E82" w:rsidRDefault="00753E82" w:rsidP="00753E82">
            <w:pPr>
              <w:pStyle w:val="CellBody"/>
            </w:pPr>
            <w:r>
              <w:t>will have to</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shall have to</w:t>
            </w:r>
          </w:p>
        </w:tc>
        <w:tc>
          <w:tcPr>
            <w:tcW w:w="1922" w:type="dxa"/>
            <w:tcBorders>
              <w:top w:val="nil"/>
              <w:left w:val="nil"/>
              <w:bottom w:val="single" w:sz="6" w:space="0" w:color="auto"/>
              <w:right w:val="nil"/>
            </w:tcBorders>
          </w:tcPr>
          <w:p w:rsidR="00753E82" w:rsidRDefault="00753E82" w:rsidP="00753E82">
            <w:pPr>
              <w:pStyle w:val="CellBody"/>
            </w:pPr>
            <w:r>
              <w:t>could have to</w:t>
            </w:r>
          </w:p>
        </w:tc>
        <w:tc>
          <w:tcPr>
            <w:tcW w:w="1620" w:type="dxa"/>
            <w:tcBorders>
              <w:top w:val="nil"/>
              <w:left w:val="nil"/>
              <w:bottom w:val="single" w:sz="6" w:space="0" w:color="auto"/>
              <w:right w:val="nil"/>
            </w:tcBorders>
          </w:tcPr>
          <w:p w:rsidR="00753E82" w:rsidRDefault="00753E82" w:rsidP="00753E82">
            <w:pPr>
              <w:pStyle w:val="CellBody"/>
            </w:pPr>
            <w:r>
              <w:t>should have to</w:t>
            </w:r>
          </w:p>
        </w:tc>
        <w:tc>
          <w:tcPr>
            <w:tcW w:w="2340" w:type="dxa"/>
            <w:tcBorders>
              <w:top w:val="nil"/>
              <w:left w:val="nil"/>
              <w:bottom w:val="single" w:sz="6" w:space="0" w:color="auto"/>
              <w:right w:val="nil"/>
            </w:tcBorders>
          </w:tcPr>
          <w:p w:rsidR="00753E82" w:rsidRDefault="00753E82" w:rsidP="00753E82">
            <w:pPr>
              <w:pStyle w:val="CellBody"/>
            </w:pPr>
            <w:r>
              <w:t>must have to</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need to</w:t>
            </w:r>
          </w:p>
        </w:tc>
        <w:tc>
          <w:tcPr>
            <w:tcW w:w="1922" w:type="dxa"/>
            <w:tcBorders>
              <w:top w:val="nil"/>
              <w:left w:val="nil"/>
              <w:bottom w:val="single" w:sz="6" w:space="0" w:color="auto"/>
              <w:right w:val="nil"/>
            </w:tcBorders>
          </w:tcPr>
          <w:p w:rsidR="00753E82" w:rsidRDefault="00753E82" w:rsidP="00753E82">
            <w:pPr>
              <w:pStyle w:val="CellBody"/>
            </w:pPr>
            <w:r>
              <w:t>try to</w:t>
            </w: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585C8C" w:rsidRDefault="00753E82" w:rsidP="00753E82">
      <w:pPr>
        <w:rPr>
          <w:b/>
          <w:bCs/>
        </w:rPr>
      </w:pPr>
      <w:r w:rsidRPr="00AE08C4">
        <w:rPr>
          <w:u w:val="single"/>
        </w:rPr>
        <w:t>List name</w:t>
      </w:r>
      <w:r>
        <w:t xml:space="preserve">:  </w:t>
      </w:r>
      <w:r w:rsidRPr="00585C8C">
        <w:rPr>
          <w:b/>
          <w:bCs/>
        </w:rPr>
        <w:t>Terminators</w:t>
      </w:r>
    </w:p>
    <w:p w:rsidR="00753E82" w:rsidRDefault="00753E82" w:rsidP="00753E82">
      <w:r>
        <w:t> </w:t>
      </w:r>
    </w:p>
    <w:tbl>
      <w:tblPr>
        <w:tblW w:w="6120" w:type="dxa"/>
        <w:tblInd w:w="720" w:type="dxa"/>
        <w:tblLayout w:type="fixed"/>
        <w:tblCellMar>
          <w:left w:w="0" w:type="dxa"/>
          <w:right w:w="0" w:type="dxa"/>
        </w:tblCellMar>
        <w:tblLook w:val="0000"/>
      </w:tblPr>
      <w:tblGrid>
        <w:gridCol w:w="1800"/>
        <w:gridCol w:w="1440"/>
        <w:gridCol w:w="1440"/>
        <w:gridCol w:w="14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p>
        </w:tc>
        <w:tc>
          <w:tcPr>
            <w:tcW w:w="14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pStyle w:val="Heading4"/>
      </w:pPr>
      <w:bookmarkStart w:id="945" w:name="Rag68107"/>
      <w:bookmarkStart w:id="946" w:name="Rag68107T"/>
      <w:bookmarkEnd w:id="945"/>
      <w:r>
        <w:t>Pseudo text used in the data population</w:t>
      </w:r>
      <w:bookmarkStart w:id="947" w:name="Xag998989"/>
      <w:bookmarkEnd w:id="947"/>
      <w:r>
        <w:t xml:space="preserve"> (see </w:t>
      </w:r>
      <w:hyperlink w:anchor="Rag_Ref413816833" w:history="1">
        <w:proofErr w:type="gramStart"/>
        <w:r>
          <w:t xml:space="preserve">Clause </w:t>
        </w:r>
        <w:proofErr w:type="gramEnd"/>
        <w:r w:rsidR="000E1EE1">
          <w:fldChar w:fldCharType="begin"/>
        </w:r>
        <w:r>
          <w:instrText xml:space="preserve"> REF _Ref138839796 \r \h </w:instrText>
        </w:r>
        <w:r w:rsidR="000E1EE1">
          <w:fldChar w:fldCharType="separate"/>
        </w:r>
        <w:r w:rsidR="00A27C47">
          <w:t>4.2.2.10</w:t>
        </w:r>
        <w:r w:rsidR="000E1EE1">
          <w:fldChar w:fldCharType="end"/>
        </w:r>
      </w:hyperlink>
      <w:r>
        <w:t>) must conform to the following grammar:</w:t>
      </w:r>
      <w:bookmarkStart w:id="948" w:name="Rag68107P"/>
      <w:bookmarkEnd w:id="946"/>
      <w:r w:rsidR="000E1EE1">
        <w:rPr>
          <w:vanish/>
        </w:rPr>
        <w:fldChar w:fldCharType="begin" w:fldLock="1"/>
      </w:r>
      <w:r>
        <w:rPr>
          <w:vanish/>
        </w:rPr>
        <w:instrText xml:space="preserve">PAGEREF Rag68107 \h  \* MERGEFORMAT </w:instrText>
      </w:r>
      <w:r w:rsidR="000E1EE1">
        <w:rPr>
          <w:vanish/>
        </w:rPr>
      </w:r>
      <w:r w:rsidR="000E1EE1">
        <w:rPr>
          <w:vanish/>
        </w:rPr>
        <w:fldChar w:fldCharType="separate"/>
      </w:r>
      <w:r>
        <w:rPr>
          <w:vanish/>
        </w:rPr>
        <w:t>93</w:t>
      </w:r>
      <w:r w:rsidR="000E1EE1">
        <w:rPr>
          <w:vanish/>
        </w:rPr>
        <w:fldChar w:fldCharType="end"/>
      </w:r>
      <w:bookmarkEnd w:id="948"/>
      <w:r w:rsidR="000E1EE1">
        <w:rPr>
          <w:vanish/>
        </w:rPr>
        <w:fldChar w:fldCharType="begin"/>
      </w:r>
      <w:r>
        <w:instrText>xe "Database population"</w:instrText>
      </w:r>
      <w:r w:rsidR="000E1EE1">
        <w:rPr>
          <w:vanish/>
        </w:rPr>
        <w:fldChar w:fldCharType="end"/>
      </w:r>
    </w:p>
    <w:p w:rsidR="00753E82" w:rsidRPr="005E09C5" w:rsidRDefault="00753E82" w:rsidP="00753E82">
      <w:pPr>
        <w:pStyle w:val="CODE"/>
        <w:rPr>
          <w:lang w:val="fr-FR"/>
        </w:rPr>
      </w:pPr>
      <w:proofErr w:type="spellStart"/>
      <w:proofErr w:type="gramStart"/>
      <w:r w:rsidRPr="005E09C5">
        <w:rPr>
          <w:lang w:val="fr-FR"/>
        </w:rPr>
        <w:t>text</w:t>
      </w:r>
      <w:proofErr w:type="spellEnd"/>
      <w:proofErr w:type="gramEnd"/>
      <w:r w:rsidRPr="005E09C5">
        <w:rPr>
          <w:lang w:val="fr-FR"/>
        </w:rPr>
        <w:t>:&lt;sentence&gt;</w:t>
      </w:r>
      <w:r w:rsidRPr="005E09C5">
        <w:rPr>
          <w:lang w:val="fr-FR"/>
        </w:rPr>
        <w:br/>
        <w:t>|&lt;</w:t>
      </w:r>
      <w:proofErr w:type="spellStart"/>
      <w:r w:rsidRPr="005E09C5">
        <w:rPr>
          <w:lang w:val="fr-FR"/>
        </w:rPr>
        <w:t>text</w:t>
      </w:r>
      <w:proofErr w:type="spellEnd"/>
      <w:r w:rsidRPr="005E09C5">
        <w:rPr>
          <w:lang w:val="fr-FR"/>
        </w:rPr>
        <w:t>&gt; &lt;sentence&gt;</w:t>
      </w:r>
      <w:r w:rsidRPr="005E09C5">
        <w:rPr>
          <w:lang w:val="fr-FR"/>
        </w:rPr>
        <w:br/>
        <w:t>;</w:t>
      </w:r>
    </w:p>
    <w:p w:rsidR="00753E82" w:rsidRPr="001B2E98" w:rsidRDefault="00753E82" w:rsidP="00753E82">
      <w:pPr>
        <w:pStyle w:val="CODE"/>
        <w:widowControl/>
        <w:rPr>
          <w:lang w:val="fr-FR"/>
        </w:rPr>
      </w:pPr>
      <w:proofErr w:type="gramStart"/>
      <w:r w:rsidRPr="00437BDE">
        <w:rPr>
          <w:lang w:val="fr-FR"/>
        </w:rPr>
        <w:lastRenderedPageBreak/>
        <w:t>sentence</w:t>
      </w:r>
      <w:proofErr w:type="gramEnd"/>
      <w:r w:rsidRPr="00437BDE">
        <w:rPr>
          <w:lang w:val="fr-FR"/>
        </w:rP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905070">
        <w:rPr>
          <w:lang w:val="fr-FR"/>
        </w:rPr>
        <w:t>noun</w:t>
      </w:r>
      <w:proofErr w:type="spellEnd"/>
      <w:r w:rsidRPr="00905070">
        <w:rPr>
          <w:lang w:val="fr-FR"/>
        </w:rPr>
        <w:t xml:space="preserve"> </w:t>
      </w:r>
      <w:r w:rsidRPr="00437BDE">
        <w:rPr>
          <w:lang w:val="fr-FR"/>
        </w:rPr>
        <w:t>phrase&gt; &lt;</w:t>
      </w:r>
      <w:proofErr w:type="spellStart"/>
      <w:r w:rsidRPr="00437BDE">
        <w:rPr>
          <w:lang w:val="fr-FR"/>
        </w:rPr>
        <w:t>verb</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1B2E98">
        <w:rPr>
          <w:lang w:val="fr-FR"/>
        </w:rPr>
        <w:br/>
        <w:t>;</w:t>
      </w:r>
    </w:p>
    <w:p w:rsidR="00753E82" w:rsidRPr="001B2E98" w:rsidRDefault="00753E82" w:rsidP="00753E82">
      <w:pPr>
        <w:pStyle w:val="CODE"/>
        <w:widowControl/>
        <w:rPr>
          <w:lang w:val="fr-FR"/>
        </w:rPr>
      </w:pPr>
      <w:proofErr w:type="spellStart"/>
      <w:proofErr w:type="gramStart"/>
      <w:r w:rsidRPr="00437BDE">
        <w:rPr>
          <w:lang w:val="fr-FR"/>
        </w:rPr>
        <w:t>noun</w:t>
      </w:r>
      <w:proofErr w:type="spellEnd"/>
      <w:proofErr w:type="gramEnd"/>
      <w:r w:rsidRPr="00437BDE">
        <w:rPr>
          <w:lang w:val="fr-FR"/>
        </w:rPr>
        <w:t xml:space="preserve"> phrase:&lt;</w:t>
      </w:r>
      <w:proofErr w:type="spellStart"/>
      <w:r w:rsidRPr="00437BDE">
        <w:rPr>
          <w:lang w:val="fr-FR"/>
        </w:rPr>
        <w:t>noun</w:t>
      </w:r>
      <w:proofErr w:type="spellEnd"/>
      <w:r w:rsidRPr="00437BDE">
        <w:rPr>
          <w:lang w:val="fr-FR"/>
        </w:rPr>
        <w:t>&gt;</w:t>
      </w:r>
      <w:r w:rsidRPr="00437BDE">
        <w:rPr>
          <w:lang w:val="fr-FR"/>
        </w:rPr>
        <w:br/>
        <w:t>|&lt;adjective&gt; &lt;</w:t>
      </w:r>
      <w:proofErr w:type="spellStart"/>
      <w:r w:rsidRPr="00437BDE">
        <w:rPr>
          <w:lang w:val="fr-FR"/>
        </w:rPr>
        <w:t>noun</w:t>
      </w:r>
      <w:proofErr w:type="spellEnd"/>
      <w:r w:rsidRPr="00437BDE">
        <w:rPr>
          <w:lang w:val="fr-FR"/>
        </w:rPr>
        <w:t>&gt;</w:t>
      </w:r>
      <w:r w:rsidRPr="00437BDE">
        <w:rPr>
          <w:lang w:val="fr-FR"/>
        </w:rPr>
        <w:br/>
        <w:t>|&lt;adjective&gt;, &lt;adjective&gt; &lt;</w:t>
      </w:r>
      <w:proofErr w:type="spellStart"/>
      <w:r w:rsidRPr="00437BDE">
        <w:rPr>
          <w:lang w:val="fr-FR"/>
        </w:rPr>
        <w:t>noun</w:t>
      </w:r>
      <w:proofErr w:type="spellEnd"/>
      <w:r w:rsidRPr="00437BDE">
        <w:rPr>
          <w:lang w:val="fr-FR"/>
        </w:rPr>
        <w:t>&gt;</w:t>
      </w:r>
      <w:r w:rsidRPr="00437BDE">
        <w:rPr>
          <w:lang w:val="fr-FR"/>
        </w:rPr>
        <w:br/>
        <w:t>|&lt;</w:t>
      </w:r>
      <w:proofErr w:type="spellStart"/>
      <w:r w:rsidRPr="00437BDE">
        <w:rPr>
          <w:lang w:val="fr-FR"/>
        </w:rPr>
        <w:t>adverb</w:t>
      </w:r>
      <w:proofErr w:type="spellEnd"/>
      <w:r w:rsidRPr="00437BDE">
        <w:rPr>
          <w:lang w:val="fr-FR"/>
        </w:rPr>
        <w:t>&gt; &lt;adjective&gt; &lt;</w:t>
      </w:r>
      <w:proofErr w:type="spellStart"/>
      <w:r w:rsidRPr="00437BDE">
        <w:rPr>
          <w:lang w:val="fr-FR"/>
        </w:rPr>
        <w:t>noun</w:t>
      </w:r>
      <w:proofErr w:type="spellEnd"/>
      <w:r w:rsidRPr="00437BDE">
        <w:rPr>
          <w:lang w:val="fr-FR"/>
        </w:rPr>
        <w:t>&gt;</w:t>
      </w:r>
      <w:r w:rsidRPr="001B2E98">
        <w:rPr>
          <w:lang w:val="fr-FR"/>
        </w:rPr>
        <w:br/>
        <w:t>;</w:t>
      </w:r>
    </w:p>
    <w:p w:rsidR="00753E82" w:rsidRPr="00437BDE" w:rsidRDefault="00753E82" w:rsidP="00753E82">
      <w:pPr>
        <w:pStyle w:val="CODE"/>
        <w:rPr>
          <w:lang w:val="fr-FR"/>
        </w:rPr>
      </w:pPr>
      <w:proofErr w:type="spellStart"/>
      <w:proofErr w:type="gramStart"/>
      <w:r w:rsidRPr="00437BDE">
        <w:rPr>
          <w:lang w:val="fr-FR"/>
        </w:rPr>
        <w:t>verb</w:t>
      </w:r>
      <w:proofErr w:type="spellEnd"/>
      <w:proofErr w:type="gramEnd"/>
      <w:r w:rsidRPr="00437BDE">
        <w:rPr>
          <w:lang w:val="fr-FR"/>
        </w:rPr>
        <w:t xml:space="preserve"> phrase:&lt;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w:t>
      </w:r>
    </w:p>
    <w:p w:rsidR="00753E82" w:rsidRPr="00437BDE" w:rsidRDefault="00753E82" w:rsidP="00753E82">
      <w:pPr>
        <w:pStyle w:val="CODE"/>
        <w:rPr>
          <w:lang w:val="fr-FR"/>
        </w:rPr>
      </w:pPr>
      <w:proofErr w:type="spellStart"/>
      <w:proofErr w:type="gramStart"/>
      <w:r w:rsidRPr="00437BDE">
        <w:rPr>
          <w:lang w:val="fr-FR"/>
        </w:rPr>
        <w:t>prepositional</w:t>
      </w:r>
      <w:proofErr w:type="spellEnd"/>
      <w:proofErr w:type="gramEnd"/>
      <w:r w:rsidRPr="00437BDE">
        <w:rPr>
          <w:lang w:val="fr-FR"/>
        </w:rPr>
        <w:t xml:space="preserve"> phrase: &lt;</w:t>
      </w:r>
      <w:proofErr w:type="spellStart"/>
      <w:r w:rsidRPr="00437BDE">
        <w:rPr>
          <w:lang w:val="fr-FR"/>
        </w:rPr>
        <w:t>preposition</w:t>
      </w:r>
      <w:proofErr w:type="spellEnd"/>
      <w:r w:rsidRPr="00437BDE">
        <w:rPr>
          <w:lang w:val="fr-FR"/>
        </w:rPr>
        <w:t>&gt; the &lt;</w:t>
      </w:r>
      <w:proofErr w:type="spellStart"/>
      <w:r w:rsidRPr="00437BDE">
        <w:rPr>
          <w:lang w:val="fr-FR"/>
        </w:rPr>
        <w:t>noun</w:t>
      </w:r>
      <w:proofErr w:type="spellEnd"/>
      <w:r w:rsidRPr="00437BDE">
        <w:rPr>
          <w:lang w:val="fr-FR"/>
        </w:rPr>
        <w:t xml:space="preserve"> phrase&gt;</w:t>
      </w:r>
      <w:r w:rsidRPr="00437BDE">
        <w:rPr>
          <w:lang w:val="fr-FR"/>
        </w:rPr>
        <w:br/>
        <w:t>;</w:t>
      </w:r>
    </w:p>
    <w:p w:rsidR="00753E82" w:rsidRPr="0052533A" w:rsidRDefault="00753E82" w:rsidP="00753E82">
      <w:pPr>
        <w:pStyle w:val="CODE"/>
      </w:pPr>
      <w:proofErr w:type="spellStart"/>
      <w:proofErr w:type="gramStart"/>
      <w:r w:rsidRPr="0052533A">
        <w:t>noun:</w:t>
      </w:r>
      <w:proofErr w:type="gramEnd"/>
      <w:r w:rsidRPr="0052533A">
        <w:t>selected</w:t>
      </w:r>
      <w:proofErr w:type="spellEnd"/>
      <w:r w:rsidRPr="0052533A">
        <w:t xml:space="preserve"> from Nouns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verb</w:t>
      </w:r>
      <w:proofErr w:type="gramEnd"/>
      <w:r w:rsidRPr="0052533A">
        <w:t xml:space="preserve">: selected from Verbs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adjective</w:t>
      </w:r>
      <w:proofErr w:type="gramEnd"/>
      <w:r w:rsidRPr="0052533A">
        <w:t xml:space="preserve">: selected from Adjectives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adverb</w:t>
      </w:r>
      <w:proofErr w:type="gramEnd"/>
      <w:r w:rsidRPr="0052533A">
        <w:t xml:space="preserve">: selected from Adverbs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preposition</w:t>
      </w:r>
      <w:proofErr w:type="gramEnd"/>
      <w:r w:rsidRPr="0052533A">
        <w:t xml:space="preserve">: selected from Prepositions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terminator</w:t>
      </w:r>
      <w:proofErr w:type="gramEnd"/>
      <w:r w:rsidRPr="0052533A">
        <w:t xml:space="preserve">: selected from Terminators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auxiliary</w:t>
      </w:r>
      <w:proofErr w:type="gramEnd"/>
      <w:r w:rsidRPr="0052533A">
        <w:t xml:space="preserve">: selected from Auxiliary (as defined in  </w:t>
      </w:r>
      <w:hyperlink w:anchor="Rag_Ref389036433" w:history="1">
        <w:r w:rsidRPr="0052533A">
          <w:t>Clause 4.2.2.13</w:t>
        </w:r>
      </w:hyperlink>
      <w:r w:rsidRPr="0052533A">
        <w:t>)</w:t>
      </w:r>
    </w:p>
    <w:p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49" w:name="Xag999032"/>
      <w:bookmarkStart w:id="950" w:name="Xag999033"/>
      <w:bookmarkEnd w:id="949"/>
      <w:bookmarkEnd w:id="950"/>
    </w:p>
    <w:p w:rsidR="00753E82" w:rsidRDefault="00753E82" w:rsidP="00753E82">
      <w:pPr>
        <w:pStyle w:val="Heading3"/>
      </w:pPr>
      <w:bookmarkStart w:id="951" w:name="Rag_Ref389030226"/>
      <w:bookmarkStart w:id="952" w:name="Rag_Ref389030226T"/>
      <w:bookmarkEnd w:id="951"/>
      <w:r>
        <w:t>Test Database Data Generation</w:t>
      </w:r>
      <w:bookmarkEnd w:id="952"/>
    </w:p>
    <w:p w:rsidR="00753E82" w:rsidRDefault="00753E82" w:rsidP="00753E82">
      <w:r>
        <w:t>The data generated by DBGEN</w:t>
      </w:r>
      <w:bookmarkStart w:id="953" w:name="Xag999036"/>
      <w:bookmarkEnd w:id="953"/>
      <w:r w:rsidR="000E1EE1">
        <w:fldChar w:fldCharType="begin"/>
      </w:r>
      <w:r>
        <w:instrText>xe "DBGEN"</w:instrText>
      </w:r>
      <w:r w:rsidR="000E1EE1">
        <w:fldChar w:fldCharType="end"/>
      </w:r>
      <w:r>
        <w:t xml:space="preserve"> (see </w:t>
      </w:r>
      <w:hyperlink w:anchor="Rag_Ref389037355" w:history="1">
        <w:r>
          <w:t>Clause 4.2.1</w:t>
        </w:r>
      </w:hyperlink>
      <w:r>
        <w:t>) must be used to populate the database as follows (where SF is the scale factor</w:t>
      </w:r>
      <w:bookmarkStart w:id="954" w:name="Xag999041"/>
      <w:bookmarkEnd w:id="954"/>
      <w:r w:rsidR="000E1EE1">
        <w:fldChar w:fldCharType="begin"/>
      </w:r>
      <w:r>
        <w:instrText>xe "Scale factor"</w:instrText>
      </w:r>
      <w:r w:rsidR="000E1EE1">
        <w:fldChar w:fldCharType="end"/>
      </w:r>
      <w:r>
        <w:t xml:space="preserve">, see </w:t>
      </w:r>
      <w:hyperlink w:anchor="Rag_Ref389041324" w:history="1">
        <w:r>
          <w:t>Clause 4.1.3.1</w:t>
        </w:r>
      </w:hyperlink>
      <w:r>
        <w:t>):</w:t>
      </w:r>
    </w:p>
    <w:p w:rsidR="00753E82" w:rsidRDefault="00753E82" w:rsidP="00753E82">
      <w:pPr>
        <w:pStyle w:val="Bullets"/>
      </w:pPr>
      <w:r>
        <w:t>SF * 10,000 rows</w:t>
      </w:r>
      <w:bookmarkStart w:id="955" w:name="Xag999045"/>
      <w:bookmarkEnd w:id="955"/>
      <w:r w:rsidR="000E1EE1">
        <w:fldChar w:fldCharType="begin"/>
      </w:r>
      <w:r>
        <w:instrText>xe "Rows"</w:instrText>
      </w:r>
      <w:r w:rsidR="000E1EE1">
        <w:fldChar w:fldCharType="end"/>
      </w:r>
      <w:r>
        <w:t xml:space="preserve"> in the </w:t>
      </w:r>
      <w:r>
        <w:rPr>
          <w:caps/>
        </w:rPr>
        <w:t>SUPPLIER</w:t>
      </w:r>
      <w:r>
        <w:t xml:space="preserve"> table</w:t>
      </w:r>
      <w:bookmarkStart w:id="956" w:name="Xag999046"/>
      <w:bookmarkEnd w:id="956"/>
      <w:r w:rsidR="000E1EE1">
        <w:fldChar w:fldCharType="begin"/>
      </w:r>
      <w:r>
        <w:instrText>xe "Tables"</w:instrText>
      </w:r>
      <w:r w:rsidR="000E1EE1">
        <w:fldChar w:fldCharType="end"/>
      </w:r>
      <w:r>
        <w:t xml:space="preserve"> with:</w:t>
      </w:r>
    </w:p>
    <w:p w:rsidR="00753E82" w:rsidRDefault="00753E82" w:rsidP="00753E82">
      <w:pPr>
        <w:ind w:left="1440"/>
      </w:pPr>
      <w:proofErr w:type="gramStart"/>
      <w:r>
        <w:t>S_SUPPKEY unique within [SF * 10,000].</w:t>
      </w:r>
      <w:proofErr w:type="gramEnd"/>
    </w:p>
    <w:p w:rsidR="00753E82" w:rsidRDefault="00753E82" w:rsidP="00753E82">
      <w:pPr>
        <w:ind w:left="1440"/>
      </w:pPr>
      <w:r>
        <w:t xml:space="preserve">S_NAME text appended with </w:t>
      </w:r>
      <w:r w:rsidR="00F418BA">
        <w:t xml:space="preserve">minimum 9 </w:t>
      </w:r>
      <w:r>
        <w:t>digit</w:t>
      </w:r>
      <w:r w:rsidR="00F418BA">
        <w:t>s with leading zeros</w:t>
      </w:r>
      <w:r>
        <w:t xml:space="preserve"> ["</w:t>
      </w:r>
      <w:proofErr w:type="spellStart"/>
      <w:r>
        <w:t>Supplie</w:t>
      </w:r>
      <w:r w:rsidR="00F418BA">
        <w:t>#</w:t>
      </w:r>
      <w:r>
        <w:t>r</w:t>
      </w:r>
      <w:proofErr w:type="spellEnd"/>
      <w:r>
        <w:t>", S_SUPPKEY].</w:t>
      </w:r>
    </w:p>
    <w:p w:rsidR="00753E82" w:rsidRDefault="00753E82" w:rsidP="00753E82">
      <w:pPr>
        <w:ind w:left="1440"/>
      </w:pPr>
      <w:r>
        <w:t>S_ADDRESS random v-</w:t>
      </w:r>
      <w:proofErr w:type="gramStart"/>
      <w:r>
        <w:t>string[</w:t>
      </w:r>
      <w:proofErr w:type="gramEnd"/>
      <w:r>
        <w:t>10,40].</w:t>
      </w:r>
    </w:p>
    <w:p w:rsidR="00753E82" w:rsidRDefault="00753E82" w:rsidP="00753E82">
      <w:pPr>
        <w:ind w:left="1440"/>
      </w:pPr>
      <w:r>
        <w:t>S_NATIONKEY random value [</w:t>
      </w:r>
      <w:proofErr w:type="gramStart"/>
      <w:r>
        <w:t>0 ..</w:t>
      </w:r>
      <w:proofErr w:type="gramEnd"/>
      <w:r>
        <w:t xml:space="preserve"> 24].</w:t>
      </w:r>
    </w:p>
    <w:p w:rsidR="00753E82" w:rsidRDefault="00753E82" w:rsidP="00753E82">
      <w:pPr>
        <w:ind w:left="1440"/>
      </w:pPr>
      <w:r>
        <w:t xml:space="preserve">S_PHONE generated according to </w:t>
      </w:r>
      <w:hyperlink w:anchor="Rag_Ref414177455" w:history="1">
        <w:r>
          <w:t>Clause 4.2.2.9</w:t>
        </w:r>
      </w:hyperlink>
      <w:r>
        <w:t>.</w:t>
      </w:r>
    </w:p>
    <w:p w:rsidR="00753E82" w:rsidRDefault="00753E82" w:rsidP="00753E82">
      <w:pPr>
        <w:ind w:left="1440"/>
      </w:pPr>
      <w:r>
        <w:t>S_ACCTBAL random value [-</w:t>
      </w:r>
      <w:proofErr w:type="gramStart"/>
      <w:r>
        <w:t>999.99 ..</w:t>
      </w:r>
      <w:proofErr w:type="gramEnd"/>
      <w:r>
        <w:t xml:space="preserve"> 9,999.99].</w:t>
      </w:r>
    </w:p>
    <w:p w:rsidR="00753E82" w:rsidRDefault="00753E82" w:rsidP="00753E82">
      <w:pPr>
        <w:ind w:left="1440"/>
      </w:pPr>
      <w:r>
        <w:t xml:space="preserve">S_COMMENT text string [25,100]. </w:t>
      </w:r>
    </w:p>
    <w:p w:rsidR="00753E82" w:rsidRDefault="00753E82" w:rsidP="00753E82">
      <w:pPr>
        <w:ind w:left="2160"/>
      </w:pPr>
      <w:r>
        <w:t>SF * 5 rows</w:t>
      </w:r>
      <w:bookmarkStart w:id="957" w:name="Xag999055"/>
      <w:bookmarkEnd w:id="957"/>
      <w:r w:rsidR="000E1EE1">
        <w:fldChar w:fldCharType="begin"/>
      </w:r>
      <w:r>
        <w:instrText>xe "Rows"</w:instrText>
      </w:r>
      <w:r w:rsidR="000E1EE1">
        <w:fldChar w:fldCharType="end"/>
      </w:r>
      <w:r>
        <w:t xml:space="preserve"> are randomly selected to hold at a random position a string matching "</w:t>
      </w:r>
      <w:proofErr w:type="spellStart"/>
      <w:r>
        <w:t>Cus</w:t>
      </w:r>
      <w:r>
        <w:softHyphen/>
        <w:t>tomer%Complaints</w:t>
      </w:r>
      <w:proofErr w:type="spellEnd"/>
      <w:r>
        <w:t>". Another SF * 5 rows</w:t>
      </w:r>
      <w:bookmarkStart w:id="958" w:name="Xag999057"/>
      <w:bookmarkEnd w:id="958"/>
      <w:r w:rsidR="000E1EE1">
        <w:fldChar w:fldCharType="begin"/>
      </w:r>
      <w:r>
        <w:instrText>xe "Rows"</w:instrText>
      </w:r>
      <w:r w:rsidR="000E1EE1">
        <w:fldChar w:fldCharType="end"/>
      </w:r>
      <w:r>
        <w:t xml:space="preserve"> are randomly selected to hold at a random posi</w:t>
      </w:r>
      <w:r>
        <w:softHyphen/>
        <w:t>tion a string matching "</w:t>
      </w:r>
      <w:proofErr w:type="spellStart"/>
      <w:r>
        <w:t>Customer%Recommends</w:t>
      </w:r>
      <w:proofErr w:type="spellEnd"/>
      <w:r>
        <w:t>", where % is a wildcard that denotes zero or more characters.</w:t>
      </w:r>
    </w:p>
    <w:p w:rsidR="00753E82" w:rsidRDefault="00753E82" w:rsidP="00753E82">
      <w:pPr>
        <w:pStyle w:val="Bullets"/>
      </w:pPr>
      <w:r>
        <w:t>SF * 200,000 rows</w:t>
      </w:r>
      <w:bookmarkStart w:id="959" w:name="Xag999060"/>
      <w:bookmarkEnd w:id="959"/>
      <w:r w:rsidR="000E1EE1">
        <w:fldChar w:fldCharType="begin"/>
      </w:r>
      <w:r>
        <w:instrText>xe "Rows"</w:instrText>
      </w:r>
      <w:r w:rsidR="000E1EE1">
        <w:fldChar w:fldCharType="end"/>
      </w:r>
      <w:r>
        <w:t xml:space="preserve"> in the </w:t>
      </w:r>
      <w:r>
        <w:rPr>
          <w:caps/>
        </w:rPr>
        <w:t>PART</w:t>
      </w:r>
      <w:r>
        <w:t xml:space="preserve"> table</w:t>
      </w:r>
      <w:bookmarkStart w:id="960" w:name="Xag999061"/>
      <w:bookmarkEnd w:id="960"/>
      <w:r w:rsidR="000E1EE1">
        <w:fldChar w:fldCharType="begin"/>
      </w:r>
      <w:r>
        <w:instrText>xe "Tables"</w:instrText>
      </w:r>
      <w:r w:rsidR="000E1EE1">
        <w:fldChar w:fldCharType="end"/>
      </w:r>
      <w:r>
        <w:t xml:space="preserve"> with:</w:t>
      </w:r>
    </w:p>
    <w:p w:rsidR="00753E82" w:rsidRDefault="00753E82" w:rsidP="00753E82">
      <w:pPr>
        <w:ind w:left="1440"/>
      </w:pPr>
      <w:proofErr w:type="gramStart"/>
      <w:r>
        <w:lastRenderedPageBreak/>
        <w:t>P_PARTKEY unique within [SF * 200,000].</w:t>
      </w:r>
      <w:proofErr w:type="gramEnd"/>
    </w:p>
    <w:p w:rsidR="00753E82" w:rsidRDefault="00753E82" w:rsidP="00753E82">
      <w:pPr>
        <w:ind w:left="1440"/>
      </w:pPr>
      <w:r>
        <w:t>P_NAME generated by concatenating five unique randomly selected strings from the following list, separated by a single space:</w:t>
      </w:r>
    </w:p>
    <w:p w:rsidR="00753E82" w:rsidRDefault="00753E82" w:rsidP="00753E82">
      <w:pPr>
        <w:ind w:left="2160"/>
      </w:pPr>
      <w:r>
        <w:t>{"almond", "antique", "aquamarine", "azure", "beige", "bisque", "black", "blanched", "blue", "blush", "brown", "</w:t>
      </w:r>
      <w:proofErr w:type="spellStart"/>
      <w:r>
        <w:t>burlywood</w:t>
      </w:r>
      <w:proofErr w:type="spellEnd"/>
      <w:r>
        <w:t>", "burnished", "chartreuse", "chiffon", "chocolate", "coral", "cornflower", "</w:t>
      </w:r>
      <w:proofErr w:type="spellStart"/>
      <w:r>
        <w:t>cornsilk</w:t>
      </w:r>
      <w:proofErr w:type="spellEnd"/>
      <w:r>
        <w:t>", "cream", "cyan", "dark", "deep", "dim", "dodger", "drab", "firebrick", "floral", "forest", "frosted", "</w:t>
      </w:r>
      <w:proofErr w:type="spellStart"/>
      <w:r>
        <w:t>gainsboro</w:t>
      </w:r>
      <w:proofErr w:type="spellEnd"/>
      <w:r>
        <w:t>", "ghost", "goldenrod", "green", "grey", "honeydew", "hot", "</w:t>
      </w:r>
      <w:proofErr w:type="spellStart"/>
      <w:r>
        <w:t>indian</w:t>
      </w:r>
      <w:proofErr w:type="spellEnd"/>
      <w:r>
        <w:t>", "ivory", "khaki", "lace", "lavender", "lawn", "lemon", "light", "lime", "linen", "magenta", "maroon", "medium", "metallic", "mid</w:t>
      </w:r>
      <w:r>
        <w:softHyphen/>
        <w:t>night", "mint", "misty", "moccasin", "</w:t>
      </w:r>
      <w:proofErr w:type="spellStart"/>
      <w:r>
        <w:t>navajo</w:t>
      </w:r>
      <w:proofErr w:type="spellEnd"/>
      <w:r>
        <w:t>", "navy", "olive", "orange", "orchid", "pale", "papaya", "peach", "</w:t>
      </w:r>
      <w:proofErr w:type="spellStart"/>
      <w:r>
        <w:t>peru</w:t>
      </w:r>
      <w:proofErr w:type="spellEnd"/>
      <w:r>
        <w:t>", "pink", "plum", "powder", "puff", "purple", "red", "rose", "rosy", "royal", "saddle", "salmon", "sandy", "seashell", "sienna", "sky", "slate", "smoke", "snow", "spring", "steel", "tan", "thistle", "tomato", "turquoise", "violet", "wheat", "white", "yellow"}.</w:t>
      </w:r>
    </w:p>
    <w:p w:rsidR="00753E82" w:rsidRPr="0052533A" w:rsidRDefault="00753E82" w:rsidP="00753E82">
      <w:pPr>
        <w:pStyle w:val="ColumnDefn"/>
      </w:pPr>
      <w:r w:rsidRPr="0052533A">
        <w:t>P_MFGR text appended with digit ["Manufacturer</w:t>
      </w:r>
      <w:r w:rsidR="00F418BA">
        <w:t>#</w:t>
      </w:r>
      <w:r w:rsidRPr="0052533A">
        <w:t>"</w:t>
      </w:r>
      <w:proofErr w:type="gramStart"/>
      <w:r w:rsidRPr="0052533A">
        <w:t>,M</w:t>
      </w:r>
      <w:proofErr w:type="gramEnd"/>
      <w:r w:rsidRPr="0052533A">
        <w:t>], where M = random value [1,5].</w:t>
      </w:r>
    </w:p>
    <w:p w:rsidR="00753E82" w:rsidRPr="0052533A" w:rsidRDefault="00753E82" w:rsidP="00753E82">
      <w:pPr>
        <w:pStyle w:val="ColumnDefn"/>
      </w:pPr>
      <w:r w:rsidRPr="0052533A">
        <w:t>P_BRAND text appended with digit</w:t>
      </w:r>
      <w:r w:rsidR="00F418BA">
        <w:t>s</w:t>
      </w:r>
      <w:r w:rsidRPr="0052533A">
        <w:t xml:space="preserve"> ["Brand</w:t>
      </w:r>
      <w:r w:rsidR="00F418BA">
        <w:t>#</w:t>
      </w:r>
      <w:r w:rsidRPr="0052533A">
        <w:t>"</w:t>
      </w:r>
      <w:proofErr w:type="gramStart"/>
      <w:r w:rsidRPr="0052533A">
        <w:t>,MN</w:t>
      </w:r>
      <w:proofErr w:type="gramEnd"/>
      <w:r w:rsidRPr="0052533A">
        <w:t>], where N = random value [1,5] and M is defined while generating P_MFGR.</w:t>
      </w:r>
    </w:p>
    <w:p w:rsidR="00753E82" w:rsidRPr="0052533A" w:rsidRDefault="00753E82" w:rsidP="00753E82">
      <w:pPr>
        <w:pStyle w:val="ColumnDefn"/>
      </w:pPr>
      <w:proofErr w:type="gramStart"/>
      <w:r w:rsidRPr="0052533A">
        <w:t>P_TYPE random string [Types].</w:t>
      </w:r>
      <w:proofErr w:type="gramEnd"/>
    </w:p>
    <w:p w:rsidR="00753E82" w:rsidRPr="0052533A" w:rsidRDefault="00753E82" w:rsidP="00753E82">
      <w:pPr>
        <w:pStyle w:val="ColumnDefn"/>
      </w:pPr>
      <w:r w:rsidRPr="0052533A">
        <w:t>P_SIZE random value [</w:t>
      </w:r>
      <w:proofErr w:type="gramStart"/>
      <w:r w:rsidRPr="0052533A">
        <w:t>1 ..</w:t>
      </w:r>
      <w:proofErr w:type="gramEnd"/>
      <w:r w:rsidRPr="0052533A">
        <w:t xml:space="preserve"> 50].</w:t>
      </w:r>
    </w:p>
    <w:p w:rsidR="00753E82" w:rsidRPr="0052533A" w:rsidRDefault="00753E82" w:rsidP="00753E82">
      <w:pPr>
        <w:pStyle w:val="ColumnDefn"/>
      </w:pPr>
      <w:proofErr w:type="gramStart"/>
      <w:r w:rsidRPr="0052533A">
        <w:t>P_CONTAINER random string [Containers].</w:t>
      </w:r>
      <w:proofErr w:type="gramEnd"/>
    </w:p>
    <w:p w:rsidR="00753E82" w:rsidRPr="0052533A" w:rsidRDefault="00753E82" w:rsidP="00753E82">
      <w:pPr>
        <w:pStyle w:val="ColumnDefn"/>
      </w:pPr>
      <w:r w:rsidRPr="0052533A">
        <w:t xml:space="preserve">P_RETAILPRICE = (90000 + ((P_PARTKEY/10) modulo </w:t>
      </w:r>
      <w:proofErr w:type="gramStart"/>
      <w:r w:rsidRPr="0052533A">
        <w:t>20001 )</w:t>
      </w:r>
      <w:proofErr w:type="gramEnd"/>
      <w:r w:rsidRPr="0052533A">
        <w:t xml:space="preserve"> + 100 * (P_PARTKEY modulo 1000))/100</w:t>
      </w:r>
    </w:p>
    <w:p w:rsidR="00753E82" w:rsidRPr="0052533A" w:rsidRDefault="00753E82" w:rsidP="00753E82">
      <w:pPr>
        <w:pStyle w:val="ColumnDefn"/>
      </w:pPr>
      <w:r w:rsidRPr="0052533A">
        <w:t>P_COMMENT text string [</w:t>
      </w:r>
      <w:r>
        <w:t>5</w:t>
      </w:r>
      <w:proofErr w:type="gramStart"/>
      <w:r>
        <w:t>,22</w:t>
      </w:r>
      <w:proofErr w:type="gramEnd"/>
      <w:r w:rsidRPr="0052533A">
        <w:t>].</w:t>
      </w:r>
    </w:p>
    <w:p w:rsidR="00753E82" w:rsidRPr="0052533A" w:rsidRDefault="00753E82" w:rsidP="00753E82">
      <w:pPr>
        <w:pStyle w:val="ColumnDefn"/>
      </w:pPr>
      <w:r w:rsidRPr="0052533A">
        <w:t>For each row</w:t>
      </w:r>
      <w:bookmarkStart w:id="961" w:name="Xag999073"/>
      <w:bookmarkEnd w:id="961"/>
      <w:r w:rsidR="000E1EE1" w:rsidRPr="0052533A">
        <w:fldChar w:fldCharType="begin"/>
      </w:r>
      <w:r w:rsidRPr="0052533A">
        <w:instrText>xe "Rows"</w:instrText>
      </w:r>
      <w:r w:rsidR="000E1EE1" w:rsidRPr="0052533A">
        <w:fldChar w:fldCharType="end"/>
      </w:r>
      <w:r w:rsidRPr="0052533A">
        <w:t xml:space="preserve"> in the PART table</w:t>
      </w:r>
      <w:bookmarkStart w:id="962" w:name="Xag999074"/>
      <w:bookmarkEnd w:id="962"/>
      <w:r w:rsidR="000E1EE1" w:rsidRPr="0052533A">
        <w:fldChar w:fldCharType="begin"/>
      </w:r>
      <w:r w:rsidRPr="0052533A">
        <w:instrText>xe "Tables"</w:instrText>
      </w:r>
      <w:r w:rsidR="000E1EE1" w:rsidRPr="0052533A">
        <w:fldChar w:fldCharType="end"/>
      </w:r>
      <w:r w:rsidRPr="0052533A">
        <w:t xml:space="preserve">, four rows in </w:t>
      </w:r>
      <w:proofErr w:type="spellStart"/>
      <w:r w:rsidRPr="0052533A">
        <w:t>PartSupp</w:t>
      </w:r>
      <w:proofErr w:type="spellEnd"/>
      <w:r w:rsidRPr="0052533A">
        <w:t xml:space="preserve"> table with:</w:t>
      </w:r>
    </w:p>
    <w:p w:rsidR="00753E82" w:rsidRPr="0052533A" w:rsidRDefault="00753E82" w:rsidP="00753E82">
      <w:pPr>
        <w:pStyle w:val="ColumnDefn"/>
      </w:pPr>
      <w:r w:rsidRPr="0052533A">
        <w:t>PS_PARTKEY = P_PARTKEY.</w:t>
      </w:r>
    </w:p>
    <w:p w:rsidR="00753E82" w:rsidRPr="0052533A" w:rsidRDefault="00753E82" w:rsidP="00753E82">
      <w:pPr>
        <w:pStyle w:val="ColumnDefn"/>
      </w:pPr>
      <w:r w:rsidRPr="0052533A">
        <w:t>PS_SUPPKEY = (</w:t>
      </w:r>
      <w:proofErr w:type="spellStart"/>
      <w:r w:rsidRPr="0052533A">
        <w:t>ps_partkey</w:t>
      </w:r>
      <w:proofErr w:type="spellEnd"/>
      <w:r w:rsidRPr="0052533A">
        <w:t xml:space="preserve"> + (</w:t>
      </w:r>
      <w:proofErr w:type="spellStart"/>
      <w:r w:rsidRPr="0052533A">
        <w:t>i</w:t>
      </w:r>
      <w:proofErr w:type="spellEnd"/>
      <w:r w:rsidRPr="0052533A">
        <w:t xml:space="preserve"> * (( S/4 ) + (</w:t>
      </w:r>
      <w:proofErr w:type="spellStart"/>
      <w:r w:rsidRPr="0052533A">
        <w:t>int</w:t>
      </w:r>
      <w:proofErr w:type="spellEnd"/>
      <w:r w:rsidRPr="0052533A">
        <w:t xml:space="preserve">)(ps_partkey-1 )/S))))  modulo S + 1 where </w:t>
      </w:r>
      <w:proofErr w:type="spellStart"/>
      <w:r w:rsidRPr="0052533A">
        <w:t>i</w:t>
      </w:r>
      <w:proofErr w:type="spellEnd"/>
      <w:r w:rsidRPr="0052533A">
        <w:t xml:space="preserve"> is the </w:t>
      </w:r>
      <w:proofErr w:type="spellStart"/>
      <w:r w:rsidRPr="0052533A">
        <w:t>i</w:t>
      </w:r>
      <w:r w:rsidRPr="0052533A">
        <w:rPr>
          <w:szCs w:val="16"/>
        </w:rPr>
        <w:t>th</w:t>
      </w:r>
      <w:proofErr w:type="spellEnd"/>
      <w:r w:rsidRPr="0052533A">
        <w:t xml:space="preserve"> supplier within [0 .. 3] and S = SF * 10,000.</w:t>
      </w:r>
    </w:p>
    <w:p w:rsidR="00753E82" w:rsidRDefault="00753E82" w:rsidP="00753E82">
      <w:pPr>
        <w:pStyle w:val="ColumnDefn"/>
      </w:pPr>
      <w:r>
        <w:t>PS_AVAILQTY random value [</w:t>
      </w:r>
      <w:proofErr w:type="gramStart"/>
      <w:r>
        <w:t>1 ..</w:t>
      </w:r>
      <w:proofErr w:type="gramEnd"/>
      <w:r>
        <w:t xml:space="preserve"> 9,999].</w:t>
      </w:r>
    </w:p>
    <w:p w:rsidR="00753E82" w:rsidRDefault="00753E82" w:rsidP="00753E82">
      <w:pPr>
        <w:pStyle w:val="ColumnDefn"/>
      </w:pPr>
      <w:r>
        <w:t>PS_SUPPLYCOST random value [</w:t>
      </w:r>
      <w:proofErr w:type="gramStart"/>
      <w:r>
        <w:t>1.00 ..</w:t>
      </w:r>
      <w:proofErr w:type="gramEnd"/>
      <w:r>
        <w:t xml:space="preserve"> 1,000.00].</w:t>
      </w:r>
    </w:p>
    <w:p w:rsidR="00753E82" w:rsidRDefault="00753E82" w:rsidP="00753E82">
      <w:pPr>
        <w:pStyle w:val="ColumnDefn"/>
      </w:pPr>
      <w:r>
        <w:t>PS_COMMENT text string [49,198].</w:t>
      </w:r>
    </w:p>
    <w:p w:rsidR="00753E82" w:rsidRPr="009341A8" w:rsidRDefault="00753E82" w:rsidP="00753E82">
      <w:pPr>
        <w:pStyle w:val="Bullets"/>
      </w:pPr>
      <w:r w:rsidRPr="009341A8">
        <w:t>SF * 150,000 rows</w:t>
      </w:r>
      <w:bookmarkStart w:id="963" w:name="Xag999081"/>
      <w:bookmarkEnd w:id="963"/>
      <w:r w:rsidR="000E1EE1" w:rsidRPr="009341A8">
        <w:fldChar w:fldCharType="begin"/>
      </w:r>
      <w:r w:rsidRPr="009341A8">
        <w:instrText>xe "Rows"</w:instrText>
      </w:r>
      <w:r w:rsidR="000E1EE1" w:rsidRPr="009341A8">
        <w:fldChar w:fldCharType="end"/>
      </w:r>
      <w:r w:rsidRPr="009341A8">
        <w:t xml:space="preserve"> in CUSTOMER table</w:t>
      </w:r>
      <w:bookmarkStart w:id="964" w:name="Xag999082"/>
      <w:bookmarkEnd w:id="964"/>
      <w:r w:rsidR="000E1EE1" w:rsidRPr="009341A8">
        <w:fldChar w:fldCharType="begin"/>
      </w:r>
      <w:r w:rsidRPr="009341A8">
        <w:instrText>xe "Tables"</w:instrText>
      </w:r>
      <w:r w:rsidR="000E1EE1" w:rsidRPr="009341A8">
        <w:fldChar w:fldCharType="end"/>
      </w:r>
      <w:r w:rsidRPr="009341A8">
        <w:t xml:space="preserve"> with:</w:t>
      </w:r>
    </w:p>
    <w:p w:rsidR="00753E82" w:rsidRDefault="00753E82" w:rsidP="00753E82">
      <w:pPr>
        <w:pStyle w:val="ColumnDefn"/>
      </w:pPr>
      <w:proofErr w:type="gramStart"/>
      <w:r>
        <w:t>C_CUSTKEY unique within [SF * 150,000].</w:t>
      </w:r>
      <w:proofErr w:type="gramEnd"/>
    </w:p>
    <w:p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rsidR="00753E82" w:rsidRDefault="00753E82" w:rsidP="00753E82">
      <w:pPr>
        <w:pStyle w:val="ColumnDefn"/>
      </w:pPr>
      <w:r>
        <w:t>C_ADDRESS random v-string [10</w:t>
      </w:r>
      <w:proofErr w:type="gramStart"/>
      <w:r>
        <w:t>,40</w:t>
      </w:r>
      <w:proofErr w:type="gramEnd"/>
      <w:r>
        <w:t>].</w:t>
      </w:r>
    </w:p>
    <w:p w:rsidR="00753E82" w:rsidRDefault="00753E82" w:rsidP="00753E82">
      <w:pPr>
        <w:pStyle w:val="ColumnDefn"/>
      </w:pPr>
      <w:r>
        <w:t>C_NATIONKEY random value [</w:t>
      </w:r>
      <w:proofErr w:type="gramStart"/>
      <w:r>
        <w:t>0 ..</w:t>
      </w:r>
      <w:proofErr w:type="gramEnd"/>
      <w:r>
        <w:t xml:space="preserve"> 24].</w:t>
      </w:r>
    </w:p>
    <w:p w:rsidR="00753E82" w:rsidRDefault="00753E82" w:rsidP="00753E82">
      <w:pPr>
        <w:pStyle w:val="ColumnDefn"/>
      </w:pPr>
      <w:r>
        <w:t xml:space="preserve">C_PHONE generated according to </w:t>
      </w:r>
      <w:hyperlink w:anchor="Rag_Ref414177455" w:history="1">
        <w:r>
          <w:t>Clause 4.2.2.9</w:t>
        </w:r>
      </w:hyperlink>
      <w:r>
        <w:t>.</w:t>
      </w:r>
    </w:p>
    <w:p w:rsidR="00753E82" w:rsidRDefault="00753E82" w:rsidP="00753E82">
      <w:pPr>
        <w:pStyle w:val="ColumnDefn"/>
      </w:pPr>
      <w:r>
        <w:t>C_ACCTBAL random value [-</w:t>
      </w:r>
      <w:proofErr w:type="gramStart"/>
      <w:r>
        <w:t>999.99 ..</w:t>
      </w:r>
      <w:proofErr w:type="gramEnd"/>
      <w:r>
        <w:t xml:space="preserve"> 9,999.99].</w:t>
      </w:r>
    </w:p>
    <w:p w:rsidR="00753E82" w:rsidRDefault="00753E82" w:rsidP="00753E82">
      <w:pPr>
        <w:pStyle w:val="ColumnDefn"/>
      </w:pPr>
      <w:proofErr w:type="gramStart"/>
      <w:r>
        <w:t>C_MKTSEGMENT random string [Segments].</w:t>
      </w:r>
      <w:proofErr w:type="gramEnd"/>
    </w:p>
    <w:p w:rsidR="00753E82" w:rsidRDefault="00753E82" w:rsidP="00753E82">
      <w:pPr>
        <w:pStyle w:val="ColumnDefn"/>
      </w:pPr>
      <w:r>
        <w:t>C_COMMENT text string [29,116].</w:t>
      </w:r>
    </w:p>
    <w:p w:rsidR="00753E82" w:rsidRDefault="00753E82" w:rsidP="00753E82">
      <w:pPr>
        <w:pStyle w:val="Bullets"/>
      </w:pPr>
      <w:r>
        <w:t>For each row</w:t>
      </w:r>
      <w:bookmarkStart w:id="965" w:name="Xag999092"/>
      <w:bookmarkEnd w:id="965"/>
      <w:r w:rsidR="000E1EE1">
        <w:fldChar w:fldCharType="begin"/>
      </w:r>
      <w:r>
        <w:instrText>xe "Rows"</w:instrText>
      </w:r>
      <w:r w:rsidR="000E1EE1">
        <w:fldChar w:fldCharType="end"/>
      </w:r>
      <w:r>
        <w:t xml:space="preserve"> in the </w:t>
      </w:r>
      <w:r>
        <w:rPr>
          <w:caps/>
        </w:rPr>
        <w:t>CUSTOMER</w:t>
      </w:r>
      <w:r>
        <w:t xml:space="preserve"> table</w:t>
      </w:r>
      <w:bookmarkStart w:id="966" w:name="Xag999093"/>
      <w:bookmarkEnd w:id="966"/>
      <w:r w:rsidR="000E1EE1">
        <w:fldChar w:fldCharType="begin"/>
      </w:r>
      <w:r>
        <w:instrText>xe "Tables"</w:instrText>
      </w:r>
      <w:r w:rsidR="000E1EE1">
        <w:fldChar w:fldCharType="end"/>
      </w:r>
      <w:r>
        <w:t xml:space="preserve">, ten rows in the </w:t>
      </w:r>
      <w:r>
        <w:rPr>
          <w:caps/>
        </w:rPr>
        <w:t>ORDERS</w:t>
      </w:r>
      <w:r>
        <w:t xml:space="preserve"> table with:</w:t>
      </w:r>
    </w:p>
    <w:p w:rsidR="00753E82" w:rsidRDefault="00753E82" w:rsidP="00753E82">
      <w:pPr>
        <w:pStyle w:val="ColumnDefn"/>
      </w:pPr>
      <w:proofErr w:type="gramStart"/>
      <w:r>
        <w:t>O_ORDERKEY unique within [SF * 1,500,000 * 4].</w:t>
      </w:r>
      <w:proofErr w:type="gramEnd"/>
    </w:p>
    <w:p w:rsidR="00753E82" w:rsidRPr="0052533A" w:rsidRDefault="00753E82" w:rsidP="00753E82">
      <w:pPr>
        <w:pStyle w:val="ColumnDefn"/>
      </w:pPr>
    </w:p>
    <w:p w:rsidR="00753E82" w:rsidRDefault="00753E82" w:rsidP="00753E82">
      <w:r>
        <w:rPr>
          <w:b/>
          <w:bCs/>
        </w:rPr>
        <w:t>Comment</w:t>
      </w:r>
      <w:r>
        <w:t>: The ORDERS and LINEITEM tables</w:t>
      </w:r>
      <w:bookmarkStart w:id="967" w:name="Xag999096"/>
      <w:bookmarkEnd w:id="967"/>
      <w:r w:rsidR="000E1EE1">
        <w:fldChar w:fldCharType="begin"/>
      </w:r>
      <w:r>
        <w:instrText>xe "Tables"</w:instrText>
      </w:r>
      <w:r w:rsidR="000E1EE1">
        <w:fldChar w:fldCharType="end"/>
      </w:r>
      <w:r>
        <w:t xml:space="preserve"> are sparsely populated by generating a key value that causes the first 8 keys of each 32 to be populated, yielding a 25% use of the key range. Test sponsor</w:t>
      </w:r>
      <w:bookmarkStart w:id="968" w:name="Xag999098"/>
      <w:bookmarkEnd w:id="968"/>
      <w:r w:rsidR="000E1EE1">
        <w:fldChar w:fldCharType="begin"/>
      </w:r>
      <w:r>
        <w:instrText>xe "Test sponsor"</w:instrText>
      </w:r>
      <w:r w:rsidR="000E1EE1">
        <w:fldChar w:fldCharType="end"/>
      </w:r>
      <w:r>
        <w:t>s must not take advantage of this aspect of the benchmark. For example, horizontally partitioning</w:t>
      </w:r>
      <w:bookmarkStart w:id="969" w:name="Xag999099"/>
      <w:bookmarkEnd w:id="969"/>
      <w:r w:rsidR="000E1EE1">
        <w:fldChar w:fldCharType="begin"/>
      </w:r>
      <w:r>
        <w:instrText>xe "Partitioning"</w:instrText>
      </w:r>
      <w:r w:rsidR="000E1EE1">
        <w:fldChar w:fldCharType="end"/>
      </w:r>
      <w:r>
        <w:t xml:space="preserve"> the test database onto differ</w:t>
      </w:r>
      <w:r>
        <w:softHyphen/>
        <w:t>ent devices in order to place unused areas onto separate peripherals is prohibited.</w:t>
      </w:r>
    </w:p>
    <w:p w:rsidR="00753E82" w:rsidRDefault="00753E82" w:rsidP="00753E82"/>
    <w:p w:rsidR="00753E82" w:rsidRDefault="00753E82" w:rsidP="00753E82">
      <w:pPr>
        <w:pStyle w:val="ColumnDefn"/>
      </w:pPr>
      <w:r>
        <w:t>O_CUSTKEY = random value [</w:t>
      </w:r>
      <w:proofErr w:type="gramStart"/>
      <w:r>
        <w:t>1 ..</w:t>
      </w:r>
      <w:proofErr w:type="gramEnd"/>
      <w:r>
        <w:t xml:space="preserve"> </w:t>
      </w:r>
      <w:proofErr w:type="gramStart"/>
      <w:r>
        <w:t>(SF * 150,000)].</w:t>
      </w:r>
      <w:proofErr w:type="gramEnd"/>
      <w:r>
        <w:t xml:space="preserve"> </w:t>
      </w:r>
    </w:p>
    <w:p w:rsidR="00753E82" w:rsidRDefault="00753E82" w:rsidP="00753E82">
      <w:pPr>
        <w:pStyle w:val="ColumnDefn"/>
        <w:ind w:left="2880"/>
      </w:pPr>
      <w:r>
        <w:t>The generation of this random value must be such that O_CUSTKEY modulo 3 is not zero.</w:t>
      </w:r>
    </w:p>
    <w:p w:rsidR="00753E82" w:rsidRDefault="00753E82" w:rsidP="00753E82">
      <w:pPr>
        <w:pStyle w:val="ColumnDefn"/>
        <w:ind w:left="2880"/>
      </w:pPr>
    </w:p>
    <w:p w:rsidR="00753E82" w:rsidRDefault="00753E82" w:rsidP="00753E82">
      <w:r>
        <w:rPr>
          <w:b/>
          <w:bCs/>
        </w:rPr>
        <w:t>Comment:</w:t>
      </w:r>
      <w:r>
        <w:t xml:space="preserve"> Orders are not present for all customers. Every third customer (in C_CUSTKEY order) is not assigned any order.</w:t>
      </w:r>
    </w:p>
    <w:p w:rsidR="00753E82" w:rsidRDefault="00753E82" w:rsidP="00753E82">
      <w:pPr>
        <w:pStyle w:val="ColumnDefn"/>
      </w:pPr>
      <w:r>
        <w:t>O_ORDERSTATUS set to the following value:</w:t>
      </w:r>
    </w:p>
    <w:p w:rsidR="00753E82" w:rsidRDefault="00753E82" w:rsidP="00753E82">
      <w:pPr>
        <w:pStyle w:val="ColumnDefn"/>
        <w:ind w:left="2880"/>
      </w:pPr>
      <w:r>
        <w:t xml:space="preserve">"F" if all </w:t>
      </w:r>
      <w:proofErr w:type="spellStart"/>
      <w:r>
        <w:t>lineitems</w:t>
      </w:r>
      <w:proofErr w:type="spellEnd"/>
      <w:r>
        <w:t xml:space="preserve"> of this order have L_LINESTATUS set to "F".</w:t>
      </w:r>
    </w:p>
    <w:p w:rsidR="00753E82" w:rsidRDefault="00753E82" w:rsidP="00753E82">
      <w:pPr>
        <w:pStyle w:val="ColumnDefn"/>
        <w:ind w:left="2880"/>
      </w:pPr>
      <w:r>
        <w:t xml:space="preserve">"O" if all </w:t>
      </w:r>
      <w:proofErr w:type="spellStart"/>
      <w:r>
        <w:t>lineitems</w:t>
      </w:r>
      <w:proofErr w:type="spellEnd"/>
      <w:r>
        <w:t xml:space="preserve"> of this order have L_LINESTATUS set to "O".</w:t>
      </w:r>
    </w:p>
    <w:p w:rsidR="00753E82" w:rsidRPr="0052533A" w:rsidRDefault="00753E82" w:rsidP="00753E82">
      <w:pPr>
        <w:pStyle w:val="ColumnDefn"/>
      </w:pPr>
      <w:proofErr w:type="gramStart"/>
      <w:r w:rsidRPr="0052533A">
        <w:t>"P" otherwise.</w:t>
      </w:r>
      <w:proofErr w:type="gramEnd"/>
    </w:p>
    <w:p w:rsidR="00753E82" w:rsidRDefault="00753E82" w:rsidP="00753E82">
      <w:pPr>
        <w:pStyle w:val="ColumnDefn"/>
      </w:pPr>
      <w:r>
        <w:lastRenderedPageBreak/>
        <w:t>O_TOTALPRICE computed as:</w:t>
      </w:r>
    </w:p>
    <w:p w:rsidR="00753E82" w:rsidRDefault="00753E82" w:rsidP="00753E82">
      <w:pPr>
        <w:pStyle w:val="ColumnDefn"/>
        <w:ind w:left="2880"/>
      </w:pPr>
      <w:proofErr w:type="gramStart"/>
      <w:r>
        <w:t>sum</w:t>
      </w:r>
      <w:proofErr w:type="gramEnd"/>
      <w:r>
        <w:t xml:space="preserve"> (</w:t>
      </w:r>
      <w:r>
        <w:rPr>
          <w:caps/>
        </w:rPr>
        <w:t>l_extendedprice</w:t>
      </w:r>
      <w:r>
        <w:t xml:space="preserve"> * (</w:t>
      </w:r>
      <w:r>
        <w:rPr>
          <w:caps/>
        </w:rPr>
        <w:t>1+</w:t>
      </w:r>
      <w:r>
        <w:t xml:space="preserve">L_TAX) * (1-L_DISCOUNT)) for all </w:t>
      </w:r>
      <w:r>
        <w:rPr>
          <w:caps/>
        </w:rPr>
        <w:t>LineItem</w:t>
      </w:r>
      <w:r>
        <w:t xml:space="preserve"> of this order.</w:t>
      </w:r>
    </w:p>
    <w:p w:rsidR="00753E82" w:rsidRDefault="00753E82" w:rsidP="00753E82">
      <w:pPr>
        <w:pStyle w:val="ColumnDefn"/>
      </w:pPr>
      <w:r>
        <w:t>O_ORDERDATE uniformly distributed between STARTDATE and (ENDDATE - 151 days).</w:t>
      </w:r>
    </w:p>
    <w:p w:rsidR="00753E82" w:rsidRDefault="00753E82" w:rsidP="00753E82">
      <w:pPr>
        <w:pStyle w:val="ColumnDefn"/>
      </w:pPr>
      <w:proofErr w:type="gramStart"/>
      <w:r>
        <w:t>O_ORDERPRIORITY random string [Priorities].</w:t>
      </w:r>
      <w:proofErr w:type="gramEnd"/>
    </w:p>
    <w:p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w:t>
      </w:r>
      <w:proofErr w:type="gramStart"/>
      <w:r>
        <w:t>000000001 ..</w:t>
      </w:r>
      <w:proofErr w:type="gramEnd"/>
      <w:r>
        <w:t xml:space="preserve"> </w:t>
      </w:r>
      <w:proofErr w:type="gramStart"/>
      <w:r>
        <w:t>(SF * 1000)].</w:t>
      </w:r>
      <w:proofErr w:type="gramEnd"/>
    </w:p>
    <w:p w:rsidR="00753E82" w:rsidRDefault="00753E82" w:rsidP="00753E82">
      <w:pPr>
        <w:pStyle w:val="ColumnDefn"/>
      </w:pPr>
      <w:r>
        <w:t>O_SHIPPRIORITY set to 0.</w:t>
      </w:r>
    </w:p>
    <w:p w:rsidR="00753E82" w:rsidRDefault="00753E82" w:rsidP="00753E82">
      <w:pPr>
        <w:pStyle w:val="ColumnDefn"/>
      </w:pPr>
      <w:r>
        <w:t>O_COMMENT text string [19</w:t>
      </w:r>
      <w:proofErr w:type="gramStart"/>
      <w:r>
        <w:t>,78</w:t>
      </w:r>
      <w:proofErr w:type="gramEnd"/>
      <w:r>
        <w:t>].</w:t>
      </w:r>
    </w:p>
    <w:p w:rsidR="00753E82" w:rsidRDefault="00753E82" w:rsidP="00753E82">
      <w:pPr>
        <w:pStyle w:val="Bullets"/>
      </w:pPr>
      <w:r>
        <w:t>For each row</w:t>
      </w:r>
      <w:bookmarkStart w:id="970" w:name="Xag999113"/>
      <w:bookmarkEnd w:id="970"/>
      <w:r w:rsidR="000E1EE1">
        <w:fldChar w:fldCharType="begin"/>
      </w:r>
      <w:r>
        <w:instrText>xe "Rows"</w:instrText>
      </w:r>
      <w:r w:rsidR="000E1EE1">
        <w:fldChar w:fldCharType="end"/>
      </w:r>
      <w:r>
        <w:t xml:space="preserve"> in the </w:t>
      </w:r>
      <w:r>
        <w:rPr>
          <w:caps/>
        </w:rPr>
        <w:t>ORDERS</w:t>
      </w:r>
      <w:r>
        <w:t xml:space="preserve"> table</w:t>
      </w:r>
      <w:bookmarkStart w:id="971" w:name="Xag999114"/>
      <w:bookmarkEnd w:id="971"/>
      <w:r w:rsidR="000E1EE1">
        <w:fldChar w:fldCharType="begin"/>
      </w:r>
      <w:r>
        <w:instrText>xe "Tables"</w:instrText>
      </w:r>
      <w:r w:rsidR="000E1EE1">
        <w:fldChar w:fldCharType="end"/>
      </w:r>
      <w:r>
        <w:t xml:space="preserve">, a random number of rows within [1 .. 7] in the </w:t>
      </w:r>
      <w:r>
        <w:rPr>
          <w:caps/>
        </w:rPr>
        <w:t>LineItem</w:t>
      </w:r>
      <w:r>
        <w:t xml:space="preserve"> table with:</w:t>
      </w:r>
    </w:p>
    <w:p w:rsidR="00753E82" w:rsidRDefault="00753E82" w:rsidP="00753E82">
      <w:pPr>
        <w:pStyle w:val="ColumnDefn"/>
      </w:pPr>
      <w:r>
        <w:t>L_ORDERKEY = O_ORDERKEY.</w:t>
      </w:r>
    </w:p>
    <w:p w:rsidR="00753E82" w:rsidRDefault="00753E82" w:rsidP="00753E82">
      <w:pPr>
        <w:pStyle w:val="ColumnDefn"/>
      </w:pPr>
      <w:r>
        <w:t>L_PARTKEY random value [</w:t>
      </w:r>
      <w:proofErr w:type="gramStart"/>
      <w:r>
        <w:t>1 ..</w:t>
      </w:r>
      <w:proofErr w:type="gramEnd"/>
      <w:r>
        <w:t xml:space="preserve"> </w:t>
      </w:r>
      <w:proofErr w:type="gramStart"/>
      <w:r>
        <w:t>(SF * 200,000)].</w:t>
      </w:r>
      <w:proofErr w:type="gramEnd"/>
    </w:p>
    <w:p w:rsidR="00753E82" w:rsidRDefault="00753E82" w:rsidP="00753E82">
      <w:pPr>
        <w:pStyle w:val="ColumnDefn"/>
      </w:pPr>
      <w:r>
        <w:t>L_SUPPKEY = (L_PARTKEY + (</w:t>
      </w:r>
      <w:proofErr w:type="spellStart"/>
      <w:r>
        <w:t>i</w:t>
      </w:r>
      <w:proofErr w:type="spellEnd"/>
      <w:r>
        <w:t xml:space="preserve"> * (</w:t>
      </w:r>
      <w:proofErr w:type="gramStart"/>
      <w:r>
        <w:t>( S</w:t>
      </w:r>
      <w:proofErr w:type="gramEnd"/>
      <w:r>
        <w:t>/4 ) + (</w:t>
      </w:r>
      <w:proofErr w:type="spellStart"/>
      <w:r>
        <w:t>int</w:t>
      </w:r>
      <w:proofErr w:type="spellEnd"/>
      <w:r>
        <w:t>)(</w:t>
      </w:r>
      <w:r w:rsidRPr="007044EE">
        <w:t>L_partkey-1 )/S)</w:t>
      </w:r>
      <w:r>
        <w:t xml:space="preserve">)))  modulo S + 1 </w:t>
      </w:r>
    </w:p>
    <w:p w:rsidR="00753E82" w:rsidRDefault="00753E82" w:rsidP="00753E82">
      <w:pPr>
        <w:pStyle w:val="ColumnDefn"/>
        <w:ind w:left="2880"/>
      </w:pPr>
      <w:proofErr w:type="gramStart"/>
      <w:r>
        <w:t>where</w:t>
      </w:r>
      <w:proofErr w:type="gramEnd"/>
      <w:r>
        <w:t xml:space="preserve"> </w:t>
      </w:r>
      <w:proofErr w:type="spellStart"/>
      <w:r>
        <w:t>i</w:t>
      </w:r>
      <w:proofErr w:type="spellEnd"/>
      <w:r>
        <w:t xml:space="preserve"> is the corresponding supplier within [0 .. 3] and S = SF * 10,000.</w:t>
      </w:r>
    </w:p>
    <w:p w:rsidR="00753E82" w:rsidRDefault="00753E82" w:rsidP="00753E82">
      <w:pPr>
        <w:pStyle w:val="ColumnDefn"/>
      </w:pPr>
      <w:proofErr w:type="gramStart"/>
      <w:r>
        <w:t>L_LINENUMBER unique within [7].</w:t>
      </w:r>
      <w:proofErr w:type="gramEnd"/>
    </w:p>
    <w:p w:rsidR="00753E82" w:rsidRDefault="00753E82" w:rsidP="00753E82">
      <w:pPr>
        <w:pStyle w:val="ColumnDefn"/>
      </w:pPr>
      <w:r>
        <w:t>L_QUANTITY random value [</w:t>
      </w:r>
      <w:proofErr w:type="gramStart"/>
      <w:r>
        <w:t>1 ..</w:t>
      </w:r>
      <w:proofErr w:type="gramEnd"/>
      <w:r>
        <w:t xml:space="preserve"> 50].</w:t>
      </w:r>
    </w:p>
    <w:p w:rsidR="00753E82" w:rsidRDefault="00753E82" w:rsidP="00753E82">
      <w:pPr>
        <w:pStyle w:val="ColumnDefn"/>
      </w:pPr>
      <w:r>
        <w:t xml:space="preserve">L_EXTENDEDPRICE = L_QUANTITY * P_RETAILPRICE </w:t>
      </w:r>
    </w:p>
    <w:p w:rsidR="00753E82" w:rsidRDefault="00753E82" w:rsidP="00753E82">
      <w:pPr>
        <w:pStyle w:val="ColumnDefn"/>
        <w:ind w:left="2880"/>
      </w:pPr>
      <w:r>
        <w:t xml:space="preserve">Where P_RETAILPRICE is from the </w:t>
      </w:r>
      <w:proofErr w:type="gramStart"/>
      <w:r>
        <w:t>part  with</w:t>
      </w:r>
      <w:proofErr w:type="gramEnd"/>
      <w:r>
        <w:t xml:space="preserve"> P_PARTKEY = L_PARTKEY.</w:t>
      </w:r>
    </w:p>
    <w:p w:rsidR="00753E82" w:rsidRDefault="00753E82" w:rsidP="00753E82">
      <w:pPr>
        <w:pStyle w:val="ColumnDefn"/>
      </w:pPr>
      <w:r>
        <w:t>L_DISCOUNT random value [</w:t>
      </w:r>
      <w:proofErr w:type="gramStart"/>
      <w:r>
        <w:t>0.00 ..</w:t>
      </w:r>
      <w:proofErr w:type="gramEnd"/>
      <w:r>
        <w:t xml:space="preserve"> 0.10].</w:t>
      </w:r>
    </w:p>
    <w:p w:rsidR="00753E82" w:rsidRDefault="00753E82" w:rsidP="00753E82">
      <w:pPr>
        <w:pStyle w:val="ColumnDefn"/>
      </w:pPr>
      <w:r>
        <w:t>L_TAX random value [</w:t>
      </w:r>
      <w:proofErr w:type="gramStart"/>
      <w:r>
        <w:t>0.00 ..</w:t>
      </w:r>
      <w:proofErr w:type="gramEnd"/>
      <w:r>
        <w:t xml:space="preserve"> 0.08].</w:t>
      </w:r>
    </w:p>
    <w:p w:rsidR="00753E82" w:rsidRDefault="00753E82" w:rsidP="00753E82">
      <w:pPr>
        <w:pStyle w:val="ColumnDefn"/>
      </w:pPr>
      <w:r>
        <w:t>L_RETURNFLAG set to a value selected as follows:</w:t>
      </w:r>
    </w:p>
    <w:p w:rsidR="00753E82" w:rsidRDefault="00753E82" w:rsidP="00753E82">
      <w:pPr>
        <w:pStyle w:val="ColumnDefn"/>
        <w:ind w:left="2880"/>
      </w:pPr>
      <w:r>
        <w:t>If L_RECEIPTDATE &lt;= CURRENTDATE</w:t>
      </w:r>
    </w:p>
    <w:p w:rsidR="00753E82" w:rsidRDefault="00753E82" w:rsidP="00753E82">
      <w:pPr>
        <w:pStyle w:val="ColumnDefn"/>
        <w:ind w:left="2880"/>
      </w:pPr>
      <w:proofErr w:type="gramStart"/>
      <w:r>
        <w:t>then</w:t>
      </w:r>
      <w:proofErr w:type="gramEnd"/>
      <w:r>
        <w:t xml:space="preserve"> either "R" or "A" is selected at random</w:t>
      </w:r>
    </w:p>
    <w:p w:rsidR="00753E82" w:rsidRDefault="00753E82" w:rsidP="00753E82">
      <w:pPr>
        <w:pStyle w:val="ColumnDefn"/>
        <w:ind w:left="2880"/>
      </w:pPr>
      <w:proofErr w:type="gramStart"/>
      <w:r>
        <w:t>else</w:t>
      </w:r>
      <w:proofErr w:type="gramEnd"/>
      <w:r>
        <w:t xml:space="preserve"> "N" is selected.</w:t>
      </w:r>
    </w:p>
    <w:p w:rsidR="00753E82" w:rsidRDefault="00753E82" w:rsidP="00753E82">
      <w:pPr>
        <w:pStyle w:val="ColumnDefn"/>
      </w:pPr>
      <w:r>
        <w:t>L_LINESTATUS set the following value:</w:t>
      </w:r>
    </w:p>
    <w:p w:rsidR="00753E82" w:rsidRDefault="00753E82" w:rsidP="00753E82">
      <w:pPr>
        <w:pStyle w:val="ColumnDefn"/>
        <w:ind w:left="2880"/>
      </w:pPr>
      <w:r>
        <w:t>"O" if L_SHIPDATE &gt; CURRENTDATE</w:t>
      </w:r>
    </w:p>
    <w:p w:rsidR="00753E82" w:rsidRDefault="00753E82" w:rsidP="00753E82">
      <w:pPr>
        <w:pStyle w:val="ColumnDefn"/>
        <w:ind w:left="2880"/>
      </w:pPr>
      <w:proofErr w:type="gramStart"/>
      <w:r>
        <w:t>"F" otherwise.</w:t>
      </w:r>
      <w:proofErr w:type="gramEnd"/>
    </w:p>
    <w:p w:rsidR="00753E82" w:rsidRDefault="00753E82" w:rsidP="00753E82">
      <w:pPr>
        <w:pStyle w:val="ColumnDefn"/>
      </w:pPr>
      <w:r>
        <w:t xml:space="preserve">L_SHIPDATE </w:t>
      </w:r>
      <w:proofErr w:type="gramStart"/>
      <w:r>
        <w:t xml:space="preserve">=  </w:t>
      </w:r>
      <w:r w:rsidRPr="007044EE">
        <w:t>O</w:t>
      </w:r>
      <w:proofErr w:type="gramEnd"/>
      <w:r w:rsidRPr="007044EE">
        <w:t xml:space="preserve">_ORDERDATE </w:t>
      </w:r>
      <w:r>
        <w:t>+ random value [1 .. 121].</w:t>
      </w:r>
    </w:p>
    <w:p w:rsidR="00753E82" w:rsidRDefault="00753E82" w:rsidP="00753E82">
      <w:pPr>
        <w:pStyle w:val="ColumnDefn"/>
      </w:pPr>
      <w:r>
        <w:t xml:space="preserve">L_COMMITDATE = </w:t>
      </w:r>
      <w:r w:rsidRPr="007044EE">
        <w:t xml:space="preserve">O_ORDERDATE </w:t>
      </w:r>
      <w:r>
        <w:t>+ random value [</w:t>
      </w:r>
      <w:proofErr w:type="gramStart"/>
      <w:r>
        <w:t>30 ..</w:t>
      </w:r>
      <w:proofErr w:type="gramEnd"/>
      <w:r>
        <w:t xml:space="preserve"> 90].</w:t>
      </w:r>
    </w:p>
    <w:p w:rsidR="00753E82" w:rsidRDefault="00753E82" w:rsidP="00753E82">
      <w:pPr>
        <w:pStyle w:val="ColumnDefn"/>
      </w:pPr>
      <w:r>
        <w:t xml:space="preserve">L_RECEIPTDATE = </w:t>
      </w:r>
      <w:r w:rsidR="0033187C">
        <w:t>L_</w:t>
      </w:r>
      <w:proofErr w:type="gramStart"/>
      <w:r w:rsidR="0033187C">
        <w:t>SHIP</w:t>
      </w:r>
      <w:r w:rsidRPr="007044EE">
        <w:t xml:space="preserve">DATE </w:t>
      </w:r>
      <w:r>
        <w:t xml:space="preserve"> +</w:t>
      </w:r>
      <w:proofErr w:type="gramEnd"/>
      <w:r>
        <w:t xml:space="preserve"> random value [1 .. 30].</w:t>
      </w:r>
    </w:p>
    <w:p w:rsidR="00753E82" w:rsidRDefault="00753E82" w:rsidP="00753E82">
      <w:pPr>
        <w:pStyle w:val="ColumnDefn"/>
      </w:pPr>
      <w:proofErr w:type="gramStart"/>
      <w:r>
        <w:t>L_SHIPINSTRUCT random string [Instructions].</w:t>
      </w:r>
      <w:proofErr w:type="gramEnd"/>
    </w:p>
    <w:p w:rsidR="00753E82" w:rsidRDefault="00753E82" w:rsidP="00753E82">
      <w:pPr>
        <w:pStyle w:val="ColumnDefn"/>
      </w:pPr>
      <w:proofErr w:type="gramStart"/>
      <w:r>
        <w:t>L_SHIPMODE random string [Modes].</w:t>
      </w:r>
      <w:proofErr w:type="gramEnd"/>
    </w:p>
    <w:p w:rsidR="00753E82" w:rsidRDefault="00753E82" w:rsidP="00753E82">
      <w:pPr>
        <w:pStyle w:val="ColumnDefn"/>
      </w:pPr>
      <w:r>
        <w:t>L_COMMENT text string [10</w:t>
      </w:r>
      <w:proofErr w:type="gramStart"/>
      <w:r>
        <w:t>,43</w:t>
      </w:r>
      <w:proofErr w:type="gramEnd"/>
      <w:r>
        <w:t>].</w:t>
      </w:r>
    </w:p>
    <w:p w:rsidR="00753E82" w:rsidRDefault="00753E82" w:rsidP="00753E82">
      <w:pPr>
        <w:pStyle w:val="Bullets"/>
      </w:pPr>
      <w:r w:rsidRPr="007044EE">
        <w:t>25 rows</w:t>
      </w:r>
      <w:bookmarkStart w:id="972" w:name="Xag999137"/>
      <w:bookmarkEnd w:id="972"/>
      <w:r w:rsidR="000E1EE1" w:rsidRPr="007044EE">
        <w:fldChar w:fldCharType="begin"/>
      </w:r>
      <w:r w:rsidRPr="007044EE">
        <w:instrText>xe "Rows"</w:instrText>
      </w:r>
      <w:r w:rsidR="000E1EE1" w:rsidRPr="007044EE">
        <w:fldChar w:fldCharType="end"/>
      </w:r>
      <w:r w:rsidRPr="007044EE">
        <w:t xml:space="preserve"> in the NATION table</w:t>
      </w:r>
      <w:bookmarkStart w:id="973" w:name="Xag999138"/>
      <w:bookmarkEnd w:id="973"/>
      <w:r w:rsidR="000E1EE1" w:rsidRPr="007044EE">
        <w:fldChar w:fldCharType="begin"/>
      </w:r>
      <w:r w:rsidRPr="007044EE">
        <w:instrText>xe "Tables"</w:instrText>
      </w:r>
      <w:r w:rsidR="000E1EE1" w:rsidRPr="007044EE">
        <w:fldChar w:fldCharType="end"/>
      </w:r>
      <w:r w:rsidRPr="007044EE">
        <w:t xml:space="preserve"> with:</w:t>
      </w:r>
    </w:p>
    <w:p w:rsidR="00753E82" w:rsidRDefault="00753E82" w:rsidP="00753E82">
      <w:pPr>
        <w:pStyle w:val="ColumnDefn"/>
      </w:pPr>
      <w:proofErr w:type="gramStart"/>
      <w:r>
        <w:t>N_NATIONKEY unique value between 0 and 24.</w:t>
      </w:r>
      <w:proofErr w:type="gramEnd"/>
    </w:p>
    <w:p w:rsidR="00753E82" w:rsidRDefault="00753E82" w:rsidP="00753E82">
      <w:pPr>
        <w:pStyle w:val="ColumnDefn"/>
      </w:pPr>
      <w:proofErr w:type="gramStart"/>
      <w:r>
        <w:t>N_NAME string from the following series of (N_NATIONKEY, N_NAME, N_REGIONKEY).</w:t>
      </w:r>
      <w:proofErr w:type="gramEnd"/>
    </w:p>
    <w:p w:rsidR="00753E82" w:rsidRPr="001B2E98" w:rsidRDefault="00753E82" w:rsidP="00753E82">
      <w:pPr>
        <w:pStyle w:val="ColumnDefn"/>
        <w:ind w:left="2880"/>
        <w:rPr>
          <w:lang w:val="it-IT"/>
        </w:rPr>
      </w:pPr>
      <w:r w:rsidRPr="001B2E98">
        <w:rPr>
          <w:lang w:val="it-IT"/>
        </w:rPr>
        <w:t>(0, ALGERIA, 0);(1, ARGENTINA, 1);(2, BRAZIL, 1);</w:t>
      </w:r>
    </w:p>
    <w:p w:rsidR="00753E82" w:rsidRPr="001B2E98" w:rsidRDefault="00753E82" w:rsidP="00753E82">
      <w:pPr>
        <w:pStyle w:val="ColumnDefn"/>
        <w:ind w:left="2880"/>
        <w:rPr>
          <w:lang w:val="it-IT"/>
        </w:rPr>
      </w:pPr>
      <w:r w:rsidRPr="001B2E98">
        <w:rPr>
          <w:lang w:val="it-IT"/>
        </w:rPr>
        <w:t>(3, CANADA, 1);(4, EGYPT, 4);(5, ETHIOPIA, 0);</w:t>
      </w:r>
    </w:p>
    <w:p w:rsidR="00753E82" w:rsidRPr="001B2E98" w:rsidRDefault="00753E82" w:rsidP="00753E82">
      <w:pPr>
        <w:pStyle w:val="ColumnDefn"/>
        <w:ind w:left="2880"/>
        <w:rPr>
          <w:lang w:val="it-IT"/>
        </w:rPr>
      </w:pPr>
      <w:r w:rsidRPr="001B2E98">
        <w:rPr>
          <w:lang w:val="it-IT"/>
        </w:rPr>
        <w:t>(6, FRANCE, 3);(7, GERMANY, 3);(8, INDIA, 2);</w:t>
      </w:r>
    </w:p>
    <w:p w:rsidR="00753E82" w:rsidRPr="001B2E98" w:rsidRDefault="00753E82" w:rsidP="00753E82">
      <w:pPr>
        <w:pStyle w:val="ColumnDefn"/>
        <w:ind w:left="2880"/>
        <w:rPr>
          <w:lang w:val="it-IT"/>
        </w:rPr>
      </w:pPr>
      <w:r w:rsidRPr="001B2E98">
        <w:rPr>
          <w:lang w:val="it-IT"/>
        </w:rPr>
        <w:t>(9, INDONESIA, 2);(10, IRAN, 4);(11, IRAQ, 4);</w:t>
      </w:r>
    </w:p>
    <w:p w:rsidR="00753E82" w:rsidRPr="001B2E98" w:rsidRDefault="00753E82" w:rsidP="00753E82">
      <w:pPr>
        <w:pStyle w:val="ColumnDefn"/>
        <w:ind w:left="2880"/>
        <w:rPr>
          <w:lang w:val="it-IT"/>
        </w:rPr>
      </w:pPr>
      <w:r w:rsidRPr="001B2E98">
        <w:rPr>
          <w:lang w:val="it-IT"/>
        </w:rPr>
        <w:t>(12, JAPAN, 2);(13, JORDAN, 4);(14, KENYA, 0);</w:t>
      </w:r>
    </w:p>
    <w:p w:rsidR="00753E82" w:rsidRPr="001B2E98" w:rsidRDefault="00753E82" w:rsidP="00753E82">
      <w:pPr>
        <w:pStyle w:val="ColumnDefn"/>
        <w:ind w:left="2880"/>
        <w:rPr>
          <w:lang w:val="it-IT"/>
        </w:rPr>
      </w:pPr>
      <w:r w:rsidRPr="001B2E98">
        <w:rPr>
          <w:lang w:val="it-IT"/>
        </w:rPr>
        <w:t>(15, MOROCCO, 0);(16, MOZAMBIQUE, 0);(17, PERU, 1);</w:t>
      </w:r>
    </w:p>
    <w:p w:rsidR="00753E82" w:rsidRDefault="00753E82" w:rsidP="00753E82">
      <w:pPr>
        <w:pStyle w:val="ColumnDefn"/>
        <w:ind w:left="2880"/>
      </w:pPr>
      <w:r>
        <w:t>(18, CHINA, 2</w:t>
      </w:r>
      <w:proofErr w:type="gramStart"/>
      <w:r>
        <w:t>);</w:t>
      </w:r>
      <w:proofErr w:type="gramEnd"/>
      <w:r>
        <w:t>(19, ROMANIA, 3);(20, SAUDI ARABIA, 4);</w:t>
      </w:r>
    </w:p>
    <w:p w:rsidR="00753E82" w:rsidRDefault="00753E82" w:rsidP="00753E82">
      <w:pPr>
        <w:pStyle w:val="ColumnDefn"/>
        <w:ind w:left="2880"/>
      </w:pPr>
      <w:r>
        <w:t>(21, VIETNAM, 2</w:t>
      </w:r>
      <w:proofErr w:type="gramStart"/>
      <w:r>
        <w:t>);</w:t>
      </w:r>
      <w:proofErr w:type="gramEnd"/>
      <w:r>
        <w:t>(22, RUSSIA, 3);(23, UNITED KINGDOM, 3);</w:t>
      </w:r>
    </w:p>
    <w:p w:rsidR="00753E82" w:rsidRDefault="00753E82" w:rsidP="00753E82">
      <w:pPr>
        <w:pStyle w:val="ColumnDefn"/>
        <w:ind w:left="2880"/>
      </w:pPr>
      <w:r>
        <w:t>(24, UNITED STATES, 1)</w:t>
      </w:r>
    </w:p>
    <w:p w:rsidR="00753E82" w:rsidRDefault="00753E82" w:rsidP="00753E82">
      <w:pPr>
        <w:pStyle w:val="ColumnDefn"/>
      </w:pPr>
      <w:r>
        <w:t>N_REGIONKEY is taken from the series above.</w:t>
      </w:r>
    </w:p>
    <w:p w:rsidR="00753E82" w:rsidRDefault="00753E82" w:rsidP="00753E82">
      <w:pPr>
        <w:pStyle w:val="ColumnDefn"/>
      </w:pPr>
      <w:r>
        <w:t>N_COMMENT text string [31,114].</w:t>
      </w:r>
    </w:p>
    <w:p w:rsidR="00753E82" w:rsidRDefault="00753E82" w:rsidP="00753E82">
      <w:pPr>
        <w:pStyle w:val="Bullets"/>
      </w:pPr>
      <w:r>
        <w:t>5 rows</w:t>
      </w:r>
      <w:bookmarkStart w:id="974" w:name="Xag999153"/>
      <w:bookmarkEnd w:id="974"/>
      <w:r w:rsidR="000E1EE1">
        <w:fldChar w:fldCharType="begin"/>
      </w:r>
      <w:r>
        <w:instrText>xe "Rows"</w:instrText>
      </w:r>
      <w:r w:rsidR="000E1EE1">
        <w:fldChar w:fldCharType="end"/>
      </w:r>
      <w:r>
        <w:t xml:space="preserve"> in the </w:t>
      </w:r>
      <w:r>
        <w:rPr>
          <w:caps/>
        </w:rPr>
        <w:t>REGION</w:t>
      </w:r>
      <w:r>
        <w:t xml:space="preserve"> table</w:t>
      </w:r>
      <w:bookmarkStart w:id="975" w:name="Xag999154"/>
      <w:bookmarkEnd w:id="975"/>
      <w:r w:rsidR="000E1EE1">
        <w:fldChar w:fldCharType="begin"/>
      </w:r>
      <w:r>
        <w:instrText>xe "Tables"</w:instrText>
      </w:r>
      <w:r w:rsidR="000E1EE1">
        <w:fldChar w:fldCharType="end"/>
      </w:r>
      <w:r>
        <w:t xml:space="preserve"> with:</w:t>
      </w:r>
    </w:p>
    <w:p w:rsidR="00753E82" w:rsidRDefault="00753E82" w:rsidP="00753E82">
      <w:pPr>
        <w:pStyle w:val="ColumnDefn"/>
      </w:pPr>
      <w:proofErr w:type="gramStart"/>
      <w:r w:rsidRPr="007044EE">
        <w:t xml:space="preserve">R_REGIONKEY </w:t>
      </w:r>
      <w:r>
        <w:t>unique value between 0 and 4.</w:t>
      </w:r>
      <w:proofErr w:type="gramEnd"/>
    </w:p>
    <w:p w:rsidR="00753E82" w:rsidRDefault="00753E82" w:rsidP="00753E82">
      <w:pPr>
        <w:pStyle w:val="ColumnDefn"/>
      </w:pPr>
      <w:proofErr w:type="gramStart"/>
      <w:r>
        <w:t>R_</w:t>
      </w:r>
      <w:r w:rsidRPr="007044EE">
        <w:t xml:space="preserve">NAME </w:t>
      </w:r>
      <w:r>
        <w:t>string from the following series of (R_REGIONKEY, R_NAME).</w:t>
      </w:r>
      <w:proofErr w:type="gramEnd"/>
    </w:p>
    <w:p w:rsidR="00753E82" w:rsidRDefault="00753E82" w:rsidP="00753E82">
      <w:pPr>
        <w:pStyle w:val="ColumnDefn"/>
        <w:ind w:left="2880"/>
      </w:pPr>
      <w:r>
        <w:t>(0, AFRICA</w:t>
      </w:r>
      <w:proofErr w:type="gramStart"/>
      <w:r>
        <w:t>);</w:t>
      </w:r>
      <w:proofErr w:type="gramEnd"/>
      <w:r>
        <w:t>(1, AMERICA);</w:t>
      </w:r>
      <w:r>
        <w:tab/>
        <w:t>(2, ASIA);</w:t>
      </w:r>
    </w:p>
    <w:p w:rsidR="00753E82" w:rsidRDefault="00753E82" w:rsidP="00753E82">
      <w:pPr>
        <w:pStyle w:val="ColumnDefn"/>
        <w:ind w:left="2880"/>
      </w:pPr>
      <w:r>
        <w:t>(3, EUROPE</w:t>
      </w:r>
      <w:proofErr w:type="gramStart"/>
      <w:r>
        <w:t>);</w:t>
      </w:r>
      <w:proofErr w:type="gramEnd"/>
      <w:r>
        <w:t>(4, MIDDLE EAST)</w:t>
      </w:r>
    </w:p>
    <w:p w:rsidR="00753E82" w:rsidRDefault="00753E82" w:rsidP="00753E82">
      <w:pPr>
        <w:pStyle w:val="ColumnDefn"/>
      </w:pPr>
      <w:r>
        <w:t>R_COMMENT text string [31,115].</w:t>
      </w:r>
    </w:p>
    <w:p w:rsidR="00753E82" w:rsidRDefault="00753E82" w:rsidP="00753E82">
      <w:pPr>
        <w:pStyle w:val="Heading3"/>
      </w:pPr>
      <w:bookmarkStart w:id="976" w:name="Rag_Ref389036208"/>
      <w:bookmarkStart w:id="977" w:name="Rag_Ref389036208T"/>
      <w:bookmarkEnd w:id="976"/>
      <w:r>
        <w:lastRenderedPageBreak/>
        <w:t>Refresh</w:t>
      </w:r>
      <w:bookmarkStart w:id="978" w:name="Xag999162"/>
      <w:bookmarkEnd w:id="978"/>
      <w:r>
        <w:t xml:space="preserve"> Function Data Generation</w:t>
      </w:r>
      <w:bookmarkStart w:id="979" w:name="Rag_Ref389036208P"/>
      <w:bookmarkEnd w:id="977"/>
      <w:r w:rsidR="000E1EE1">
        <w:rPr>
          <w:vanish/>
        </w:rPr>
        <w:fldChar w:fldCharType="begin" w:fldLock="1"/>
      </w:r>
      <w:r>
        <w:rPr>
          <w:vanish/>
        </w:rPr>
        <w:instrText xml:space="preserve">PAGEREF Rag_Ref389036208 \h  \* MERGEFORMAT </w:instrText>
      </w:r>
      <w:r w:rsidR="000E1EE1">
        <w:rPr>
          <w:vanish/>
        </w:rPr>
      </w:r>
      <w:r w:rsidR="000E1EE1">
        <w:rPr>
          <w:vanish/>
        </w:rPr>
        <w:fldChar w:fldCharType="separate"/>
      </w:r>
      <w:r>
        <w:rPr>
          <w:vanish/>
        </w:rPr>
        <w:t>97</w:t>
      </w:r>
      <w:r w:rsidR="000E1EE1">
        <w:rPr>
          <w:vanish/>
        </w:rPr>
        <w:fldChar w:fldCharType="end"/>
      </w:r>
      <w:bookmarkEnd w:id="979"/>
      <w:r w:rsidR="000E1EE1">
        <w:rPr>
          <w:vanish/>
        </w:rPr>
        <w:fldChar w:fldCharType="begin"/>
      </w:r>
      <w:r>
        <w:instrText>xe "Refresh Functions"</w:instrText>
      </w:r>
      <w:r w:rsidR="000E1EE1">
        <w:rPr>
          <w:vanish/>
        </w:rPr>
        <w:fldChar w:fldCharType="end"/>
      </w:r>
    </w:p>
    <w:p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0E1EE1" w:rsidRPr="00551FF5">
        <w:fldChar w:fldCharType="begin"/>
      </w:r>
      <w:r w:rsidR="00551FF5" w:rsidRPr="00551FF5">
        <w:instrText>xe "Primary key"</w:instrText>
      </w:r>
      <w:r w:rsidR="000E1EE1" w:rsidRPr="00551FF5">
        <w:fldChar w:fldCharType="end"/>
      </w:r>
      <w:r w:rsidR="00551FF5">
        <w:t xml:space="preserve"> </w:t>
      </w:r>
      <w:bookmarkStart w:id="980" w:name="Xag999164"/>
      <w:bookmarkEnd w:id="980"/>
      <w:r>
        <w:t>for the ORDERS and LINEITEM tables</w:t>
      </w:r>
      <w:bookmarkStart w:id="981" w:name="Xag999165"/>
      <w:bookmarkEnd w:id="981"/>
      <w:r w:rsidR="000E1EE1">
        <w:fldChar w:fldCharType="begin"/>
      </w:r>
      <w:r>
        <w:instrText>xe "Tables"</w:instrText>
      </w:r>
      <w:r w:rsidR="000E1EE1">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982" w:name="Xag999170"/>
      <w:bookmarkEnd w:id="982"/>
      <w:r w:rsidR="000E1EE1">
        <w:fldChar w:fldCharType="begin"/>
      </w:r>
      <w:r>
        <w:instrText>xe "Refresh Functions"</w:instrText>
      </w:r>
      <w:r w:rsidR="000E1EE1">
        <w:fldChar w:fldCharType="end"/>
      </w:r>
      <w:r>
        <w:t xml:space="preserve"> RF1 uses the 'holes' in the key ranges for inserting new rows</w:t>
      </w:r>
      <w:bookmarkStart w:id="983" w:name="Xag999171"/>
      <w:bookmarkEnd w:id="983"/>
      <w:r w:rsidR="000E1EE1">
        <w:fldChar w:fldCharType="begin"/>
      </w:r>
      <w:r>
        <w:instrText>xe "Rows"</w:instrText>
      </w:r>
      <w:r w:rsidR="000E1EE1">
        <w:fldChar w:fldCharType="end"/>
      </w:r>
      <w:r>
        <w:t xml:space="preserve">. </w:t>
      </w:r>
    </w:p>
    <w:p w:rsidR="00753E82" w:rsidRDefault="00753E82" w:rsidP="00753E82">
      <w:pPr>
        <w:pStyle w:val="Heading4"/>
      </w:pPr>
      <w:bookmarkStart w:id="984" w:name="Rag_Ref415036710"/>
      <w:bookmarkStart w:id="985" w:name="Rag_Ref415036710T"/>
      <w:bookmarkEnd w:id="984"/>
      <w:r>
        <w:t>DBGEN</w:t>
      </w:r>
      <w:bookmarkStart w:id="986" w:name="Xag999173"/>
      <w:bookmarkEnd w:id="986"/>
      <w:r>
        <w:t xml:space="preserve"> generates refresh</w:t>
      </w:r>
      <w:bookmarkStart w:id="987" w:name="Xag999174"/>
      <w:bookmarkEnd w:id="987"/>
      <w:r>
        <w:t xml:space="preserve"> data sets for the refresh function</w:t>
      </w:r>
      <w:bookmarkStart w:id="988" w:name="Xag999175"/>
      <w:bookmarkEnd w:id="988"/>
      <w:r>
        <w:t>s such that:</w:t>
      </w:r>
      <w:bookmarkStart w:id="989" w:name="Rag_Ref415036710P"/>
      <w:bookmarkEnd w:id="985"/>
      <w:r w:rsidR="000E1EE1">
        <w:rPr>
          <w:vanish/>
        </w:rPr>
        <w:fldChar w:fldCharType="begin" w:fldLock="1"/>
      </w:r>
      <w:r>
        <w:rPr>
          <w:vanish/>
        </w:rPr>
        <w:instrText xml:space="preserve">PAGEREF Rag_Ref415036710 \h  \* MERGEFORMAT </w:instrText>
      </w:r>
      <w:r w:rsidR="000E1EE1">
        <w:rPr>
          <w:vanish/>
        </w:rPr>
      </w:r>
      <w:r w:rsidR="000E1EE1">
        <w:rPr>
          <w:vanish/>
        </w:rPr>
        <w:fldChar w:fldCharType="separate"/>
      </w:r>
      <w:r>
        <w:rPr>
          <w:vanish/>
        </w:rPr>
        <w:t>97</w:t>
      </w:r>
      <w:r w:rsidR="000E1EE1">
        <w:rPr>
          <w:vanish/>
        </w:rPr>
        <w:fldChar w:fldCharType="end"/>
      </w:r>
      <w:bookmarkEnd w:id="989"/>
      <w:r w:rsidR="000E1EE1">
        <w:rPr>
          <w:vanish/>
        </w:rPr>
        <w:fldChar w:fldCharType="begin"/>
      </w:r>
      <w:r>
        <w:instrText>xe "DBGEN"</w:instrText>
      </w:r>
      <w:r w:rsidR="000E1EE1">
        <w:rPr>
          <w:vanish/>
        </w:rPr>
        <w:fldChar w:fldCharType="end"/>
      </w:r>
      <w:r w:rsidR="000E1EE1">
        <w:rPr>
          <w:vanish/>
        </w:rPr>
        <w:fldChar w:fldCharType="begin"/>
      </w:r>
      <w:r>
        <w:instrText>xe "Refresh Functions"</w:instrText>
      </w:r>
      <w:r w:rsidR="000E1EE1">
        <w:rPr>
          <w:vanish/>
        </w:rPr>
        <w:fldChar w:fldCharType="end"/>
      </w:r>
      <w:r w:rsidR="000E1EE1">
        <w:rPr>
          <w:vanish/>
        </w:rPr>
        <w:fldChar w:fldCharType="begin"/>
      </w:r>
      <w:r>
        <w:instrText>xe "Refresh Functions"</w:instrText>
      </w:r>
      <w:r w:rsidR="000E1EE1">
        <w:rPr>
          <w:vanish/>
        </w:rPr>
        <w:fldChar w:fldCharType="end"/>
      </w:r>
    </w:p>
    <w:p w:rsidR="00753E82" w:rsidRDefault="00753E82" w:rsidP="00753E82">
      <w:pPr>
        <w:pStyle w:val="Bullets"/>
      </w:pPr>
      <w:r>
        <w:t>For the first through the 1,000th execution of RF1 data sets are generated for inserting 0.1% new rows</w:t>
      </w:r>
      <w:bookmarkStart w:id="990" w:name="Xag999177"/>
      <w:bookmarkEnd w:id="990"/>
      <w:r w:rsidR="000E1EE1">
        <w:fldChar w:fldCharType="begin"/>
      </w:r>
      <w:r>
        <w:instrText>xe "Rows"</w:instrText>
      </w:r>
      <w:r w:rsidR="000E1EE1">
        <w:fldChar w:fldCharType="end"/>
      </w:r>
      <w:r>
        <w:t xml:space="preserve"> with a </w:t>
      </w:r>
      <w:r w:rsidR="00551FF5">
        <w:t>‘P</w:t>
      </w:r>
      <w:r w:rsidR="00551FF5" w:rsidRPr="00551FF5">
        <w:t xml:space="preserve">rimary </w:t>
      </w:r>
      <w:r w:rsidR="00551FF5">
        <w:t>K</w:t>
      </w:r>
      <w:r w:rsidR="00551FF5" w:rsidRPr="00551FF5">
        <w:t>eys</w:t>
      </w:r>
      <w:r w:rsidR="00551FF5">
        <w:t>’</w:t>
      </w:r>
      <w:r w:rsidR="000E1EE1" w:rsidRPr="00551FF5">
        <w:fldChar w:fldCharType="begin"/>
      </w:r>
      <w:r w:rsidR="00551FF5" w:rsidRPr="00551FF5">
        <w:instrText>xe "Primary key"</w:instrText>
      </w:r>
      <w:r w:rsidR="000E1EE1" w:rsidRPr="00551FF5">
        <w:fldChar w:fldCharType="end"/>
      </w:r>
      <w:r w:rsidR="00551FF5">
        <w:t xml:space="preserve"> </w:t>
      </w:r>
      <w:bookmarkStart w:id="991" w:name="Xag999179"/>
      <w:bookmarkEnd w:id="991"/>
      <w:r>
        <w:t>within the second 8 key values of each group of 32 keys;</w:t>
      </w:r>
    </w:p>
    <w:p w:rsidR="00753E82" w:rsidRDefault="00753E82" w:rsidP="00753E82">
      <w:pPr>
        <w:pStyle w:val="Bullets"/>
      </w:pPr>
      <w:r>
        <w:t>For the first through the 1,000th execution of RF2 data sets are generated for deleting 0.1% existing rows</w:t>
      </w:r>
      <w:bookmarkStart w:id="992" w:name="Xag999180"/>
      <w:bookmarkEnd w:id="992"/>
      <w:r w:rsidR="000E1EE1">
        <w:fldChar w:fldCharType="begin"/>
      </w:r>
      <w:r>
        <w:instrText>xe "Rows"</w:instrText>
      </w:r>
      <w:r w:rsidR="000E1EE1">
        <w:fldChar w:fldCharType="end"/>
      </w:r>
      <w:r>
        <w:t xml:space="preserve"> with a </w:t>
      </w:r>
      <w:r w:rsidR="00551FF5">
        <w:t>‘P</w:t>
      </w:r>
      <w:r w:rsidR="00551FF5" w:rsidRPr="00551FF5">
        <w:t xml:space="preserve">rimary </w:t>
      </w:r>
      <w:r w:rsidR="00551FF5">
        <w:t>K</w:t>
      </w:r>
      <w:r w:rsidR="00551FF5" w:rsidRPr="00551FF5">
        <w:t>eys</w:t>
      </w:r>
      <w:r w:rsidR="00551FF5">
        <w:t>’</w:t>
      </w:r>
      <w:r w:rsidR="000E1EE1" w:rsidRPr="00551FF5">
        <w:fldChar w:fldCharType="begin"/>
      </w:r>
      <w:r w:rsidR="00551FF5" w:rsidRPr="00551FF5">
        <w:instrText>xe "Primary key"</w:instrText>
      </w:r>
      <w:r w:rsidR="000E1EE1" w:rsidRPr="00551FF5">
        <w:fldChar w:fldCharType="end"/>
      </w:r>
      <w:r w:rsidR="00551FF5">
        <w:t xml:space="preserve"> </w:t>
      </w:r>
      <w:bookmarkStart w:id="993" w:name="Xag999182"/>
      <w:bookmarkEnd w:id="993"/>
      <w:r>
        <w:t xml:space="preserve">within the original first 8 key values of each group of 32 keys. </w:t>
      </w:r>
    </w:p>
    <w:p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0E1EE1" w:rsidRPr="00551FF5">
        <w:fldChar w:fldCharType="begin"/>
      </w:r>
      <w:r w:rsidR="00551FF5" w:rsidRPr="00551FF5">
        <w:instrText>xe "Primary key"</w:instrText>
      </w:r>
      <w:r w:rsidR="000E1EE1" w:rsidRPr="00551FF5">
        <w:fldChar w:fldCharType="end"/>
      </w:r>
      <w:r w:rsidR="00551FF5">
        <w:t xml:space="preserve"> </w:t>
      </w:r>
      <w:bookmarkStart w:id="994" w:name="Xag999184"/>
      <w:bookmarkEnd w:id="994"/>
      <w:r w:rsidR="000E1EE1">
        <w:fldChar w:fldCharType="begin"/>
      </w:r>
      <w:r>
        <w:instrText>xe "Primary key"</w:instrText>
      </w:r>
      <w:r w:rsidR="000E1EE1">
        <w:fldChar w:fldCharType="end"/>
      </w:r>
      <w:r>
        <w:t>, but the second 8 key values of each group of 32 keys are now used.</w:t>
      </w:r>
    </w:p>
    <w:p w:rsidR="00753E82" w:rsidRDefault="00753E82" w:rsidP="00753E82">
      <w:pPr>
        <w:pStyle w:val="Heading4"/>
      </w:pPr>
      <w:r>
        <w:t>The refresh function</w:t>
      </w:r>
      <w:bookmarkStart w:id="995" w:name="Xag999185"/>
      <w:bookmarkEnd w:id="995"/>
      <w:r w:rsidR="000E1EE1">
        <w:fldChar w:fldCharType="begin"/>
      </w:r>
      <w:r>
        <w:instrText>xe "Refresh Functions"</w:instrText>
      </w:r>
      <w:r w:rsidR="000E1EE1">
        <w:fldChar w:fldCharType="end"/>
      </w:r>
      <w:r>
        <w:t xml:space="preserve"> data set generation scheme can be repeated until 4000 RF1/RF2 pairs have been executed, at which point the population</w:t>
      </w:r>
      <w:bookmarkStart w:id="996" w:name="Xag999187"/>
      <w:bookmarkEnd w:id="996"/>
      <w:r w:rsidR="000E1EE1">
        <w:fldChar w:fldCharType="begin"/>
      </w:r>
      <w:r>
        <w:instrText>xe "Database population"</w:instrText>
      </w:r>
      <w:r w:rsidR="000E1EE1">
        <w:fldChar w:fldCharType="end"/>
      </w:r>
      <w:r>
        <w:t xml:space="preserve"> of the test database is once again in its initial state. </w:t>
      </w:r>
    </w:p>
    <w:p w:rsidR="00753E82" w:rsidRDefault="00753E82" w:rsidP="00753E82">
      <w:pPr>
        <w:pStyle w:val="Heading3"/>
      </w:pPr>
      <w:bookmarkStart w:id="997" w:name="Rag_Ref389029829"/>
      <w:bookmarkStart w:id="998" w:name="Rag_Ref389029829T"/>
      <w:bookmarkEnd w:id="997"/>
      <w:r>
        <w:t>Database Size</w:t>
      </w:r>
      <w:bookmarkStart w:id="999" w:name="Xag999189"/>
      <w:bookmarkEnd w:id="998"/>
      <w:bookmarkEnd w:id="999"/>
      <w:r w:rsidR="000E1EE1">
        <w:fldChar w:fldCharType="begin"/>
      </w:r>
      <w:r>
        <w:instrText>xe "Database size"</w:instrText>
      </w:r>
      <w:r w:rsidR="000E1EE1">
        <w:fldChar w:fldCharType="end"/>
      </w:r>
    </w:p>
    <w:p w:rsidR="00753E82" w:rsidRDefault="000E1EE1" w:rsidP="00753E82">
      <w:pPr>
        <w:pStyle w:val="Heading4"/>
      </w:pPr>
      <w:hyperlink w:anchor="Rag_Ref417725378" w:history="1">
        <w:r w:rsidR="00753E82">
          <w:t>Table 3: Estimated Database Size</w:t>
        </w:r>
      </w:hyperlink>
      <w:r w:rsidR="00753E82">
        <w:t xml:space="preserve"> shows the test database size</w:t>
      </w:r>
      <w:bookmarkStart w:id="1000" w:name="Xag999194"/>
      <w:bookmarkEnd w:id="1000"/>
      <w:r>
        <w:fldChar w:fldCharType="begin"/>
      </w:r>
      <w:r w:rsidR="00753E82">
        <w:instrText>xe "Database size"</w:instrText>
      </w:r>
      <w:r>
        <w:fldChar w:fldCharType="end"/>
      </w:r>
      <w:r w:rsidR="00753E82">
        <w:t xml:space="preserve"> for a scale factor</w:t>
      </w:r>
      <w:bookmarkStart w:id="1001" w:name="Xag999195"/>
      <w:bookmarkEnd w:id="1001"/>
      <w:r>
        <w:fldChar w:fldCharType="begin"/>
      </w:r>
      <w:r w:rsidR="00753E82">
        <w:instrText>xe "Scale factor"</w:instrText>
      </w:r>
      <w:r>
        <w:fldChar w:fldCharType="end"/>
      </w:r>
      <w:r w:rsidR="00753E82">
        <w:t>, SF, of 1.</w:t>
      </w:r>
    </w:p>
    <w:p w:rsidR="00753E82" w:rsidRDefault="00753E82" w:rsidP="00753E82">
      <w:pPr>
        <w:pStyle w:val="Caption"/>
        <w:widowControl/>
      </w:pPr>
      <w:bookmarkStart w:id="1002" w:name="Rag_Ref417725378"/>
      <w:bookmarkStart w:id="1003" w:name="Rag_Ref417725378T"/>
      <w:bookmarkEnd w:id="1002"/>
      <w:r>
        <w:t>Table</w:t>
      </w:r>
      <w:bookmarkStart w:id="1004" w:name="Xag999198"/>
      <w:bookmarkEnd w:id="1004"/>
      <w:r>
        <w:t xml:space="preserve"> 3: Estimated Database Size</w:t>
      </w:r>
      <w:bookmarkStart w:id="1005" w:name="Xag999199"/>
      <w:bookmarkStart w:id="1006" w:name="Rag_Ref417725378P"/>
      <w:bookmarkEnd w:id="1003"/>
      <w:bookmarkEnd w:id="1005"/>
      <w:r w:rsidR="000E1EE1">
        <w:rPr>
          <w:vanish/>
        </w:rPr>
        <w:fldChar w:fldCharType="begin" w:fldLock="1"/>
      </w:r>
      <w:r>
        <w:rPr>
          <w:vanish/>
        </w:rPr>
        <w:instrText xml:space="preserve">PAGEREF Rag_Ref417725378 \h  \* MERGEFORMAT </w:instrText>
      </w:r>
      <w:r w:rsidR="000E1EE1">
        <w:rPr>
          <w:vanish/>
        </w:rPr>
      </w:r>
      <w:r w:rsidR="000E1EE1">
        <w:rPr>
          <w:vanish/>
        </w:rPr>
        <w:fldChar w:fldCharType="separate"/>
      </w:r>
      <w:r>
        <w:rPr>
          <w:vanish/>
        </w:rPr>
        <w:t>97</w:t>
      </w:r>
      <w:r w:rsidR="000E1EE1">
        <w:rPr>
          <w:vanish/>
        </w:rPr>
        <w:fldChar w:fldCharType="end"/>
      </w:r>
      <w:bookmarkEnd w:id="1006"/>
      <w:r w:rsidR="000E1EE1">
        <w:rPr>
          <w:vanish/>
        </w:rPr>
        <w:fldChar w:fldCharType="begin"/>
      </w:r>
      <w:r>
        <w:instrText>xe "Tables"</w:instrText>
      </w:r>
      <w:r w:rsidR="000E1EE1">
        <w:rPr>
          <w:vanish/>
        </w:rPr>
        <w:fldChar w:fldCharType="end"/>
      </w:r>
      <w:r w:rsidR="000E1EE1">
        <w:rPr>
          <w:vanish/>
        </w:rPr>
        <w:fldChar w:fldCharType="begin"/>
      </w:r>
      <w:r>
        <w:instrText>xe "Database size"</w:instrText>
      </w:r>
      <w:r w:rsidR="000E1EE1">
        <w:rPr>
          <w:vanish/>
        </w:rPr>
        <w:fldChar w:fldCharType="end"/>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434"/>
        <w:gridCol w:w="1411"/>
        <w:gridCol w:w="1901"/>
        <w:gridCol w:w="1656"/>
      </w:tblGrid>
      <w:tr w:rsidR="00753E82">
        <w:trPr>
          <w:trHeight w:val="693"/>
        </w:trPr>
        <w:tc>
          <w:tcPr>
            <w:tcW w:w="2434" w:type="dxa"/>
            <w:tcBorders>
              <w:top w:val="single" w:sz="6" w:space="0" w:color="auto"/>
              <w:left w:val="nil"/>
              <w:bottom w:val="single" w:sz="6" w:space="0" w:color="auto"/>
              <w:right w:val="nil"/>
            </w:tcBorders>
          </w:tcPr>
          <w:p w:rsidR="00753E82" w:rsidRDefault="00753E82" w:rsidP="00753E82">
            <w:pPr>
              <w:pStyle w:val="CellBody"/>
            </w:pPr>
            <w:r>
              <w:t>Table</w:t>
            </w:r>
            <w:bookmarkStart w:id="1007" w:name="Xag999203"/>
            <w:bookmarkEnd w:id="1007"/>
            <w:r w:rsidR="000E1EE1">
              <w:fldChar w:fldCharType="begin"/>
            </w:r>
            <w:r>
              <w:instrText>xe "Tables"</w:instrText>
            </w:r>
            <w:r w:rsidR="000E1EE1">
              <w:fldChar w:fldCharType="end"/>
            </w:r>
            <w:r>
              <w:t xml:space="preserve"> Name</w:t>
            </w:r>
          </w:p>
        </w:tc>
        <w:tc>
          <w:tcPr>
            <w:tcW w:w="1411" w:type="dxa"/>
            <w:tcBorders>
              <w:top w:val="single" w:sz="6" w:space="0" w:color="auto"/>
              <w:left w:val="nil"/>
              <w:bottom w:val="single" w:sz="6" w:space="0" w:color="auto"/>
              <w:right w:val="nil"/>
            </w:tcBorders>
          </w:tcPr>
          <w:p w:rsidR="00753E82" w:rsidRDefault="00753E82" w:rsidP="00753E82">
            <w:pPr>
              <w:pStyle w:val="CellBody"/>
            </w:pPr>
            <w:r>
              <w:t>Cardinality</w:t>
            </w:r>
            <w:r>
              <w:br/>
              <w:t>(in rows)</w:t>
            </w:r>
            <w:bookmarkStart w:id="1008" w:name="Xag999207"/>
            <w:bookmarkEnd w:id="1008"/>
            <w:r w:rsidR="000E1EE1">
              <w:fldChar w:fldCharType="begin"/>
            </w:r>
            <w:r>
              <w:instrText>xe "Rows"</w:instrText>
            </w:r>
            <w:r w:rsidR="000E1EE1">
              <w:fldChar w:fldCharType="end"/>
            </w:r>
          </w:p>
        </w:tc>
        <w:tc>
          <w:tcPr>
            <w:tcW w:w="1901" w:type="dxa"/>
            <w:tcBorders>
              <w:top w:val="single" w:sz="6" w:space="0" w:color="auto"/>
              <w:left w:val="nil"/>
              <w:bottom w:val="single" w:sz="6" w:space="0" w:color="auto"/>
              <w:right w:val="nil"/>
            </w:tcBorders>
          </w:tcPr>
          <w:p w:rsidR="00753E82" w:rsidRDefault="00753E82" w:rsidP="00753E82">
            <w:pPr>
              <w:pStyle w:val="CellBody"/>
            </w:pPr>
            <w:r>
              <w:t>Length (in bytes)</w:t>
            </w:r>
            <w:r>
              <w:br/>
              <w:t>of Typical</w:t>
            </w:r>
            <w:r w:rsidRPr="00E12179">
              <w:rPr>
                <w:vertAlign w:val="superscript"/>
              </w:rPr>
              <w:t>2</w:t>
            </w:r>
            <w:r>
              <w:t xml:space="preserve"> Row</w:t>
            </w:r>
            <w:bookmarkStart w:id="1009" w:name="Xag999210"/>
            <w:bookmarkEnd w:id="1009"/>
            <w:r w:rsidR="000E1EE1">
              <w:fldChar w:fldCharType="begin"/>
            </w:r>
            <w:r>
              <w:instrText>xe "Rows"</w:instrText>
            </w:r>
            <w:r w:rsidR="000E1EE1">
              <w:fldChar w:fldCharType="end"/>
            </w:r>
          </w:p>
        </w:tc>
        <w:tc>
          <w:tcPr>
            <w:tcW w:w="1656" w:type="dxa"/>
            <w:tcBorders>
              <w:top w:val="single" w:sz="6" w:space="0" w:color="auto"/>
              <w:left w:val="nil"/>
              <w:bottom w:val="single" w:sz="6" w:space="0" w:color="auto"/>
              <w:right w:val="nil"/>
            </w:tcBorders>
          </w:tcPr>
          <w:p w:rsidR="00753E82" w:rsidRDefault="00753E82" w:rsidP="00753E82">
            <w:pPr>
              <w:pStyle w:val="CellBody"/>
            </w:pPr>
            <w:r>
              <w:t>Typical</w:t>
            </w:r>
            <w:r w:rsidRPr="00E12179">
              <w:rPr>
                <w:vertAlign w:val="superscript"/>
              </w:rPr>
              <w:t>2</w:t>
            </w:r>
            <w:r>
              <w:t xml:space="preserve"> Table</w:t>
            </w:r>
            <w:bookmarkStart w:id="1010" w:name="Xag999212"/>
            <w:bookmarkEnd w:id="1010"/>
            <w:r>
              <w:br/>
            </w:r>
            <w:r w:rsidR="000E1EE1">
              <w:fldChar w:fldCharType="begin"/>
            </w:r>
            <w:r>
              <w:instrText>xe "Tables"</w:instrText>
            </w:r>
            <w:r w:rsidR="000E1EE1">
              <w:fldChar w:fldCharType="end"/>
            </w:r>
            <w:r>
              <w:t>Size (in MB)</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SUPPLIER</w:t>
            </w:r>
          </w:p>
        </w:tc>
        <w:tc>
          <w:tcPr>
            <w:tcW w:w="1411" w:type="dxa"/>
            <w:tcBorders>
              <w:top w:val="nil"/>
              <w:left w:val="nil"/>
              <w:bottom w:val="single" w:sz="6" w:space="0" w:color="auto"/>
              <w:right w:val="nil"/>
            </w:tcBorders>
          </w:tcPr>
          <w:p w:rsidR="00753E82" w:rsidRDefault="00753E82" w:rsidP="00753E82">
            <w:pPr>
              <w:pStyle w:val="CellBody"/>
            </w:pPr>
            <w:r>
              <w:t>10,000</w:t>
            </w:r>
          </w:p>
        </w:tc>
        <w:tc>
          <w:tcPr>
            <w:tcW w:w="1901" w:type="dxa"/>
            <w:tcBorders>
              <w:top w:val="nil"/>
              <w:left w:val="nil"/>
              <w:bottom w:val="single" w:sz="6" w:space="0" w:color="auto"/>
              <w:right w:val="nil"/>
            </w:tcBorders>
          </w:tcPr>
          <w:p w:rsidR="00753E82" w:rsidRDefault="00753E82" w:rsidP="00753E82">
            <w:pPr>
              <w:pStyle w:val="CellBody"/>
            </w:pPr>
            <w:r>
              <w:t>159</w:t>
            </w:r>
          </w:p>
        </w:tc>
        <w:tc>
          <w:tcPr>
            <w:tcW w:w="1656" w:type="dxa"/>
            <w:tcBorders>
              <w:top w:val="nil"/>
              <w:left w:val="nil"/>
              <w:bottom w:val="single" w:sz="6" w:space="0" w:color="auto"/>
              <w:right w:val="nil"/>
            </w:tcBorders>
          </w:tcPr>
          <w:p w:rsidR="00753E82" w:rsidRDefault="00753E82" w:rsidP="00753E82">
            <w:pPr>
              <w:pStyle w:val="CellBody"/>
            </w:pPr>
            <w:r>
              <w:t>2</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w:t>
            </w:r>
          </w:p>
        </w:tc>
        <w:tc>
          <w:tcPr>
            <w:tcW w:w="1411" w:type="dxa"/>
            <w:tcBorders>
              <w:top w:val="nil"/>
              <w:left w:val="nil"/>
              <w:bottom w:val="single" w:sz="6" w:space="0" w:color="auto"/>
              <w:right w:val="nil"/>
            </w:tcBorders>
          </w:tcPr>
          <w:p w:rsidR="00753E82" w:rsidRDefault="00753E82" w:rsidP="00753E82">
            <w:pPr>
              <w:pStyle w:val="CellBody"/>
            </w:pPr>
            <w:r>
              <w:t>200,000</w:t>
            </w:r>
          </w:p>
        </w:tc>
        <w:tc>
          <w:tcPr>
            <w:tcW w:w="1901" w:type="dxa"/>
            <w:tcBorders>
              <w:top w:val="nil"/>
              <w:left w:val="nil"/>
              <w:bottom w:val="single" w:sz="6" w:space="0" w:color="auto"/>
              <w:right w:val="nil"/>
            </w:tcBorders>
          </w:tcPr>
          <w:p w:rsidR="00753E82" w:rsidRDefault="00753E82" w:rsidP="00753E82">
            <w:pPr>
              <w:pStyle w:val="CellBody"/>
            </w:pPr>
            <w:r>
              <w:t>155</w:t>
            </w:r>
          </w:p>
        </w:tc>
        <w:tc>
          <w:tcPr>
            <w:tcW w:w="1656" w:type="dxa"/>
            <w:tcBorders>
              <w:top w:val="nil"/>
              <w:left w:val="nil"/>
              <w:bottom w:val="single" w:sz="6" w:space="0" w:color="auto"/>
              <w:right w:val="nil"/>
            </w:tcBorders>
          </w:tcPr>
          <w:p w:rsidR="00753E82" w:rsidRDefault="00753E82" w:rsidP="00753E82">
            <w:pPr>
              <w:pStyle w:val="CellBody"/>
            </w:pPr>
            <w:r>
              <w:t>30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PARTSUPP</w:t>
            </w:r>
          </w:p>
        </w:tc>
        <w:tc>
          <w:tcPr>
            <w:tcW w:w="1411" w:type="dxa"/>
            <w:tcBorders>
              <w:top w:val="nil"/>
              <w:left w:val="nil"/>
              <w:bottom w:val="single" w:sz="6" w:space="0" w:color="auto"/>
              <w:right w:val="nil"/>
            </w:tcBorders>
          </w:tcPr>
          <w:p w:rsidR="00753E82" w:rsidRDefault="00753E82" w:rsidP="00753E82">
            <w:pPr>
              <w:pStyle w:val="CellBody"/>
            </w:pPr>
            <w:r>
              <w:t>800,000</w:t>
            </w:r>
          </w:p>
        </w:tc>
        <w:tc>
          <w:tcPr>
            <w:tcW w:w="1901" w:type="dxa"/>
            <w:tcBorders>
              <w:top w:val="nil"/>
              <w:left w:val="nil"/>
              <w:bottom w:val="single" w:sz="6" w:space="0" w:color="auto"/>
              <w:right w:val="nil"/>
            </w:tcBorders>
          </w:tcPr>
          <w:p w:rsidR="00753E82" w:rsidRDefault="00753E82" w:rsidP="00753E82">
            <w:pPr>
              <w:pStyle w:val="CellBody"/>
            </w:pPr>
            <w:r>
              <w:t>144</w:t>
            </w:r>
          </w:p>
        </w:tc>
        <w:tc>
          <w:tcPr>
            <w:tcW w:w="1656" w:type="dxa"/>
            <w:tcBorders>
              <w:top w:val="nil"/>
              <w:left w:val="nil"/>
              <w:bottom w:val="single" w:sz="6" w:space="0" w:color="auto"/>
              <w:right w:val="nil"/>
            </w:tcBorders>
          </w:tcPr>
          <w:p w:rsidR="00753E82" w:rsidRDefault="00753E82" w:rsidP="00753E82">
            <w:pPr>
              <w:pStyle w:val="CellBody"/>
            </w:pPr>
            <w:r>
              <w:t>110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 xml:space="preserve">CUSTOMER </w:t>
            </w:r>
          </w:p>
        </w:tc>
        <w:tc>
          <w:tcPr>
            <w:tcW w:w="1411" w:type="dxa"/>
            <w:tcBorders>
              <w:top w:val="nil"/>
              <w:left w:val="nil"/>
              <w:bottom w:val="single" w:sz="6" w:space="0" w:color="auto"/>
              <w:right w:val="nil"/>
            </w:tcBorders>
          </w:tcPr>
          <w:p w:rsidR="00753E82" w:rsidRDefault="00753E82" w:rsidP="00753E82">
            <w:pPr>
              <w:pStyle w:val="CellBody"/>
            </w:pPr>
            <w:r>
              <w:t>150,000</w:t>
            </w:r>
          </w:p>
        </w:tc>
        <w:tc>
          <w:tcPr>
            <w:tcW w:w="1901" w:type="dxa"/>
            <w:tcBorders>
              <w:top w:val="nil"/>
              <w:left w:val="nil"/>
              <w:bottom w:val="single" w:sz="6" w:space="0" w:color="auto"/>
              <w:right w:val="nil"/>
            </w:tcBorders>
          </w:tcPr>
          <w:p w:rsidR="00753E82" w:rsidRDefault="00753E82" w:rsidP="00753E82">
            <w:pPr>
              <w:pStyle w:val="CellBody"/>
            </w:pPr>
            <w:r>
              <w:t>179</w:t>
            </w:r>
          </w:p>
        </w:tc>
        <w:tc>
          <w:tcPr>
            <w:tcW w:w="1656" w:type="dxa"/>
            <w:tcBorders>
              <w:top w:val="nil"/>
              <w:left w:val="nil"/>
              <w:bottom w:val="single" w:sz="6" w:space="0" w:color="auto"/>
              <w:right w:val="nil"/>
            </w:tcBorders>
          </w:tcPr>
          <w:p w:rsidR="00753E82" w:rsidRDefault="00753E82" w:rsidP="00753E82">
            <w:pPr>
              <w:pStyle w:val="CellBody"/>
            </w:pPr>
            <w:r>
              <w:t>26</w:t>
            </w:r>
          </w:p>
        </w:tc>
      </w:tr>
      <w:tr w:rsidR="00753E82">
        <w:trPr>
          <w:trHeight w:val="421"/>
        </w:trPr>
        <w:tc>
          <w:tcPr>
            <w:tcW w:w="2434" w:type="dxa"/>
            <w:tcBorders>
              <w:top w:val="nil"/>
              <w:left w:val="nil"/>
              <w:bottom w:val="single" w:sz="6" w:space="0" w:color="auto"/>
              <w:right w:val="nil"/>
            </w:tcBorders>
          </w:tcPr>
          <w:p w:rsidR="00753E82" w:rsidRDefault="00753E82" w:rsidP="00753E82">
            <w:pPr>
              <w:pStyle w:val="CellBody"/>
            </w:pPr>
            <w:r>
              <w:t>ORDERS</w:t>
            </w:r>
          </w:p>
        </w:tc>
        <w:tc>
          <w:tcPr>
            <w:tcW w:w="1411" w:type="dxa"/>
            <w:tcBorders>
              <w:top w:val="nil"/>
              <w:left w:val="nil"/>
              <w:bottom w:val="single" w:sz="6" w:space="0" w:color="auto"/>
              <w:right w:val="nil"/>
            </w:tcBorders>
          </w:tcPr>
          <w:p w:rsidR="00753E82" w:rsidRDefault="00753E82" w:rsidP="00753E82">
            <w:pPr>
              <w:pStyle w:val="CellBody"/>
            </w:pPr>
            <w:r>
              <w:t>1,500,000</w:t>
            </w:r>
          </w:p>
        </w:tc>
        <w:tc>
          <w:tcPr>
            <w:tcW w:w="1901" w:type="dxa"/>
            <w:tcBorders>
              <w:top w:val="nil"/>
              <w:left w:val="nil"/>
              <w:bottom w:val="single" w:sz="6" w:space="0" w:color="auto"/>
              <w:right w:val="nil"/>
            </w:tcBorders>
          </w:tcPr>
          <w:p w:rsidR="00753E82" w:rsidRDefault="00753E82" w:rsidP="00753E82">
            <w:pPr>
              <w:pStyle w:val="CellBody"/>
            </w:pPr>
            <w:r>
              <w:t>104</w:t>
            </w:r>
          </w:p>
        </w:tc>
        <w:tc>
          <w:tcPr>
            <w:tcW w:w="1656" w:type="dxa"/>
            <w:tcBorders>
              <w:top w:val="nil"/>
              <w:left w:val="nil"/>
              <w:bottom w:val="single" w:sz="6" w:space="0" w:color="auto"/>
              <w:right w:val="nil"/>
            </w:tcBorders>
          </w:tcPr>
          <w:p w:rsidR="00753E82" w:rsidRDefault="00753E82" w:rsidP="00753E82">
            <w:pPr>
              <w:pStyle w:val="CellBody"/>
            </w:pPr>
            <w:r>
              <w:t>149</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rsidR="00753E82" w:rsidRDefault="00753E82" w:rsidP="00753E82">
            <w:pPr>
              <w:pStyle w:val="CellBody"/>
            </w:pPr>
            <w:r>
              <w:t>6,001,215</w:t>
            </w:r>
          </w:p>
        </w:tc>
        <w:tc>
          <w:tcPr>
            <w:tcW w:w="1901" w:type="dxa"/>
            <w:tcBorders>
              <w:top w:val="nil"/>
              <w:left w:val="nil"/>
              <w:bottom w:val="single" w:sz="6" w:space="0" w:color="auto"/>
              <w:right w:val="nil"/>
            </w:tcBorders>
          </w:tcPr>
          <w:p w:rsidR="00753E82" w:rsidRDefault="00753E82" w:rsidP="00753E82">
            <w:pPr>
              <w:pStyle w:val="CellBody"/>
            </w:pPr>
            <w:r>
              <w:t>112</w:t>
            </w:r>
          </w:p>
        </w:tc>
        <w:tc>
          <w:tcPr>
            <w:tcW w:w="1656" w:type="dxa"/>
            <w:tcBorders>
              <w:top w:val="nil"/>
              <w:left w:val="nil"/>
              <w:bottom w:val="single" w:sz="6" w:space="0" w:color="auto"/>
              <w:right w:val="nil"/>
            </w:tcBorders>
          </w:tcPr>
          <w:p w:rsidR="00753E82" w:rsidRDefault="00753E82" w:rsidP="00753E82">
            <w:pPr>
              <w:pStyle w:val="CellBody"/>
            </w:pPr>
            <w:r>
              <w:t>641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25</w:t>
            </w:r>
          </w:p>
        </w:tc>
        <w:tc>
          <w:tcPr>
            <w:tcW w:w="1901" w:type="dxa"/>
            <w:tcBorders>
              <w:top w:val="nil"/>
              <w:left w:val="nil"/>
              <w:bottom w:val="single" w:sz="6" w:space="0" w:color="auto"/>
              <w:right w:val="nil"/>
            </w:tcBorders>
          </w:tcPr>
          <w:p w:rsidR="00753E82" w:rsidRDefault="00753E82" w:rsidP="00753E82">
            <w:pPr>
              <w:pStyle w:val="CellBody"/>
            </w:pPr>
            <w:r>
              <w:t>128</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5</w:t>
            </w:r>
          </w:p>
        </w:tc>
        <w:tc>
          <w:tcPr>
            <w:tcW w:w="1901" w:type="dxa"/>
            <w:tcBorders>
              <w:top w:val="nil"/>
              <w:left w:val="nil"/>
              <w:bottom w:val="single" w:sz="6" w:space="0" w:color="auto"/>
              <w:right w:val="nil"/>
            </w:tcBorders>
          </w:tcPr>
          <w:p w:rsidR="00753E82" w:rsidRDefault="00753E82" w:rsidP="00753E82">
            <w:pPr>
              <w:pStyle w:val="CellBody"/>
            </w:pPr>
            <w:r>
              <w:t>124</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1205"/>
        </w:trPr>
        <w:tc>
          <w:tcPr>
            <w:tcW w:w="2434" w:type="dxa"/>
            <w:tcBorders>
              <w:top w:val="nil"/>
              <w:left w:val="nil"/>
              <w:bottom w:val="single" w:sz="6" w:space="0" w:color="auto"/>
              <w:right w:val="nil"/>
            </w:tcBorders>
          </w:tcPr>
          <w:p w:rsidR="00753E82" w:rsidRDefault="00753E82" w:rsidP="00753E82">
            <w:pPr>
              <w:pStyle w:val="CellBody"/>
            </w:pPr>
            <w:r>
              <w:t xml:space="preserve">Total </w:t>
            </w:r>
          </w:p>
        </w:tc>
        <w:tc>
          <w:tcPr>
            <w:tcW w:w="1411" w:type="dxa"/>
            <w:tcBorders>
              <w:top w:val="nil"/>
              <w:left w:val="nil"/>
              <w:bottom w:val="single" w:sz="6" w:space="0" w:color="auto"/>
              <w:right w:val="nil"/>
            </w:tcBorders>
          </w:tcPr>
          <w:p w:rsidR="00753E82" w:rsidRDefault="00753E82" w:rsidP="00753E82">
            <w:pPr>
              <w:pStyle w:val="CellBody"/>
            </w:pPr>
            <w:r>
              <w:t>8,661,245</w:t>
            </w:r>
          </w:p>
        </w:tc>
        <w:tc>
          <w:tcPr>
            <w:tcW w:w="1901" w:type="dxa"/>
            <w:tcBorders>
              <w:top w:val="nil"/>
              <w:left w:val="nil"/>
              <w:bottom w:val="single" w:sz="6" w:space="0" w:color="auto"/>
              <w:right w:val="nil"/>
            </w:tcBorders>
          </w:tcPr>
          <w:p w:rsidR="00753E82" w:rsidRDefault="00753E82" w:rsidP="00753E82">
            <w:pPr>
              <w:pStyle w:val="CellBody"/>
            </w:pPr>
          </w:p>
        </w:tc>
        <w:tc>
          <w:tcPr>
            <w:tcW w:w="1656" w:type="dxa"/>
            <w:tcBorders>
              <w:top w:val="nil"/>
              <w:left w:val="nil"/>
              <w:bottom w:val="single" w:sz="6" w:space="0" w:color="auto"/>
              <w:right w:val="nil"/>
            </w:tcBorders>
          </w:tcPr>
          <w:p w:rsidR="00753E82" w:rsidRDefault="00753E82" w:rsidP="00753E82">
            <w:pPr>
              <w:pStyle w:val="CellBody"/>
            </w:pPr>
            <w:r>
              <w:t>956</w:t>
            </w:r>
          </w:p>
        </w:tc>
      </w:tr>
    </w:tbl>
    <w:p w:rsidR="00753E82" w:rsidRDefault="00753E82" w:rsidP="00753E82">
      <w:pPr>
        <w:pStyle w:val="indent"/>
      </w:pPr>
      <w:proofErr w:type="gramStart"/>
      <w:r w:rsidRPr="00E12179">
        <w:rPr>
          <w:vertAlign w:val="superscript"/>
        </w:rPr>
        <w:t>1</w:t>
      </w:r>
      <w:r>
        <w:t xml:space="preserve"> Fixed cardinality</w:t>
      </w:r>
      <w:proofErr w:type="gramEnd"/>
      <w:r>
        <w:t>: does not scale with SF.</w:t>
      </w:r>
    </w:p>
    <w:p w:rsidR="00753E82" w:rsidRDefault="00753E82" w:rsidP="00753E82">
      <w:pPr>
        <w:pStyle w:val="indent"/>
      </w:pPr>
      <w:r w:rsidRPr="00E12179">
        <w:rPr>
          <w:vertAlign w:val="superscript"/>
        </w:rPr>
        <w:t>2</w:t>
      </w:r>
      <w:r>
        <w:t xml:space="preserve"> Typical lengths and sizes given here are examples, not </w:t>
      </w:r>
      <w:proofErr w:type="gramStart"/>
      <w:r>
        <w:t>requirements,</w:t>
      </w:r>
      <w:proofErr w:type="gramEnd"/>
      <w:r>
        <w:t xml:space="preserve"> of what could result from an implementa</w:t>
      </w:r>
      <w:r>
        <w:softHyphen/>
        <w:t>tion</w:t>
      </w:r>
      <w:bookmarkStart w:id="1011" w:name="Xag999290"/>
      <w:bookmarkEnd w:id="1011"/>
      <w:r w:rsidR="000E1EE1">
        <w:fldChar w:fldCharType="begin"/>
      </w:r>
      <w:r>
        <w:instrText>xe "Implementation Rules"</w:instrText>
      </w:r>
      <w:r w:rsidR="000E1EE1">
        <w:fldChar w:fldCharType="end"/>
      </w:r>
      <w:r>
        <w:t xml:space="preserve"> (sizes do not include storage/access overheads).</w:t>
      </w:r>
    </w:p>
    <w:p w:rsidR="00753E82" w:rsidRDefault="00753E82" w:rsidP="00753E82">
      <w:pPr>
        <w:pStyle w:val="indent"/>
      </w:pPr>
      <w:r w:rsidRPr="00E12179">
        <w:rPr>
          <w:vertAlign w:val="superscript"/>
        </w:rPr>
        <w:t>3</w:t>
      </w:r>
      <w:r>
        <w:t xml:space="preserve"> The cardinality of the LINEITEM table</w:t>
      </w:r>
      <w:bookmarkStart w:id="1012" w:name="Xag999292"/>
      <w:bookmarkEnd w:id="1012"/>
      <w:r w:rsidR="000E1EE1">
        <w:fldChar w:fldCharType="begin"/>
      </w:r>
      <w:r>
        <w:instrText>xe "Tables"</w:instrText>
      </w:r>
      <w:r w:rsidR="000E1EE1">
        <w:fldChar w:fldCharType="end"/>
      </w:r>
      <w:r>
        <w:t xml:space="preserve"> is not a strict multiple of SF since the number of </w:t>
      </w:r>
      <w:proofErr w:type="spellStart"/>
      <w:r>
        <w:t>lineitems</w:t>
      </w:r>
      <w:proofErr w:type="spellEnd"/>
      <w:r>
        <w:t xml:space="preserve"> in an order is chosen at random with an average of four (see </w:t>
      </w:r>
      <w:hyperlink w:anchor="Rag_Ref389029810" w:history="1">
        <w:r>
          <w:t>Clause 4.2.5.2</w:t>
        </w:r>
      </w:hyperlink>
      <w:r>
        <w:t>).</w:t>
      </w:r>
    </w:p>
    <w:p w:rsidR="00753E82" w:rsidRDefault="00753E82" w:rsidP="00753E82"/>
    <w:p w:rsidR="00753E82" w:rsidRDefault="00753E82" w:rsidP="00753E82">
      <w:proofErr w:type="gramStart"/>
      <w:r>
        <w:rPr>
          <w:b/>
          <w:bCs/>
        </w:rPr>
        <w:lastRenderedPageBreak/>
        <w:t xml:space="preserve">Comment </w:t>
      </w:r>
      <w:r>
        <w:t>:</w:t>
      </w:r>
      <w:proofErr w:type="gramEnd"/>
      <w:r>
        <w:t xml:space="preserve"> 1 MB is defined to be 2</w:t>
      </w:r>
      <w:r w:rsidRPr="00A3631F">
        <w:rPr>
          <w:vertAlign w:val="superscript"/>
        </w:rPr>
        <w:t>20</w:t>
      </w:r>
      <w:r>
        <w:t xml:space="preserve"> bytes. </w:t>
      </w:r>
      <w:r w:rsidR="000E1EE1">
        <w:fldChar w:fldCharType="begin"/>
      </w:r>
      <w:r>
        <w:instrText>xe "Datatype"</w:instrText>
      </w:r>
      <w:r w:rsidR="000E1EE1">
        <w:fldChar w:fldCharType="end"/>
      </w:r>
      <w:r>
        <w:t>Data types are sized as follows: 4-byte integers, 8-byte decimals, 4-byte dates.</w:t>
      </w:r>
    </w:p>
    <w:bookmarkStart w:id="1013" w:name="Xag999298"/>
    <w:bookmarkStart w:id="1014" w:name="Rag_Ref389029810"/>
    <w:bookmarkStart w:id="1015" w:name="Rag_Ref417201407"/>
    <w:bookmarkStart w:id="1016" w:name="Rag_Ref417201407T"/>
    <w:bookmarkStart w:id="1017" w:name="Rag_Ref389029810T"/>
    <w:bookmarkEnd w:id="1013"/>
    <w:bookmarkEnd w:id="1014"/>
    <w:bookmarkEnd w:id="1015"/>
    <w:p w:rsidR="00753E82" w:rsidRPr="00BE3E73" w:rsidRDefault="000E1EE1"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1018" w:name="Xag999305"/>
      <w:bookmarkEnd w:id="1018"/>
      <w:r w:rsidR="00753E82" w:rsidRPr="00BE3E73">
        <w:t>.</w:t>
      </w:r>
      <w:bookmarkEnd w:id="1016"/>
      <w:bookmarkEnd w:id="1017"/>
      <w:r w:rsidRPr="00BE3E73">
        <w:fldChar w:fldCharType="begin"/>
      </w:r>
      <w:r w:rsidR="00753E82" w:rsidRPr="00BE3E73">
        <w:instrText>xe "Scale factor"</w:instrText>
      </w:r>
      <w:r w:rsidRPr="00BE3E73">
        <w:fldChar w:fldCharType="end"/>
      </w:r>
    </w:p>
    <w:p w:rsidR="00753E82" w:rsidRPr="00476ADB" w:rsidRDefault="00753E82" w:rsidP="00753E82">
      <w:pPr>
        <w:rPr>
          <w:b/>
          <w:bCs/>
        </w:rPr>
      </w:pPr>
      <w:bookmarkStart w:id="1019" w:name="Rag_Ref417725795"/>
      <w:bookmarkStart w:id="1020" w:name="Rag_Ref417725795T"/>
      <w:bookmarkEnd w:id="1019"/>
      <w:r w:rsidRPr="00476ADB">
        <w:rPr>
          <w:b/>
          <w:bCs/>
        </w:rPr>
        <w:t>Table</w:t>
      </w:r>
      <w:bookmarkStart w:id="1021" w:name="Xag999308"/>
      <w:bookmarkEnd w:id="1021"/>
      <w:r w:rsidRPr="00476ADB">
        <w:rPr>
          <w:b/>
          <w:bCs/>
        </w:rPr>
        <w:t xml:space="preserve"> 4: LINEITEM Cardinality</w:t>
      </w:r>
      <w:bookmarkEnd w:id="1020"/>
      <w:r w:rsidR="000E1EE1" w:rsidRPr="00476ADB">
        <w:rPr>
          <w:b/>
          <w:bCs/>
        </w:rPr>
        <w:fldChar w:fldCharType="begin"/>
      </w:r>
      <w:r w:rsidRPr="00476ADB">
        <w:rPr>
          <w:b/>
          <w:bCs/>
        </w:rPr>
        <w:instrText>xe "Tables"</w:instrText>
      </w:r>
      <w:r w:rsidR="000E1EE1" w:rsidRPr="00476ADB">
        <w:rPr>
          <w:b/>
          <w:bCs/>
        </w:rPr>
        <w:fldChar w:fldCharType="end"/>
      </w:r>
    </w:p>
    <w:p w:rsidR="00753E82" w:rsidRDefault="00753E82" w:rsidP="00753E82"/>
    <w:tbl>
      <w:tblPr>
        <w:tblW w:w="0" w:type="auto"/>
        <w:tblInd w:w="720" w:type="dxa"/>
        <w:tblLayout w:type="fixed"/>
        <w:tblCellMar>
          <w:left w:w="0" w:type="dxa"/>
          <w:right w:w="0" w:type="dxa"/>
        </w:tblCellMar>
        <w:tblLook w:val="0000"/>
      </w:tblPr>
      <w:tblGrid>
        <w:gridCol w:w="3312"/>
        <w:gridCol w:w="3931"/>
      </w:tblGrid>
      <w:tr w:rsidR="00753E82">
        <w:trPr>
          <w:trHeight w:val="421"/>
        </w:trPr>
        <w:tc>
          <w:tcPr>
            <w:tcW w:w="3312" w:type="dxa"/>
            <w:tcBorders>
              <w:top w:val="single" w:sz="6" w:space="0" w:color="auto"/>
              <w:left w:val="nil"/>
              <w:bottom w:val="single" w:sz="6" w:space="0" w:color="auto"/>
              <w:right w:val="nil"/>
            </w:tcBorders>
          </w:tcPr>
          <w:p w:rsidR="00753E82" w:rsidRDefault="00753E82" w:rsidP="00753E82">
            <w:pPr>
              <w:pStyle w:val="CellBody"/>
            </w:pPr>
            <w:bookmarkStart w:id="1022" w:name="Rag_Ref389030606"/>
            <w:bookmarkStart w:id="1023" w:name="Rag_Ref389542023"/>
            <w:bookmarkStart w:id="1024" w:name="Rag_Ref389542921"/>
            <w:bookmarkStart w:id="1025" w:name="Rag_Ref389558240"/>
            <w:bookmarkStart w:id="1026" w:name="Rag_Ref389558240T"/>
            <w:bookmarkStart w:id="1027" w:name="Rag_Ref389542921T"/>
            <w:bookmarkStart w:id="1028" w:name="Rag_Ref389542023T"/>
            <w:bookmarkStart w:id="1029" w:name="Rag_Ref389030606T"/>
            <w:bookmarkEnd w:id="1022"/>
            <w:bookmarkEnd w:id="1023"/>
            <w:bookmarkEnd w:id="1024"/>
            <w:bookmarkEnd w:id="1025"/>
            <w:r>
              <w:t>Scale Factor</w:t>
            </w:r>
            <w:bookmarkStart w:id="1030" w:name="Xag999316"/>
            <w:bookmarkEnd w:id="1030"/>
            <w:r>
              <w:t xml:space="preserve"> (SF)</w:t>
            </w:r>
            <w:bookmarkStart w:id="1031" w:name="Rag_Ref389030606P"/>
            <w:bookmarkEnd w:id="1026"/>
            <w:bookmarkEnd w:id="1027"/>
            <w:bookmarkEnd w:id="1028"/>
            <w:bookmarkEnd w:id="1029"/>
            <w:r w:rsidDel="000B1275">
              <w:t xml:space="preserve"> </w:t>
            </w:r>
            <w:bookmarkEnd w:id="1031"/>
            <w:r w:rsidR="000E1EE1">
              <w:fldChar w:fldCharType="begin"/>
            </w:r>
            <w:r>
              <w:instrText>xe "Scale factor"</w:instrText>
            </w:r>
            <w:r w:rsidR="000E1EE1">
              <w:fldChar w:fldCharType="end"/>
            </w:r>
          </w:p>
        </w:tc>
        <w:tc>
          <w:tcPr>
            <w:tcW w:w="3931" w:type="dxa"/>
            <w:tcBorders>
              <w:top w:val="single" w:sz="6" w:space="0" w:color="auto"/>
              <w:left w:val="nil"/>
              <w:bottom w:val="single" w:sz="6" w:space="0" w:color="auto"/>
              <w:right w:val="nil"/>
            </w:tcBorders>
          </w:tcPr>
          <w:p w:rsidR="00753E82" w:rsidRDefault="00753E82" w:rsidP="00753E82">
            <w:pPr>
              <w:pStyle w:val="CellBody"/>
            </w:pPr>
            <w:r>
              <w:t>Cardinality of  LINEITEM Table</w:t>
            </w:r>
            <w:bookmarkStart w:id="1032" w:name="Xag999319"/>
            <w:bookmarkEnd w:id="1032"/>
            <w:r w:rsidR="000E1EE1">
              <w:fldChar w:fldCharType="begin"/>
            </w:r>
            <w:r>
              <w:instrText>xe "Tables"</w:instrText>
            </w:r>
            <w:r w:rsidR="000E1EE1">
              <w:fldChar w:fldCharType="end"/>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w:t>
            </w:r>
          </w:p>
        </w:tc>
        <w:tc>
          <w:tcPr>
            <w:tcW w:w="3931" w:type="dxa"/>
            <w:tcBorders>
              <w:top w:val="nil"/>
              <w:left w:val="nil"/>
              <w:bottom w:val="single" w:sz="6" w:space="0" w:color="auto"/>
              <w:right w:val="nil"/>
            </w:tcBorders>
          </w:tcPr>
          <w:p w:rsidR="00753E82" w:rsidRDefault="00753E82" w:rsidP="00753E82">
            <w:pPr>
              <w:pStyle w:val="CellBody"/>
            </w:pPr>
            <w:r>
              <w:t>6001215</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w:t>
            </w:r>
          </w:p>
        </w:tc>
        <w:tc>
          <w:tcPr>
            <w:tcW w:w="3931" w:type="dxa"/>
            <w:tcBorders>
              <w:top w:val="nil"/>
              <w:left w:val="nil"/>
              <w:bottom w:val="single" w:sz="6" w:space="0" w:color="auto"/>
              <w:right w:val="nil"/>
            </w:tcBorders>
          </w:tcPr>
          <w:p w:rsidR="00753E82" w:rsidRDefault="00753E82" w:rsidP="00753E82">
            <w:pPr>
              <w:pStyle w:val="CellBody"/>
            </w:pPr>
            <w:r>
              <w:t>59986052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w:t>
            </w:r>
          </w:p>
        </w:tc>
        <w:tc>
          <w:tcPr>
            <w:tcW w:w="3931" w:type="dxa"/>
            <w:tcBorders>
              <w:top w:val="nil"/>
              <w:left w:val="nil"/>
              <w:bottom w:val="single" w:sz="6" w:space="0" w:color="auto"/>
              <w:right w:val="nil"/>
            </w:tcBorders>
          </w:tcPr>
          <w:p w:rsidR="00753E82" w:rsidRDefault="00753E82" w:rsidP="00753E82">
            <w:pPr>
              <w:pStyle w:val="CellBody"/>
            </w:pPr>
            <w:r>
              <w:t>179998372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w:t>
            </w:r>
          </w:p>
        </w:tc>
        <w:tc>
          <w:tcPr>
            <w:tcW w:w="3931" w:type="dxa"/>
            <w:tcBorders>
              <w:top w:val="nil"/>
              <w:left w:val="nil"/>
              <w:bottom w:val="single" w:sz="6" w:space="0" w:color="auto"/>
              <w:right w:val="nil"/>
            </w:tcBorders>
          </w:tcPr>
          <w:p w:rsidR="00753E82" w:rsidRDefault="00753E82" w:rsidP="00753E82">
            <w:pPr>
              <w:pStyle w:val="CellBody"/>
            </w:pPr>
            <w:r>
              <w:t>600037902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w:t>
            </w:r>
          </w:p>
        </w:tc>
        <w:tc>
          <w:tcPr>
            <w:tcW w:w="3931" w:type="dxa"/>
            <w:tcBorders>
              <w:top w:val="nil"/>
              <w:left w:val="nil"/>
              <w:bottom w:val="single" w:sz="6" w:space="0" w:color="auto"/>
              <w:right w:val="nil"/>
            </w:tcBorders>
          </w:tcPr>
          <w:p w:rsidR="00753E82" w:rsidRDefault="00753E82" w:rsidP="00753E82">
            <w:pPr>
              <w:pStyle w:val="CellBody"/>
            </w:pPr>
            <w:r>
              <w:t>1799989091</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w:t>
            </w:r>
          </w:p>
        </w:tc>
        <w:tc>
          <w:tcPr>
            <w:tcW w:w="3931" w:type="dxa"/>
            <w:tcBorders>
              <w:top w:val="nil"/>
              <w:left w:val="nil"/>
              <w:bottom w:val="single" w:sz="6" w:space="0" w:color="auto"/>
              <w:right w:val="nil"/>
            </w:tcBorders>
          </w:tcPr>
          <w:p w:rsidR="00753E82" w:rsidRDefault="00753E82" w:rsidP="00753E82">
            <w:pPr>
              <w:pStyle w:val="CellBody"/>
            </w:pPr>
            <w:r>
              <w:t>5999989709</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w:t>
            </w:r>
          </w:p>
        </w:tc>
        <w:tc>
          <w:tcPr>
            <w:tcW w:w="3931" w:type="dxa"/>
            <w:tcBorders>
              <w:top w:val="nil"/>
              <w:left w:val="nil"/>
              <w:bottom w:val="single" w:sz="6" w:space="0" w:color="auto"/>
              <w:right w:val="nil"/>
            </w:tcBorders>
          </w:tcPr>
          <w:p w:rsidR="00753E82" w:rsidRDefault="00753E82" w:rsidP="00753E82">
            <w:pPr>
              <w:pStyle w:val="CellBody"/>
            </w:pPr>
            <w:r>
              <w:t>18000048306</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w:t>
            </w:r>
          </w:p>
        </w:tc>
        <w:tc>
          <w:tcPr>
            <w:tcW w:w="3931" w:type="dxa"/>
            <w:tcBorders>
              <w:top w:val="nil"/>
              <w:left w:val="nil"/>
              <w:bottom w:val="single" w:sz="6" w:space="0" w:color="auto"/>
              <w:right w:val="nil"/>
            </w:tcBorders>
          </w:tcPr>
          <w:p w:rsidR="00753E82" w:rsidRDefault="00753E82" w:rsidP="00753E82">
            <w:pPr>
              <w:pStyle w:val="CellBody"/>
            </w:pPr>
            <w:r>
              <w:t>59999994267</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30000</w:t>
            </w:r>
          </w:p>
        </w:tc>
        <w:tc>
          <w:tcPr>
            <w:tcW w:w="3931" w:type="dxa"/>
            <w:tcBorders>
              <w:top w:val="nil"/>
              <w:left w:val="nil"/>
              <w:bottom w:val="single" w:sz="6" w:space="0" w:color="auto"/>
              <w:right w:val="nil"/>
            </w:tcBorders>
          </w:tcPr>
          <w:p w:rsidR="00753E82" w:rsidRDefault="00753E82" w:rsidP="00753E82">
            <w:pPr>
              <w:pStyle w:val="CellBody"/>
            </w:pPr>
            <w:r>
              <w:t>179999978268</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100000</w:t>
            </w:r>
          </w:p>
        </w:tc>
        <w:tc>
          <w:tcPr>
            <w:tcW w:w="3931" w:type="dxa"/>
            <w:tcBorders>
              <w:top w:val="nil"/>
              <w:left w:val="nil"/>
              <w:bottom w:val="single" w:sz="6" w:space="0" w:color="auto"/>
              <w:right w:val="nil"/>
            </w:tcBorders>
          </w:tcPr>
          <w:p w:rsidR="00753E82" w:rsidRDefault="00753E82" w:rsidP="00753E82">
            <w:pPr>
              <w:pStyle w:val="CellBody"/>
            </w:pPr>
            <w:r>
              <w:t>599999969200</w:t>
            </w:r>
          </w:p>
        </w:tc>
      </w:tr>
    </w:tbl>
    <w:p w:rsidR="00753E82" w:rsidRDefault="00753E82" w:rsidP="00753E82">
      <w:r>
        <w:t> </w:t>
      </w:r>
    </w:p>
    <w:p w:rsidR="00753E82" w:rsidRDefault="00753E82" w:rsidP="00753E82">
      <w:pPr>
        <w:pStyle w:val="Heading2"/>
      </w:pPr>
      <w:bookmarkStart w:id="1033" w:name="Rag_Ref428348833"/>
      <w:bookmarkStart w:id="1034" w:name="_Ref135740697"/>
      <w:bookmarkStart w:id="1035" w:name="_Ref135743480"/>
      <w:bookmarkStart w:id="1036" w:name="_Ref135746079"/>
      <w:bookmarkStart w:id="1037" w:name="_Toc149484553"/>
      <w:bookmarkStart w:id="1038" w:name="Rag_Ref428348833T"/>
      <w:bookmarkEnd w:id="1033"/>
      <w:r>
        <w:t>Database Load</w:t>
      </w:r>
      <w:bookmarkStart w:id="1039" w:name="Xag999357"/>
      <w:bookmarkEnd w:id="1039"/>
      <w:r>
        <w:t xml:space="preserve"> Time</w:t>
      </w:r>
      <w:bookmarkEnd w:id="1034"/>
      <w:bookmarkEnd w:id="1035"/>
      <w:bookmarkEnd w:id="1036"/>
      <w:bookmarkEnd w:id="1037"/>
      <w:r>
        <w:t xml:space="preserve"> </w:t>
      </w:r>
      <w:bookmarkStart w:id="1040" w:name="Rag_Ref428348833P"/>
      <w:bookmarkEnd w:id="1038"/>
      <w:r w:rsidR="000E1EE1">
        <w:rPr>
          <w:vanish/>
        </w:rPr>
        <w:fldChar w:fldCharType="begin" w:fldLock="1"/>
      </w:r>
      <w:r>
        <w:rPr>
          <w:vanish/>
        </w:rPr>
        <w:instrText xml:space="preserve">PAGEREF Rag_Ref428348833 \h  \* MERGEFORMAT </w:instrText>
      </w:r>
      <w:r w:rsidR="000E1EE1">
        <w:rPr>
          <w:vanish/>
        </w:rPr>
      </w:r>
      <w:r w:rsidR="000E1EE1">
        <w:rPr>
          <w:vanish/>
        </w:rPr>
        <w:fldChar w:fldCharType="separate"/>
      </w:r>
      <w:r>
        <w:rPr>
          <w:vanish/>
        </w:rPr>
        <w:t>98</w:t>
      </w:r>
      <w:r w:rsidR="000E1EE1">
        <w:rPr>
          <w:vanish/>
        </w:rPr>
        <w:fldChar w:fldCharType="end"/>
      </w:r>
      <w:bookmarkEnd w:id="1040"/>
      <w:r w:rsidR="000E1EE1">
        <w:rPr>
          <w:vanish/>
        </w:rPr>
        <w:fldChar w:fldCharType="begin"/>
      </w:r>
      <w:r>
        <w:instrText>xe "Database load"</w:instrText>
      </w:r>
      <w:r w:rsidR="000E1EE1">
        <w:rPr>
          <w:vanish/>
        </w:rPr>
        <w:fldChar w:fldCharType="end"/>
      </w:r>
    </w:p>
    <w:p w:rsidR="00753E82" w:rsidRPr="001B2E98" w:rsidRDefault="00753E82" w:rsidP="00753E82">
      <w:pPr>
        <w:pStyle w:val="Heading3"/>
        <w:rPr>
          <w:b w:val="0"/>
          <w:bCs w:val="0"/>
        </w:rPr>
      </w:pPr>
      <w:r w:rsidRPr="001B2E98">
        <w:rPr>
          <w:b w:val="0"/>
          <w:bCs w:val="0"/>
        </w:rPr>
        <w:t>The process of building the test database is known as database load</w:t>
      </w:r>
      <w:bookmarkStart w:id="1041" w:name="Xag999359"/>
      <w:bookmarkEnd w:id="1041"/>
      <w:r w:rsidR="000E1EE1" w:rsidRPr="001B2E98">
        <w:rPr>
          <w:b w:val="0"/>
          <w:bCs w:val="0"/>
        </w:rPr>
        <w:fldChar w:fldCharType="begin"/>
      </w:r>
      <w:r w:rsidRPr="001B2E98">
        <w:rPr>
          <w:b w:val="0"/>
          <w:bCs w:val="0"/>
        </w:rPr>
        <w:instrText>xe "Database load"</w:instrText>
      </w:r>
      <w:r w:rsidR="000E1EE1"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0E1EE1">
        <w:rPr>
          <w:b w:val="0"/>
          <w:bCs w:val="0"/>
        </w:rPr>
        <w:fldChar w:fldCharType="begin"/>
      </w:r>
      <w:r>
        <w:rPr>
          <w:b w:val="0"/>
          <w:bCs w:val="0"/>
        </w:rPr>
        <w:instrText xml:space="preserve"> REF _Ref135736192 \r \h </w:instrText>
      </w:r>
      <w:r w:rsidR="000E1EE1">
        <w:rPr>
          <w:b w:val="0"/>
          <w:bCs w:val="0"/>
        </w:rPr>
      </w:r>
      <w:r w:rsidR="000E1EE1">
        <w:rPr>
          <w:b w:val="0"/>
          <w:bCs w:val="0"/>
        </w:rPr>
        <w:fldChar w:fldCharType="separate"/>
      </w:r>
      <w:r w:rsidR="00A27C47">
        <w:rPr>
          <w:b w:val="0"/>
          <w:bCs w:val="0"/>
        </w:rPr>
        <w:t>8.3.4.6</w:t>
      </w:r>
      <w:r w:rsidR="000E1EE1">
        <w:rPr>
          <w:b w:val="0"/>
          <w:bCs w:val="0"/>
        </w:rPr>
        <w:fldChar w:fldCharType="end"/>
      </w:r>
      <w:r>
        <w:rPr>
          <w:b w:val="0"/>
          <w:bCs w:val="0"/>
        </w:rPr>
        <w:t>)</w:t>
      </w:r>
      <w:r w:rsidRPr="001B2E98">
        <w:rPr>
          <w:b w:val="0"/>
          <w:bCs w:val="0"/>
        </w:rPr>
        <w:t>.</w:t>
      </w:r>
    </w:p>
    <w:p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42" w:name="Xag999365"/>
      <w:bookmarkEnd w:id="1042"/>
      <w:r w:rsidR="000E1EE1" w:rsidRPr="001B2E98">
        <w:rPr>
          <w:b w:val="0"/>
          <w:bCs w:val="0"/>
        </w:rPr>
        <w:fldChar w:fldCharType="begin"/>
      </w:r>
      <w:r w:rsidRPr="001B2E98">
        <w:rPr>
          <w:b w:val="0"/>
          <w:bCs w:val="0"/>
        </w:rPr>
        <w:instrText>xe "Database load"</w:instrText>
      </w:r>
      <w:r w:rsidR="000E1EE1" w:rsidRPr="001B2E98">
        <w:rPr>
          <w:b w:val="0"/>
          <w:bCs w:val="0"/>
        </w:rPr>
        <w:fldChar w:fldCharType="end"/>
      </w:r>
      <w:r w:rsidRPr="001B2E98">
        <w:rPr>
          <w:b w:val="0"/>
          <w:bCs w:val="0"/>
        </w:rPr>
        <w:t xml:space="preserve"> time, and must be reported. This includes all of the elapsed time to create the tables</w:t>
      </w:r>
      <w:bookmarkStart w:id="1043" w:name="Xag999366"/>
      <w:bookmarkEnd w:id="1043"/>
      <w:r w:rsidR="000E1EE1" w:rsidRPr="001B2E98">
        <w:rPr>
          <w:b w:val="0"/>
          <w:bCs w:val="0"/>
        </w:rPr>
        <w:fldChar w:fldCharType="begin"/>
      </w:r>
      <w:r w:rsidRPr="001B2E98">
        <w:rPr>
          <w:b w:val="0"/>
          <w:bCs w:val="0"/>
        </w:rPr>
        <w:instrText>xe "Tables"</w:instrText>
      </w:r>
      <w:r w:rsidR="000E1EE1"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44" w:name="Xag999370"/>
      <w:bookmarkEnd w:id="1044"/>
      <w:r w:rsidR="000E1EE1" w:rsidRPr="001B2E98">
        <w:rPr>
          <w:b w:val="0"/>
          <w:bCs w:val="0"/>
        </w:rPr>
        <w:fldChar w:fldCharType="begin"/>
      </w:r>
      <w:r w:rsidRPr="001B2E98">
        <w:rPr>
          <w:b w:val="0"/>
          <w:bCs w:val="0"/>
        </w:rPr>
        <w:instrText>xe "Constraints"</w:instrText>
      </w:r>
      <w:r w:rsidR="000E1EE1" w:rsidRPr="001B2E98">
        <w:rPr>
          <w:b w:val="0"/>
          <w:bCs w:val="0"/>
        </w:rPr>
        <w:fldChar w:fldCharType="end"/>
      </w:r>
      <w:r w:rsidRPr="001B2E98">
        <w:rPr>
          <w:b w:val="0"/>
          <w:bCs w:val="0"/>
        </w:rPr>
        <w:t>, gather statistics</w:t>
      </w:r>
      <w:bookmarkStart w:id="1045" w:name="Xag999371"/>
      <w:bookmarkEnd w:id="1045"/>
      <w:r w:rsidR="000E1EE1" w:rsidRPr="001B2E98">
        <w:rPr>
          <w:b w:val="0"/>
          <w:bCs w:val="0"/>
        </w:rPr>
        <w:fldChar w:fldCharType="begin"/>
      </w:r>
      <w:r w:rsidRPr="001B2E98">
        <w:rPr>
          <w:b w:val="0"/>
          <w:bCs w:val="0"/>
        </w:rPr>
        <w:instrText>xe "Statistics"</w:instrText>
      </w:r>
      <w:r w:rsidR="000E1EE1"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46" w:name="Xag999372"/>
      <w:bookmarkEnd w:id="1046"/>
      <w:r w:rsidR="000E1EE1" w:rsidRPr="001B2E98">
        <w:rPr>
          <w:b w:val="0"/>
          <w:bCs w:val="0"/>
        </w:rPr>
        <w:fldChar w:fldCharType="begin"/>
      </w:r>
      <w:r w:rsidRPr="001B2E98">
        <w:rPr>
          <w:b w:val="0"/>
          <w:bCs w:val="0"/>
        </w:rPr>
        <w:instrText>xe "ACID Properties"</w:instrText>
      </w:r>
      <w:r w:rsidR="000E1EE1"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rsidR="00753E82" w:rsidRPr="001B2E98" w:rsidRDefault="00753E82" w:rsidP="00753E82">
      <w:pPr>
        <w:pStyle w:val="Heading3"/>
        <w:rPr>
          <w:b w:val="0"/>
          <w:bCs w:val="0"/>
        </w:rPr>
      </w:pPr>
      <w:r w:rsidRPr="001B2E98">
        <w:rPr>
          <w:b w:val="0"/>
          <w:bCs w:val="0"/>
        </w:rPr>
        <w:t>The population</w:t>
      </w:r>
      <w:bookmarkStart w:id="1047" w:name="Xag999373"/>
      <w:bookmarkEnd w:id="1047"/>
      <w:r w:rsidR="000E1EE1" w:rsidRPr="001B2E98">
        <w:rPr>
          <w:b w:val="0"/>
          <w:bCs w:val="0"/>
        </w:rPr>
        <w:fldChar w:fldCharType="begin"/>
      </w:r>
      <w:r w:rsidRPr="001B2E98">
        <w:rPr>
          <w:b w:val="0"/>
          <w:bCs w:val="0"/>
        </w:rPr>
        <w:instrText>xe "Database population"</w:instrText>
      </w:r>
      <w:r w:rsidR="000E1EE1"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48" w:name="Xag999378"/>
      <w:bookmarkEnd w:id="1048"/>
      <w:proofErr w:type="spellStart"/>
      <w:r w:rsidRPr="00B3657B">
        <w:rPr>
          <w:b/>
        </w:rPr>
        <w:t>DBGen</w:t>
      </w:r>
      <w:proofErr w:type="spellEnd"/>
      <w:r>
        <w:t xml:space="preserve"> to </w:t>
      </w:r>
      <w:r w:rsidR="003A10A4">
        <w:t>generate records</w:t>
      </w:r>
      <w:r>
        <w:t xml:space="preserve"> in a format for </w:t>
      </w:r>
      <w:r w:rsidR="005A76D5">
        <w:t>use by</w:t>
      </w:r>
      <w:r>
        <w:t xml:space="preserve"> the DBMS load</w:t>
      </w:r>
      <w:bookmarkStart w:id="1049" w:name="Xag999380"/>
      <w:bookmarkEnd w:id="1049"/>
      <w:r w:rsidR="000E1EE1">
        <w:fldChar w:fldCharType="begin"/>
      </w:r>
      <w:r>
        <w:instrText>xe "Database load"</w:instrText>
      </w:r>
      <w:r w:rsidR="000E1EE1">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50" w:name="Xag999381"/>
      <w:bookmarkEnd w:id="1050"/>
      <w:r w:rsidR="000E1EE1">
        <w:fldChar w:fldCharType="begin"/>
      </w:r>
      <w:r>
        <w:instrText>xe "Tables"</w:instrText>
      </w:r>
      <w:r w:rsidR="000E1EE1">
        <w:fldChar w:fldCharType="end"/>
      </w:r>
      <w:r>
        <w:t>.</w:t>
      </w:r>
    </w:p>
    <w:p w:rsidR="00753E82" w:rsidRDefault="00753E82" w:rsidP="00753E82">
      <w:r>
        <w:t>Generation and loading</w:t>
      </w:r>
      <w:bookmarkStart w:id="1051" w:name="Xag999383"/>
      <w:bookmarkEnd w:id="1051"/>
      <w:r w:rsidR="000E1EE1">
        <w:fldChar w:fldCharType="begin"/>
      </w:r>
      <w:r>
        <w:instrText>xe "Database load"</w:instrText>
      </w:r>
      <w:r w:rsidR="000E1EE1">
        <w:fldChar w:fldCharType="end"/>
      </w:r>
      <w:r>
        <w:t xml:space="preserve"> of the </w:t>
      </w:r>
      <w:r w:rsidR="003A10A4">
        <w:t xml:space="preserve">records </w:t>
      </w:r>
      <w:r>
        <w:t xml:space="preserve">can be accomplished in </w:t>
      </w:r>
      <w:r w:rsidR="003A10A4">
        <w:t xml:space="preserve">one of </w:t>
      </w:r>
      <w:r>
        <w:t>two ways:</w:t>
      </w:r>
    </w:p>
    <w:p w:rsidR="00753E82" w:rsidRDefault="005A76D5" w:rsidP="00753E82">
      <w:pPr>
        <w:pStyle w:val="Numbered"/>
        <w:numPr>
          <w:ilvl w:val="0"/>
          <w:numId w:val="67"/>
        </w:numPr>
      </w:pPr>
      <w:bookmarkStart w:id="1052" w:name="Xag999385"/>
      <w:bookmarkEnd w:id="1052"/>
      <w:r>
        <w:rPr>
          <w:b/>
          <w:bCs/>
        </w:rPr>
        <w:t>Load</w:t>
      </w:r>
      <w:r w:rsidR="000E1EE1">
        <w:rPr>
          <w:b/>
          <w:bCs/>
        </w:rPr>
        <w:fldChar w:fldCharType="begin"/>
      </w:r>
      <w:r>
        <w:rPr>
          <w:b/>
          <w:bCs/>
        </w:rPr>
        <w:instrText>xe "Database load"</w:instrText>
      </w:r>
      <w:r w:rsidR="000E1EE1">
        <w:rPr>
          <w:b/>
          <w:bCs/>
        </w:rPr>
        <w:fldChar w:fldCharType="end"/>
      </w:r>
      <w:r>
        <w:rPr>
          <w:b/>
          <w:bCs/>
        </w:rPr>
        <w:t xml:space="preserve"> from stored records</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53" w:name="Xag999387"/>
      <w:bookmarkEnd w:id="1053"/>
      <w:r w:rsidR="000E1EE1">
        <w:fldChar w:fldCharType="begin"/>
      </w:r>
      <w:r w:rsidR="00753E82">
        <w:instrText>xe "SUT"</w:instrText>
      </w:r>
      <w:r w:rsidR="000E1EE1">
        <w:fldChar w:fldCharType="end"/>
      </w:r>
      <w:r w:rsidR="00753E82">
        <w:t>. After table</w:t>
      </w:r>
      <w:bookmarkStart w:id="1054" w:name="Xag999388"/>
      <w:bookmarkEnd w:id="1054"/>
      <w:r w:rsidR="000E1EE1">
        <w:fldChar w:fldCharType="begin"/>
      </w:r>
      <w:r w:rsidR="00753E82">
        <w:instrText>xe "Tables"</w:instrText>
      </w:r>
      <w:r w:rsidR="000E1EE1">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55" w:name="Xag999389"/>
      <w:bookmarkEnd w:id="1055"/>
      <w:r w:rsidR="00753E82">
        <w:t xml:space="preserve"> only the </w:t>
      </w:r>
      <w:r w:rsidR="00753E82" w:rsidRPr="005A76D5">
        <w:rPr>
          <w:b/>
        </w:rPr>
        <w:t>loading phase</w:t>
      </w:r>
      <w:r w:rsidR="00753E82">
        <w:t xml:space="preserve"> contributes to the database load time.</w:t>
      </w:r>
    </w:p>
    <w:p w:rsidR="00753E82" w:rsidRDefault="005A76D5" w:rsidP="00753E82">
      <w:pPr>
        <w:pStyle w:val="Numbered"/>
      </w:pPr>
      <w:bookmarkStart w:id="1056" w:name="Xag999390"/>
      <w:bookmarkEnd w:id="1056"/>
      <w:r>
        <w:rPr>
          <w:b/>
          <w:bCs/>
        </w:rPr>
        <w:t>In-line load</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passed through a communication channel and</w:t>
      </w:r>
      <w:r w:rsidR="00753E82">
        <w:t xml:space="preserve"> directly loaded into the database tables</w:t>
      </w:r>
      <w:bookmarkStart w:id="1057" w:name="Xag999391"/>
      <w:bookmarkEnd w:id="1057"/>
      <w:r w:rsidR="000E1EE1">
        <w:fldChar w:fldCharType="begin"/>
      </w:r>
      <w:r w:rsidR="00753E82">
        <w:instrText>xe "Tables"</w:instrText>
      </w:r>
      <w:r w:rsidR="000E1EE1">
        <w:fldChar w:fldCharType="end"/>
      </w:r>
      <w:bookmarkStart w:id="1058" w:name="Xag999393"/>
      <w:bookmarkEnd w:id="1058"/>
      <w:r w:rsidR="00753E82">
        <w:t>. In this case</w:t>
      </w:r>
      <w:bookmarkStart w:id="1059" w:name="Xag999394"/>
      <w:bookmarkEnd w:id="1059"/>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60" w:name="Xag999395"/>
      <w:bookmarkEnd w:id="1060"/>
      <w:r w:rsidR="000E1EE1">
        <w:fldChar w:fldCharType="begin"/>
      </w:r>
      <w:r w:rsidR="00753E82">
        <w:instrText>xe "Concurrency"</w:instrText>
      </w:r>
      <w:r w:rsidR="000E1EE1">
        <w:fldChar w:fldCharType="end"/>
      </w:r>
      <w:r w:rsidR="00753E82">
        <w:t xml:space="preserve"> and both con</w:t>
      </w:r>
      <w:r w:rsidR="00753E82">
        <w:softHyphen/>
        <w:t>tribute to the database load time.</w:t>
      </w:r>
    </w:p>
    <w:p w:rsidR="00753E82" w:rsidRPr="001B2E98" w:rsidRDefault="00753E82" w:rsidP="00753E82">
      <w:pPr>
        <w:pStyle w:val="Heading3"/>
        <w:rPr>
          <w:b w:val="0"/>
          <w:bCs w:val="0"/>
        </w:rPr>
      </w:pPr>
      <w:r w:rsidRPr="001B2E98">
        <w:rPr>
          <w:b w:val="0"/>
          <w:bCs w:val="0"/>
        </w:rPr>
        <w:lastRenderedPageBreak/>
        <w:t>The database load</w:t>
      </w:r>
      <w:bookmarkStart w:id="1061" w:name="Xag999396"/>
      <w:bookmarkEnd w:id="1061"/>
      <w:r w:rsidR="000E1EE1" w:rsidRPr="001B2E98">
        <w:rPr>
          <w:b w:val="0"/>
          <w:bCs w:val="0"/>
        </w:rPr>
        <w:fldChar w:fldCharType="begin"/>
      </w:r>
      <w:r w:rsidRPr="001B2E98">
        <w:rPr>
          <w:b w:val="0"/>
          <w:bCs w:val="0"/>
        </w:rPr>
        <w:instrText>xe "Database load"</w:instrText>
      </w:r>
      <w:r w:rsidR="000E1EE1" w:rsidRPr="001B2E98">
        <w:rPr>
          <w:b w:val="0"/>
          <w:bCs w:val="0"/>
        </w:rPr>
        <w:fldChar w:fldCharType="end"/>
      </w:r>
      <w:r w:rsidRPr="001B2E98">
        <w:rPr>
          <w:b w:val="0"/>
          <w:bCs w:val="0"/>
        </w:rPr>
        <w:t xml:space="preserve"> time must be measured on the system under test (SUT</w:t>
      </w:r>
      <w:bookmarkStart w:id="1062" w:name="Xag999397"/>
      <w:bookmarkEnd w:id="1062"/>
      <w:r w:rsidR="000E1EE1" w:rsidRPr="001B2E98">
        <w:rPr>
          <w:b w:val="0"/>
          <w:bCs w:val="0"/>
        </w:rPr>
        <w:fldChar w:fldCharType="begin"/>
      </w:r>
      <w:r w:rsidRPr="001B2E98">
        <w:rPr>
          <w:b w:val="0"/>
          <w:bCs w:val="0"/>
        </w:rPr>
        <w:instrText>xe "SUT"</w:instrText>
      </w:r>
      <w:r w:rsidR="000E1EE1" w:rsidRPr="001B2E98">
        <w:rPr>
          <w:b w:val="0"/>
          <w:bCs w:val="0"/>
        </w:rPr>
        <w:fldChar w:fldCharType="end"/>
      </w:r>
      <w:r w:rsidRPr="001B2E98">
        <w:rPr>
          <w:b w:val="0"/>
          <w:bCs w:val="0"/>
        </w:rPr>
        <w:t>).</w:t>
      </w:r>
    </w:p>
    <w:p w:rsidR="00753E82" w:rsidRPr="001B2E98" w:rsidRDefault="00753E82" w:rsidP="00753E82">
      <w:pPr>
        <w:pStyle w:val="Heading3"/>
        <w:rPr>
          <w:b w:val="0"/>
          <w:bCs w:val="0"/>
        </w:rPr>
      </w:pPr>
      <w:r w:rsidRPr="001B2E98">
        <w:rPr>
          <w:b w:val="0"/>
          <w:bCs w:val="0"/>
        </w:rPr>
        <w:t>The timing of the database load</w:t>
      </w:r>
      <w:bookmarkStart w:id="1063" w:name="Xag999399"/>
      <w:bookmarkEnd w:id="1063"/>
      <w:r w:rsidR="000E1EE1" w:rsidRPr="001B2E98">
        <w:rPr>
          <w:b w:val="0"/>
          <w:bCs w:val="0"/>
        </w:rPr>
        <w:fldChar w:fldCharType="begin"/>
      </w:r>
      <w:r w:rsidRPr="001B2E98">
        <w:rPr>
          <w:b w:val="0"/>
          <w:bCs w:val="0"/>
        </w:rPr>
        <w:instrText>xe "Database load"</w:instrText>
      </w:r>
      <w:r w:rsidR="000E1EE1" w:rsidRPr="001B2E98">
        <w:rPr>
          <w:b w:val="0"/>
          <w:bCs w:val="0"/>
        </w:rPr>
        <w:fldChar w:fldCharType="end"/>
      </w:r>
      <w:r w:rsidRPr="001B2E98">
        <w:rPr>
          <w:b w:val="0"/>
          <w:bCs w:val="0"/>
        </w:rPr>
        <w:t xml:space="preserve"> time begins with the creation of the tables</w:t>
      </w:r>
      <w:bookmarkStart w:id="1064" w:name="Xag999400"/>
      <w:bookmarkEnd w:id="1064"/>
      <w:r w:rsidR="000E1EE1" w:rsidRPr="001B2E98">
        <w:rPr>
          <w:b w:val="0"/>
          <w:bCs w:val="0"/>
        </w:rPr>
        <w:fldChar w:fldCharType="begin"/>
      </w:r>
      <w:r w:rsidRPr="001B2E98">
        <w:rPr>
          <w:b w:val="0"/>
          <w:bCs w:val="0"/>
        </w:rPr>
        <w:instrText>xe "Tables"</w:instrText>
      </w:r>
      <w:r w:rsidR="000E1EE1" w:rsidRPr="001B2E98">
        <w:rPr>
          <w:b w:val="0"/>
          <w:bCs w:val="0"/>
        </w:rPr>
        <w:fldChar w:fldCharType="end"/>
      </w:r>
      <w:r w:rsidRPr="001B2E98">
        <w:rPr>
          <w:b w:val="0"/>
          <w:bCs w:val="0"/>
        </w:rPr>
        <w:t xml:space="preserve"> defined in Clause </w:t>
      </w:r>
      <w:r w:rsidR="000E1EE1">
        <w:rPr>
          <w:b w:val="0"/>
          <w:bCs w:val="0"/>
        </w:rPr>
        <w:fldChar w:fldCharType="begin"/>
      </w:r>
      <w:r>
        <w:rPr>
          <w:b w:val="0"/>
          <w:bCs w:val="0"/>
        </w:rPr>
        <w:instrText xml:space="preserve"> REF _Ref135736232 \r \h </w:instrText>
      </w:r>
      <w:r w:rsidR="000E1EE1">
        <w:rPr>
          <w:b w:val="0"/>
          <w:bCs w:val="0"/>
        </w:rPr>
      </w:r>
      <w:r w:rsidR="000E1EE1">
        <w:rPr>
          <w:b w:val="0"/>
          <w:bCs w:val="0"/>
        </w:rPr>
        <w:fldChar w:fldCharType="separate"/>
      </w:r>
      <w:r w:rsidR="00A27C47">
        <w:rPr>
          <w:b w:val="0"/>
          <w:bCs w:val="0"/>
        </w:rPr>
        <w:t>1.4</w:t>
      </w:r>
      <w:r w:rsidR="000E1EE1">
        <w:rPr>
          <w:b w:val="0"/>
          <w:bCs w:val="0"/>
        </w:rPr>
        <w:fldChar w:fldCharType="end"/>
      </w:r>
      <w:r w:rsidRPr="001B2E98">
        <w:rPr>
          <w:b w:val="0"/>
          <w:bCs w:val="0"/>
        </w:rPr>
        <w:t>.</w:t>
      </w:r>
    </w:p>
    <w:p w:rsidR="00753E82" w:rsidRPr="001B2E98" w:rsidRDefault="00753E82" w:rsidP="00753E82">
      <w:pPr>
        <w:pStyle w:val="Heading3"/>
        <w:rPr>
          <w:b w:val="0"/>
          <w:bCs w:val="0"/>
        </w:rPr>
      </w:pPr>
      <w:bookmarkStart w:id="1065" w:name="Rag_Ref389042363"/>
      <w:bookmarkStart w:id="1066" w:name="Rag_Ref389042363T"/>
      <w:bookmarkEnd w:id="1065"/>
      <w:r w:rsidRPr="001B2E98">
        <w:rPr>
          <w:b w:val="0"/>
          <w:bCs w:val="0"/>
        </w:rPr>
        <w:t>There are five classes of operations which may be excluded from database load</w:t>
      </w:r>
      <w:bookmarkStart w:id="1067" w:name="Xag999406"/>
      <w:bookmarkEnd w:id="1067"/>
      <w:r w:rsidRPr="001B2E98">
        <w:rPr>
          <w:b w:val="0"/>
          <w:bCs w:val="0"/>
        </w:rPr>
        <w:t xml:space="preserve"> time:</w:t>
      </w:r>
      <w:bookmarkStart w:id="1068" w:name="Rag_Ref389042363P"/>
      <w:bookmarkEnd w:id="1066"/>
      <w:r w:rsidR="000E1EE1" w:rsidRPr="001B2E98">
        <w:rPr>
          <w:b w:val="0"/>
          <w:bCs w:val="0"/>
          <w:vanish/>
        </w:rPr>
        <w:fldChar w:fldCharType="begin" w:fldLock="1"/>
      </w:r>
      <w:r w:rsidRPr="001B2E98">
        <w:rPr>
          <w:b w:val="0"/>
          <w:bCs w:val="0"/>
          <w:vanish/>
        </w:rPr>
        <w:instrText xml:space="preserve">PAGEREF Rag_Ref389042363 \h  \* MERGEFORMAT </w:instrText>
      </w:r>
      <w:r w:rsidR="000E1EE1" w:rsidRPr="001B2E98">
        <w:rPr>
          <w:b w:val="0"/>
          <w:bCs w:val="0"/>
          <w:vanish/>
        </w:rPr>
      </w:r>
      <w:r w:rsidR="000E1EE1" w:rsidRPr="001B2E98">
        <w:rPr>
          <w:b w:val="0"/>
          <w:bCs w:val="0"/>
          <w:vanish/>
        </w:rPr>
        <w:fldChar w:fldCharType="separate"/>
      </w:r>
      <w:r w:rsidRPr="001B2E98">
        <w:rPr>
          <w:b w:val="0"/>
          <w:bCs w:val="0"/>
          <w:vanish/>
        </w:rPr>
        <w:t>99</w:t>
      </w:r>
      <w:r w:rsidR="000E1EE1" w:rsidRPr="001B2E98">
        <w:rPr>
          <w:b w:val="0"/>
          <w:bCs w:val="0"/>
          <w:vanish/>
        </w:rPr>
        <w:fldChar w:fldCharType="end"/>
      </w:r>
      <w:bookmarkEnd w:id="1068"/>
    </w:p>
    <w:p w:rsidR="00753E82" w:rsidRDefault="00753E82" w:rsidP="00753E82">
      <w:pPr>
        <w:pStyle w:val="Bullets"/>
      </w:pPr>
      <w:r>
        <w:t xml:space="preserve">Any operation that does not affect the state of the DBMS (e.g., generation </w:t>
      </w:r>
      <w:r w:rsidR="004F1B85">
        <w:t xml:space="preserve">of records by </w:t>
      </w:r>
      <w:proofErr w:type="spellStart"/>
      <w:r w:rsidR="004F1B85">
        <w:rPr>
          <w:b/>
        </w:rPr>
        <w:t>DBGen</w:t>
      </w:r>
      <w:proofErr w:type="spellEnd"/>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69" w:name="Xag999409"/>
      <w:bookmarkEnd w:id="1069"/>
      <w:r w:rsidR="000E1EE1">
        <w:fldChar w:fldCharType="begin"/>
      </w:r>
      <w:r>
        <w:instrText>xe "SUT"</w:instrText>
      </w:r>
      <w:r w:rsidR="000E1EE1">
        <w:fldChar w:fldCharType="end"/>
      </w:r>
      <w:r>
        <w:t xml:space="preserve">, </w:t>
      </w:r>
      <w:r w:rsidR="00CE09D9">
        <w:t>sorting or partitioning of stored records</w:t>
      </w:r>
      <w:r>
        <w:t>, operating-system-level disk partitioning</w:t>
      </w:r>
      <w:bookmarkStart w:id="1070" w:name="Xag999410"/>
      <w:bookmarkEnd w:id="1070"/>
      <w:r w:rsidR="000E1EE1">
        <w:fldChar w:fldCharType="begin"/>
      </w:r>
      <w:r>
        <w:instrText>xe "Partitioning"</w:instrText>
      </w:r>
      <w:r w:rsidR="000E1EE1">
        <w:fldChar w:fldCharType="end"/>
      </w:r>
      <w:r>
        <w:t xml:space="preserve"> or configuration);</w:t>
      </w:r>
    </w:p>
    <w:p w:rsidR="00753E82" w:rsidRDefault="00753E82" w:rsidP="00753E82">
      <w:pPr>
        <w:pStyle w:val="Bullets"/>
      </w:pPr>
      <w:r>
        <w:t xml:space="preserve">Any modification to the state of the DBMS that is not specific to the TPC-H workload (e.g. logical </w:t>
      </w:r>
      <w:proofErr w:type="spellStart"/>
      <w:r>
        <w:t>tablespace</w:t>
      </w:r>
      <w:proofErr w:type="spellEnd"/>
      <w:r>
        <w:t xml:space="preserve"> creation or database block formatting);</w:t>
      </w:r>
    </w:p>
    <w:p w:rsidR="00753E82" w:rsidRDefault="00753E82" w:rsidP="00753E82">
      <w:pPr>
        <w:pStyle w:val="Bullets"/>
      </w:pPr>
      <w:r>
        <w:t>The time required to install or remove physical resources (e.g. processors/cores/threads, memory or disk drives) on the SUT</w:t>
      </w:r>
      <w:bookmarkStart w:id="1071" w:name="Xag999413"/>
      <w:bookmarkEnd w:id="1071"/>
      <w:r w:rsidR="000E1EE1">
        <w:fldChar w:fldCharType="begin"/>
      </w:r>
      <w:r>
        <w:instrText>xe "SUT"</w:instrText>
      </w:r>
      <w:r w:rsidR="000E1EE1">
        <w:fldChar w:fldCharType="end"/>
      </w:r>
      <w:r>
        <w:t xml:space="preserve"> that are not priced (see </w:t>
      </w:r>
      <w:hyperlink w:anchor="Rag_Ref421597343" w:history="1">
        <w:r>
          <w:t>Clause 4.3.9</w:t>
        </w:r>
      </w:hyperlink>
      <w:r>
        <w:t>);</w:t>
      </w:r>
    </w:p>
    <w:p w:rsidR="00753E82" w:rsidRDefault="00753E82" w:rsidP="00753E82">
      <w:pPr>
        <w:pStyle w:val="Bullets"/>
      </w:pPr>
      <w:r>
        <w:t>An optional backup</w:t>
      </w:r>
      <w:bookmarkStart w:id="1072" w:name="Xag999418"/>
      <w:bookmarkEnd w:id="1072"/>
      <w:r w:rsidR="000E1EE1">
        <w:fldChar w:fldCharType="begin"/>
      </w:r>
      <w:r>
        <w:instrText>xe "Backup"</w:instrText>
      </w:r>
      <w:r w:rsidR="000E1EE1">
        <w:fldChar w:fldCharType="end"/>
      </w:r>
      <w:r>
        <w:t xml:space="preserve"> of the test database performed at the test sponsor</w:t>
      </w:r>
      <w:bookmarkStart w:id="1073" w:name="Xag999419"/>
      <w:bookmarkEnd w:id="1073"/>
      <w:r w:rsidR="000E1EE1">
        <w:fldChar w:fldCharType="begin"/>
      </w:r>
      <w:r>
        <w:instrText>xe "Test sponsor"</w:instrText>
      </w:r>
      <w:r w:rsidR="000E1EE1">
        <w:fldChar w:fldCharType="end"/>
      </w:r>
      <w:r>
        <w:t>’s discretion. However, if a backup is required to ensure that the ACID</w:t>
      </w:r>
      <w:bookmarkStart w:id="1074" w:name="Xag999421"/>
      <w:bookmarkEnd w:id="1074"/>
      <w:r w:rsidR="000E1EE1">
        <w:fldChar w:fldCharType="begin"/>
      </w:r>
      <w:r>
        <w:instrText>xe "ACID Properties"</w:instrText>
      </w:r>
      <w:r w:rsidR="000E1EE1">
        <w:fldChar w:fldCharType="end"/>
      </w:r>
      <w:r>
        <w:t xml:space="preserve"> properties can be met it must be included in the load</w:t>
      </w:r>
      <w:bookmarkStart w:id="1075" w:name="Xag999422"/>
      <w:bookmarkEnd w:id="1075"/>
      <w:r w:rsidR="000E1EE1">
        <w:fldChar w:fldCharType="begin"/>
      </w:r>
      <w:r>
        <w:instrText>xe "Database load"</w:instrText>
      </w:r>
      <w:r w:rsidR="000E1EE1">
        <w:fldChar w:fldCharType="end"/>
      </w:r>
      <w:r>
        <w:t xml:space="preserve"> time;</w:t>
      </w:r>
    </w:p>
    <w:p w:rsidR="00753E82" w:rsidRDefault="00753E82" w:rsidP="00753E82">
      <w:pPr>
        <w:pStyle w:val="Bullets"/>
      </w:pPr>
      <w:r>
        <w:t xml:space="preserve">Operations that create devices used to implement data redundancy mechanisms. </w:t>
      </w:r>
    </w:p>
    <w:p w:rsidR="00753E82" w:rsidRDefault="00753E82" w:rsidP="00753E82">
      <w:r>
        <w:rPr>
          <w:b/>
          <w:bCs/>
        </w:rPr>
        <w:t>Comment</w:t>
      </w:r>
      <w:r>
        <w:t>: The time required to perform any necessary software reconfiguration (such as DBMS or operating system parameters) must be included in the database load</w:t>
      </w:r>
      <w:bookmarkStart w:id="1076" w:name="Xag999425"/>
      <w:bookmarkEnd w:id="1076"/>
      <w:r w:rsidR="000E1EE1">
        <w:fldChar w:fldCharType="begin"/>
      </w:r>
      <w:r>
        <w:instrText>xe "Database load"</w:instrText>
      </w:r>
      <w:r w:rsidR="000E1EE1">
        <w:fldChar w:fldCharType="end"/>
      </w:r>
      <w:r>
        <w:t xml:space="preserve"> time.</w:t>
      </w:r>
    </w:p>
    <w:p w:rsidR="00753E82" w:rsidRPr="001B2E98" w:rsidRDefault="00753E82" w:rsidP="00753E82">
      <w:pPr>
        <w:pStyle w:val="Heading3"/>
        <w:rPr>
          <w:b w:val="0"/>
          <w:bCs w:val="0"/>
        </w:rPr>
      </w:pPr>
      <w:r w:rsidRPr="001B2E98">
        <w:rPr>
          <w:b w:val="0"/>
          <w:bCs w:val="0"/>
        </w:rPr>
        <w:t>The timing of the database load</w:t>
      </w:r>
      <w:bookmarkStart w:id="1077" w:name="Xag999426"/>
      <w:bookmarkEnd w:id="1077"/>
      <w:r w:rsidR="000E1EE1" w:rsidRPr="001B2E98">
        <w:rPr>
          <w:b w:val="0"/>
          <w:bCs w:val="0"/>
        </w:rPr>
        <w:fldChar w:fldCharType="begin"/>
      </w:r>
      <w:r w:rsidRPr="001B2E98">
        <w:rPr>
          <w:b w:val="0"/>
          <w:bCs w:val="0"/>
        </w:rPr>
        <w:instrText>xe "Database load"</w:instrText>
      </w:r>
      <w:r w:rsidR="000E1EE1" w:rsidRPr="001B2E98">
        <w:rPr>
          <w:b w:val="0"/>
          <w:bCs w:val="0"/>
        </w:rPr>
        <w:fldChar w:fldCharType="end"/>
      </w:r>
      <w:r w:rsidRPr="001B2E98">
        <w:rPr>
          <w:b w:val="0"/>
          <w:bCs w:val="0"/>
        </w:rPr>
        <w:t xml:space="preserve"> ends when the database is fully populated and the SUT</w:t>
      </w:r>
      <w:bookmarkStart w:id="1078" w:name="Xag999427"/>
      <w:bookmarkEnd w:id="1078"/>
      <w:r w:rsidR="000E1EE1" w:rsidRPr="001B2E98">
        <w:rPr>
          <w:b w:val="0"/>
          <w:bCs w:val="0"/>
        </w:rPr>
        <w:fldChar w:fldCharType="begin"/>
      </w:r>
      <w:r w:rsidRPr="001B2E98">
        <w:rPr>
          <w:b w:val="0"/>
          <w:bCs w:val="0"/>
        </w:rPr>
        <w:instrText>xe "SUT"</w:instrText>
      </w:r>
      <w:r w:rsidR="000E1EE1" w:rsidRPr="001B2E98">
        <w:rPr>
          <w:b w:val="0"/>
          <w:bCs w:val="0"/>
        </w:rPr>
        <w:fldChar w:fldCharType="end"/>
      </w:r>
      <w:r w:rsidRPr="001B2E98">
        <w:rPr>
          <w:b w:val="0"/>
          <w:bCs w:val="0"/>
        </w:rPr>
        <w:t xml:space="preserve"> is configured as it will be during the performance test.</w:t>
      </w:r>
    </w:p>
    <w:p w:rsidR="00753E82" w:rsidRPr="001B2E98" w:rsidRDefault="00753E82" w:rsidP="00753E82"/>
    <w:p w:rsidR="00753E82" w:rsidRDefault="00753E82" w:rsidP="00753E82">
      <w:bookmarkStart w:id="1079"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080" w:name="Rag_Ref389042250"/>
      <w:bookmarkEnd w:id="1080"/>
      <w:r>
        <w:t>The database load</w:t>
      </w:r>
      <w:bookmarkStart w:id="1081" w:name="Xag999431"/>
      <w:bookmarkEnd w:id="1081"/>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082" w:name="Xag999435"/>
      <w:bookmarkEnd w:id="1082"/>
      <w:r>
        <w:t>. The timing of a load phase completes only when any change to the test database has been written to durable</w:t>
      </w:r>
      <w:bookmarkStart w:id="1083" w:name="Xag999436"/>
      <w:bookmarkStart w:id="1084" w:name="Xag999437"/>
      <w:bookmarkEnd w:id="1083"/>
      <w:bookmarkEnd w:id="1084"/>
      <w:r>
        <w:t xml:space="preserve"> media (see Clause </w:t>
      </w:r>
      <w:r w:rsidR="000E1EE1">
        <w:fldChar w:fldCharType="begin"/>
      </w:r>
      <w:r>
        <w:instrText xml:space="preserve"> REF Raf_Ref389042585T \r \h </w:instrText>
      </w:r>
      <w:r w:rsidR="000E1EE1">
        <w:fldChar w:fldCharType="separate"/>
      </w:r>
      <w:r w:rsidR="00A27C47">
        <w:t>3.5.1</w:t>
      </w:r>
      <w:r w:rsidR="000E1EE1">
        <w:fldChar w:fldCharType="end"/>
      </w:r>
      <w:r>
        <w:t>).</w:t>
      </w:r>
      <w:bookmarkStart w:id="1085" w:name="Rag_Ref389042250P"/>
      <w:bookmarkEnd w:id="1079"/>
    </w:p>
    <w:p w:rsidR="00753E82" w:rsidRDefault="000E1EE1" w:rsidP="00753E82">
      <w:fldSimple w:instr="PAGEREF Rag_Ref389042250 \h  \* MERGEFORMAT " w:fldLock="1">
        <w:r w:rsidR="00753E82">
          <w:rPr>
            <w:vanish/>
          </w:rPr>
          <w:t>99</w:t>
        </w:r>
      </w:fldSimple>
      <w:bookmarkEnd w:id="1085"/>
      <w:r>
        <w:rPr>
          <w:vanish/>
        </w:rPr>
        <w:fldChar w:fldCharType="begin"/>
      </w:r>
      <w:r w:rsidR="00753E82">
        <w:instrText>xe "Database load"</w:instrText>
      </w:r>
      <w:r>
        <w:rPr>
          <w:vanish/>
        </w:rPr>
        <w:fldChar w:fldCharType="end"/>
      </w:r>
      <w:r>
        <w:rPr>
          <w:vanish/>
        </w:rPr>
        <w:fldChar w:fldCharType="begin"/>
      </w:r>
      <w:r w:rsidR="00753E82">
        <w:instrText>xe "SUT"</w:instrText>
      </w:r>
      <w:r>
        <w:rPr>
          <w:vanish/>
        </w:rPr>
        <w:fldChar w:fldCharType="end"/>
      </w:r>
      <w:r>
        <w:rPr>
          <w:vanish/>
        </w:rPr>
        <w:fldChar w:fldCharType="begin"/>
      </w:r>
      <w:r w:rsidR="00753E82">
        <w:instrText>xe "ACID:Durability"</w:instrText>
      </w:r>
      <w:r>
        <w:rPr>
          <w:vanish/>
        </w:rPr>
        <w:fldChar w:fldCharType="end"/>
      </w:r>
      <w:r>
        <w:rPr>
          <w:vanish/>
        </w:rPr>
        <w:fldChar w:fldCharType="begin"/>
      </w:r>
      <w:r w:rsidR="00753E82">
        <w:instrText>xe "Durability"</w:instrText>
      </w:r>
      <w:r>
        <w:rPr>
          <w:vanish/>
        </w:rPr>
        <w:fldChar w:fldCharType="end"/>
      </w:r>
    </w:p>
    <w:p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proofErr w:type="spellStart"/>
      <w:r w:rsidR="000A5EE9">
        <w:rPr>
          <w:bCs w:val="0"/>
        </w:rPr>
        <w:t>DB</w:t>
      </w:r>
      <w:r w:rsidR="00CE09D9" w:rsidRPr="00F16001">
        <w:rPr>
          <w:bCs w:val="0"/>
        </w:rPr>
        <w:t>Gen</w:t>
      </w:r>
      <w:proofErr w:type="spellEnd"/>
      <w:r w:rsidR="000E1EE1" w:rsidRPr="001B2E98">
        <w:rPr>
          <w:b w:val="0"/>
          <w:bCs w:val="0"/>
        </w:rPr>
        <w:fldChar w:fldCharType="begin"/>
      </w:r>
      <w:r w:rsidR="00AC74F0" w:rsidRPr="001B2E98">
        <w:rPr>
          <w:b w:val="0"/>
          <w:bCs w:val="0"/>
        </w:rPr>
        <w:instrText>xe "DBGEN"</w:instrText>
      </w:r>
      <w:r w:rsidR="000E1EE1"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086" w:name="Xag999442"/>
      <w:bookmarkEnd w:id="1086"/>
      <w:r w:rsidR="000E1EE1" w:rsidRPr="001B2E98">
        <w:rPr>
          <w:b w:val="0"/>
          <w:bCs w:val="0"/>
        </w:rPr>
        <w:fldChar w:fldCharType="begin"/>
      </w:r>
      <w:r w:rsidRPr="001B2E98">
        <w:rPr>
          <w:b w:val="0"/>
          <w:bCs w:val="0"/>
        </w:rPr>
        <w:instrText>xe "SUT"</w:instrText>
      </w:r>
      <w:r w:rsidR="000E1EE1" w:rsidRPr="001B2E98">
        <w:rPr>
          <w:b w:val="0"/>
          <w:bCs w:val="0"/>
        </w:rPr>
        <w:fldChar w:fldCharType="end"/>
      </w:r>
      <w:r w:rsidRPr="001B2E98">
        <w:rPr>
          <w:b w:val="0"/>
          <w:bCs w:val="0"/>
        </w:rPr>
        <w:t xml:space="preserve"> </w:t>
      </w:r>
      <w:bookmarkStart w:id="1087" w:name="Xag999443"/>
      <w:bookmarkEnd w:id="1087"/>
      <w:r w:rsidRPr="001B2E98">
        <w:rPr>
          <w:b w:val="0"/>
          <w:bCs w:val="0"/>
        </w:rPr>
        <w:t>may optionally be distinct from those used to run the actual benchmark. For example:</w:t>
      </w:r>
    </w:p>
    <w:p w:rsidR="00753E82" w:rsidRDefault="00753E82" w:rsidP="00753E82">
      <w:pPr>
        <w:pStyle w:val="Bullets"/>
      </w:pPr>
      <w:r>
        <w:t>For</w:t>
      </w:r>
      <w:bookmarkStart w:id="1088" w:name="Xag999445"/>
      <w:bookmarkEnd w:id="1088"/>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proofErr w:type="spellStart"/>
      <w:r w:rsidR="00AC74F0" w:rsidRPr="004C74A9">
        <w:rPr>
          <w:b/>
        </w:rPr>
        <w:t>DBGen</w:t>
      </w:r>
      <w:bookmarkStart w:id="1089" w:name="Xag999447"/>
      <w:bookmarkEnd w:id="1089"/>
      <w:proofErr w:type="spellEnd"/>
      <w:r w:rsidR="000E1EE1">
        <w:fldChar w:fldCharType="begin"/>
      </w:r>
      <w:r>
        <w:instrText>xe "DBGEN"</w:instrText>
      </w:r>
      <w:r w:rsidR="000E1EE1">
        <w:fldChar w:fldCharType="end"/>
      </w:r>
      <w:r>
        <w:t xml:space="preserve"> </w:t>
      </w:r>
      <w:r w:rsidR="00AC74F0">
        <w:t>records</w:t>
      </w:r>
      <w:r w:rsidR="006721DD">
        <w:t xml:space="preserve"> to be delivered to</w:t>
      </w:r>
      <w:r w:rsidR="00AC74F0">
        <w:t xml:space="preserve"> the DBMS load facility</w:t>
      </w:r>
      <w:r>
        <w:t>.</w:t>
      </w:r>
    </w:p>
    <w:p w:rsidR="00753E82" w:rsidRDefault="00753E82" w:rsidP="00753E82">
      <w:pPr>
        <w:pStyle w:val="Bullets"/>
      </w:pPr>
      <w:proofErr w:type="spellStart"/>
      <w:proofErr w:type="gramStart"/>
      <w:r>
        <w:t>Fo</w:t>
      </w:r>
      <w:proofErr w:type="spellEnd"/>
      <w:proofErr w:type="gramEnd"/>
      <w:r w:rsidR="00F418BA">
        <w:t xml:space="preserve"> </w:t>
      </w:r>
      <w:proofErr w:type="spellStart"/>
      <w:r>
        <w:t>r</w:t>
      </w:r>
      <w:bookmarkStart w:id="1090" w:name="Xag999448"/>
      <w:bookmarkEnd w:id="1090"/>
      <w:r w:rsidR="00AC74F0">
        <w:rPr>
          <w:b/>
        </w:rPr>
        <w:t>in</w:t>
      </w:r>
      <w:proofErr w:type="spellEnd"/>
      <w:r w:rsidR="00AC74F0">
        <w:rPr>
          <w:b/>
        </w:rPr>
        <w:t>-line load</w:t>
      </w:r>
      <w:r>
        <w:t xml:space="preserve">, separate and distinct processing elements may be used to generate </w:t>
      </w:r>
      <w:r w:rsidR="00AC74F0">
        <w:t xml:space="preserve">the </w:t>
      </w:r>
      <w:proofErr w:type="spellStart"/>
      <w:r w:rsidR="00AC74F0" w:rsidRPr="00F418BA">
        <w:rPr>
          <w:b/>
        </w:rPr>
        <w:t>DBGen</w:t>
      </w:r>
      <w:proofErr w:type="spellEnd"/>
      <w:r w:rsidR="00AC74F0">
        <w:t xml:space="preserve"> records passed to the DBMS load facility</w:t>
      </w:r>
      <w:r>
        <w:t>.</w:t>
      </w:r>
    </w:p>
    <w:p w:rsidR="00753E82" w:rsidRPr="001B2E98" w:rsidRDefault="00753E82" w:rsidP="00753E82">
      <w:pPr>
        <w:pStyle w:val="Heading3"/>
        <w:rPr>
          <w:b w:val="0"/>
          <w:bCs w:val="0"/>
        </w:rPr>
      </w:pPr>
      <w:bookmarkStart w:id="1091" w:name="Rag_Ref421597343"/>
      <w:bookmarkStart w:id="1092" w:name="Rag_Ref421597343T"/>
      <w:bookmarkEnd w:id="1091"/>
      <w:r w:rsidRPr="001B2E98">
        <w:rPr>
          <w:b w:val="0"/>
          <w:bCs w:val="0"/>
        </w:rPr>
        <w:t>Resources used only in the generation phase of the population</w:t>
      </w:r>
      <w:bookmarkStart w:id="1093" w:name="Xag999451"/>
      <w:bookmarkEnd w:id="1093"/>
      <w:r w:rsidRPr="001B2E98">
        <w:rPr>
          <w:b w:val="0"/>
          <w:bCs w:val="0"/>
        </w:rPr>
        <w:t xml:space="preserve"> of the test database must be treated as follows:</w:t>
      </w:r>
      <w:bookmarkStart w:id="1094" w:name="Rag_Ref421597343P"/>
      <w:bookmarkEnd w:id="1092"/>
      <w:r w:rsidR="000E1EE1" w:rsidRPr="001B2E98">
        <w:rPr>
          <w:b w:val="0"/>
          <w:bCs w:val="0"/>
          <w:vanish/>
        </w:rPr>
        <w:fldChar w:fldCharType="begin" w:fldLock="1"/>
      </w:r>
      <w:r w:rsidRPr="001B2E98">
        <w:rPr>
          <w:b w:val="0"/>
          <w:bCs w:val="0"/>
          <w:vanish/>
        </w:rPr>
        <w:instrText xml:space="preserve">PAGEREF Rag_Ref421597343 \h  \* MERGEFORMAT </w:instrText>
      </w:r>
      <w:r w:rsidR="000E1EE1" w:rsidRPr="001B2E98">
        <w:rPr>
          <w:b w:val="0"/>
          <w:bCs w:val="0"/>
          <w:vanish/>
        </w:rPr>
      </w:r>
      <w:r w:rsidR="000E1EE1" w:rsidRPr="001B2E98">
        <w:rPr>
          <w:b w:val="0"/>
          <w:bCs w:val="0"/>
          <w:vanish/>
        </w:rPr>
        <w:fldChar w:fldCharType="separate"/>
      </w:r>
      <w:r w:rsidRPr="001B2E98">
        <w:rPr>
          <w:b w:val="0"/>
          <w:bCs w:val="0"/>
          <w:vanish/>
        </w:rPr>
        <w:t>99</w:t>
      </w:r>
      <w:r w:rsidR="000E1EE1" w:rsidRPr="001B2E98">
        <w:rPr>
          <w:b w:val="0"/>
          <w:bCs w:val="0"/>
          <w:vanish/>
        </w:rPr>
        <w:fldChar w:fldCharType="end"/>
      </w:r>
      <w:bookmarkEnd w:id="1094"/>
      <w:r w:rsidR="000E1EE1" w:rsidRPr="001B2E98">
        <w:rPr>
          <w:b w:val="0"/>
          <w:bCs w:val="0"/>
          <w:vanish/>
        </w:rPr>
        <w:fldChar w:fldCharType="begin"/>
      </w:r>
      <w:r w:rsidRPr="001B2E98">
        <w:rPr>
          <w:b w:val="0"/>
          <w:bCs w:val="0"/>
        </w:rPr>
        <w:instrText>xe "Database population"</w:instrText>
      </w:r>
      <w:r w:rsidR="000E1EE1" w:rsidRPr="001B2E98">
        <w:rPr>
          <w:b w:val="0"/>
          <w:bCs w:val="0"/>
          <w:vanish/>
        </w:rPr>
        <w:fldChar w:fldCharType="end"/>
      </w:r>
    </w:p>
    <w:p w:rsidR="00753E82" w:rsidRDefault="00753E82" w:rsidP="00753E82"/>
    <w:p w:rsidR="00753E82" w:rsidRDefault="00753E82" w:rsidP="00753E82">
      <w:r>
        <w:t>For</w:t>
      </w:r>
      <w:bookmarkStart w:id="1095" w:name="Xag999453"/>
      <w:bookmarkEnd w:id="1095"/>
      <w:r w:rsidR="00F418BA">
        <w:t xml:space="preserve"> </w:t>
      </w:r>
      <w:r w:rsidR="00AC74F0">
        <w:rPr>
          <w:b/>
        </w:rPr>
        <w:t>load from stored records</w:t>
      </w:r>
      <w:r>
        <w:t xml:space="preserve">, </w:t>
      </w:r>
    </w:p>
    <w:p w:rsidR="00753E82" w:rsidRDefault="00753E82" w:rsidP="00753E82">
      <w:pPr>
        <w:pStyle w:val="Bullets"/>
      </w:pPr>
      <w:r>
        <w:t xml:space="preserve">Any processing element (e.g., processor/core/thread or memory) used exclusively to generate and </w:t>
      </w:r>
      <w:bookmarkStart w:id="1096" w:name="Xag999455"/>
      <w:bookmarkEnd w:id="1096"/>
      <w:r w:rsidR="00AC74F0">
        <w:t xml:space="preserve">store, sort, or partition </w:t>
      </w:r>
      <w:proofErr w:type="spellStart"/>
      <w:r w:rsidR="00AC74F0" w:rsidRPr="00F16001">
        <w:rPr>
          <w:b/>
        </w:rPr>
        <w:t>DBGe</w:t>
      </w:r>
      <w:r w:rsidR="004C74A9">
        <w:rPr>
          <w:b/>
        </w:rPr>
        <w:t>n</w:t>
      </w:r>
      <w:proofErr w:type="spellEnd"/>
      <w:r w:rsidR="004C74A9">
        <w:t xml:space="preserve"> </w:t>
      </w:r>
      <w:r w:rsidR="00AC74F0">
        <w:t xml:space="preserve">records </w:t>
      </w:r>
      <w:r>
        <w:t xml:space="preserve">or relocate </w:t>
      </w:r>
      <w:r w:rsidR="00F16001">
        <w:t xml:space="preserve">the records </w:t>
      </w:r>
      <w:r>
        <w:t>to the SUT</w:t>
      </w:r>
      <w:bookmarkStart w:id="1097" w:name="Xag999457"/>
      <w:bookmarkEnd w:id="1097"/>
      <w:r w:rsidR="000E1EE1">
        <w:fldChar w:fldCharType="begin"/>
      </w:r>
      <w:r>
        <w:instrText>xe "SUT"</w:instrText>
      </w:r>
      <w:r w:rsidR="000E1EE1">
        <w:fldChar w:fldCharType="end"/>
      </w:r>
      <w:r>
        <w:t xml:space="preserve"> prior to the </w:t>
      </w:r>
      <w:bookmarkStart w:id="1098" w:name="Xag999458"/>
      <w:bookmarkEnd w:id="1098"/>
      <w:r w:rsidR="00F16001">
        <w:rPr>
          <w:b/>
        </w:rPr>
        <w:t xml:space="preserve">loading phase </w:t>
      </w:r>
      <w:r>
        <w:t xml:space="preserve">shall not be included in the total priced system (see Clause </w:t>
      </w:r>
      <w:r w:rsidR="000E1EE1">
        <w:fldChar w:fldCharType="begin"/>
      </w:r>
      <w:r>
        <w:instrText xml:space="preserve"> REF Raj_Ref389042626T \r \h </w:instrText>
      </w:r>
      <w:r w:rsidR="000E1EE1">
        <w:fldChar w:fldCharType="separate"/>
      </w:r>
      <w:r w:rsidR="00A27C47">
        <w:t>7.1</w:t>
      </w:r>
      <w:r w:rsidR="000E1EE1">
        <w:fldChar w:fldCharType="end"/>
      </w:r>
      <w:r>
        <w:t xml:space="preserve">) and must be physically removed from or made inaccessible to the SUT prior to the start of the </w:t>
      </w:r>
      <w:r w:rsidR="00F16001">
        <w:rPr>
          <w:b/>
        </w:rPr>
        <w:t>loading phase</w:t>
      </w:r>
      <w:r>
        <w:t>;</w:t>
      </w:r>
    </w:p>
    <w:p w:rsidR="00753E82" w:rsidRDefault="00753E82" w:rsidP="00753E82">
      <w:pPr>
        <w:pStyle w:val="Bullets"/>
      </w:pPr>
      <w:r>
        <w:t xml:space="preserve">Any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0E1EE1" w:rsidRPr="00F16001">
        <w:rPr>
          <w:bCs/>
        </w:rPr>
        <w:fldChar w:fldCharType="begin"/>
      </w:r>
      <w:r w:rsidR="00F16001" w:rsidRPr="00F16001">
        <w:rPr>
          <w:bCs/>
        </w:rPr>
        <w:instrText>xe "DBGEN"</w:instrText>
      </w:r>
      <w:r w:rsidR="000E1EE1" w:rsidRPr="00F16001">
        <w:rPr>
          <w:bCs/>
        </w:rPr>
        <w:fldChar w:fldCharType="end"/>
      </w:r>
      <w:r w:rsidR="00F16001" w:rsidRPr="00F16001">
        <w:rPr>
          <w:bCs/>
        </w:rPr>
        <w:t xml:space="preserve"> records</w:t>
      </w:r>
      <w:r w:rsidR="00F16001" w:rsidDel="00F16001">
        <w:t xml:space="preserve"> </w:t>
      </w:r>
      <w:r>
        <w:t>to the SUT</w:t>
      </w:r>
      <w:bookmarkStart w:id="1099" w:name="Xag999463"/>
      <w:bookmarkEnd w:id="1099"/>
      <w:r w:rsidR="000E1EE1">
        <w:fldChar w:fldCharType="begin"/>
      </w:r>
      <w:r>
        <w:instrText>xe "SUT"</w:instrText>
      </w:r>
      <w:r w:rsidR="000E1EE1">
        <w:fldChar w:fldCharType="end"/>
      </w:r>
      <w:r>
        <w:t xml:space="preserve"> during the </w:t>
      </w:r>
      <w:bookmarkStart w:id="1100" w:name="Xag999464"/>
      <w:bookmarkEnd w:id="1100"/>
      <w:r w:rsidR="00F16001">
        <w:rPr>
          <w:b/>
        </w:rPr>
        <w:t>loading phase</w:t>
      </w:r>
      <w:r w:rsidR="00F16001" w:rsidRPr="00F16001">
        <w:t xml:space="preserve"> </w:t>
      </w:r>
      <w:r>
        <w:t>shall not be included in the total priced system. The test sponsor</w:t>
      </w:r>
      <w:bookmarkStart w:id="1101" w:name="Xag999465"/>
      <w:bookmarkEnd w:id="1101"/>
      <w:r w:rsidR="000E1EE1">
        <w:fldChar w:fldCharType="begin"/>
      </w:r>
      <w:r>
        <w:instrText>xe "Test sponsor"</w:instrText>
      </w:r>
      <w:r w:rsidR="000E1EE1">
        <w:fldChar w:fldCharType="end"/>
      </w:r>
      <w:r>
        <w:t xml:space="preserve"> must demonstrate to the satisfaction of the auditor</w:t>
      </w:r>
      <w:bookmarkStart w:id="1102" w:name="Xag999466"/>
      <w:bookmarkEnd w:id="1102"/>
      <w:r w:rsidR="000E1EE1">
        <w:fldChar w:fldCharType="begin"/>
      </w:r>
      <w:r>
        <w:instrText>xe "Audit"</w:instrText>
      </w:r>
      <w:r w:rsidR="000E1EE1">
        <w:fldChar w:fldCharType="end"/>
      </w:r>
      <w:r>
        <w:t xml:space="preserve"> that this facility is not being used in the </w:t>
      </w:r>
      <w:r w:rsidR="00F16001" w:rsidRPr="00F16001">
        <w:rPr>
          <w:b/>
        </w:rPr>
        <w:t>performance test</w:t>
      </w:r>
      <w:r>
        <w:t>.</w:t>
      </w:r>
    </w:p>
    <w:p w:rsidR="00753E82" w:rsidRDefault="00753E82" w:rsidP="00753E82">
      <w:r>
        <w:t>For</w:t>
      </w:r>
      <w:bookmarkStart w:id="1103" w:name="Xag999467"/>
      <w:bookmarkEnd w:id="1103"/>
      <w:r w:rsidR="00F418BA">
        <w:t xml:space="preserve"> </w:t>
      </w:r>
      <w:r w:rsidR="00AC74F0">
        <w:rPr>
          <w:b/>
        </w:rPr>
        <w:t>in-line load</w:t>
      </w:r>
      <w:r>
        <w:t>,</w:t>
      </w:r>
    </w:p>
    <w:p w:rsidR="00753E82" w:rsidRDefault="00753E82" w:rsidP="00753E82">
      <w:pPr>
        <w:pStyle w:val="Bullets"/>
      </w:pPr>
      <w:r>
        <w:t xml:space="preserve">Any processing element (e.g., processor/core/thread or memory) or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0E1EE1" w:rsidRPr="00F16001">
        <w:rPr>
          <w:bCs/>
        </w:rPr>
        <w:fldChar w:fldCharType="begin"/>
      </w:r>
      <w:r w:rsidR="00F16001" w:rsidRPr="00F16001">
        <w:rPr>
          <w:bCs/>
        </w:rPr>
        <w:instrText>xe "DBGEN"</w:instrText>
      </w:r>
      <w:r w:rsidR="000E1EE1" w:rsidRPr="00F16001">
        <w:rPr>
          <w:bCs/>
        </w:rPr>
        <w:fldChar w:fldCharType="end"/>
      </w:r>
      <w:r w:rsidR="00F16001" w:rsidRPr="00F16001">
        <w:rPr>
          <w:bCs/>
        </w:rPr>
        <w:t xml:space="preserve"> records</w:t>
      </w:r>
      <w:r w:rsidR="00F16001" w:rsidDel="00F16001">
        <w:t xml:space="preserve"> </w:t>
      </w:r>
      <w:bookmarkStart w:id="1104" w:name="Xag999470"/>
      <w:bookmarkEnd w:id="1104"/>
      <w:r>
        <w:t>to the SUT</w:t>
      </w:r>
      <w:bookmarkStart w:id="1105" w:name="Xag999471"/>
      <w:bookmarkEnd w:id="1105"/>
      <w:r w:rsidR="000E1EE1">
        <w:fldChar w:fldCharType="begin"/>
      </w:r>
      <w:r>
        <w:instrText>xe "SUT"</w:instrText>
      </w:r>
      <w:r w:rsidR="000E1EE1">
        <w:fldChar w:fldCharType="end"/>
      </w:r>
      <w:r>
        <w:t xml:space="preserve"> during the </w:t>
      </w:r>
      <w:bookmarkStart w:id="1106" w:name="Xag999472"/>
      <w:bookmarkEnd w:id="1106"/>
      <w:r w:rsidR="00F16001">
        <w:rPr>
          <w:b/>
        </w:rPr>
        <w:t>loading phase</w:t>
      </w:r>
      <w:r w:rsidR="00F16001" w:rsidRPr="00F16001">
        <w:t xml:space="preserve"> </w:t>
      </w:r>
      <w:r>
        <w:t>shall not be included in the total priced system and must be physically removed from or made inaccessi</w:t>
      </w:r>
      <w:r>
        <w:softHyphen/>
        <w:t xml:space="preserve">ble to the SUT prior to the start of the </w:t>
      </w:r>
      <w:r w:rsidR="00F16001" w:rsidRPr="00F16001">
        <w:rPr>
          <w:b/>
        </w:rPr>
        <w:t>performance test</w:t>
      </w:r>
      <w:r>
        <w:t>.</w:t>
      </w:r>
    </w:p>
    <w:p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107" w:name="Xag999473"/>
      <w:bookmarkEnd w:id="1107"/>
      <w:r w:rsidR="00554B2A">
        <w:t xml:space="preserve"> </w:t>
      </w:r>
      <w:r w:rsidR="00F16001">
        <w:t xml:space="preserve">records </w:t>
      </w:r>
      <w:r>
        <w:t>into the database tables</w:t>
      </w:r>
      <w:bookmarkStart w:id="1108" w:name="Xag999475"/>
      <w:bookmarkEnd w:id="1108"/>
      <w:r w:rsidR="000E1EE1">
        <w:fldChar w:fldCharType="begin"/>
      </w:r>
      <w:r>
        <w:instrText>xe "Tables"</w:instrText>
      </w:r>
      <w:r w:rsidR="000E1EE1">
        <w:fldChar w:fldCharType="end"/>
      </w:r>
      <w:r>
        <w:t>.</w:t>
      </w:r>
    </w:p>
    <w:p w:rsidR="00753E82" w:rsidRPr="001B2E98" w:rsidRDefault="00753E82" w:rsidP="00753E82">
      <w:pPr>
        <w:pStyle w:val="Heading3"/>
        <w:rPr>
          <w:b w:val="0"/>
          <w:bCs w:val="0"/>
        </w:rPr>
      </w:pPr>
      <w:r w:rsidRPr="001B2E98">
        <w:rPr>
          <w:b w:val="0"/>
          <w:bCs w:val="0"/>
        </w:rPr>
        <w:lastRenderedPageBreak/>
        <w:t>An implementation</w:t>
      </w:r>
      <w:bookmarkStart w:id="1109" w:name="Xag999476"/>
      <w:bookmarkEnd w:id="1109"/>
      <w:r w:rsidR="000E1EE1" w:rsidRPr="001B2E98">
        <w:rPr>
          <w:b w:val="0"/>
          <w:bCs w:val="0"/>
        </w:rPr>
        <w:fldChar w:fldCharType="begin"/>
      </w:r>
      <w:r w:rsidRPr="001B2E98">
        <w:rPr>
          <w:b w:val="0"/>
          <w:bCs w:val="0"/>
        </w:rPr>
        <w:instrText>xe "Implementation Rules"</w:instrText>
      </w:r>
      <w:r w:rsidR="000E1EE1" w:rsidRPr="001B2E98">
        <w:rPr>
          <w:b w:val="0"/>
          <w:bCs w:val="0"/>
        </w:rPr>
        <w:fldChar w:fldCharType="end"/>
      </w:r>
      <w:r w:rsidRPr="001B2E98">
        <w:rPr>
          <w:b w:val="0"/>
          <w:bCs w:val="0"/>
        </w:rPr>
        <w:t xml:space="preserve"> may require additional programs to transfer </w:t>
      </w:r>
      <w:bookmarkStart w:id="1110" w:name="Xag999477"/>
      <w:bookmarkEnd w:id="1110"/>
      <w:proofErr w:type="spellStart"/>
      <w:r w:rsidR="00D03E09">
        <w:rPr>
          <w:bCs w:val="0"/>
        </w:rPr>
        <w:t>DBGen</w:t>
      </w:r>
      <w:proofErr w:type="spellEnd"/>
      <w:r w:rsidR="000E1EE1" w:rsidRPr="001B2E98">
        <w:rPr>
          <w:b w:val="0"/>
          <w:bCs w:val="0"/>
        </w:rPr>
        <w:fldChar w:fldCharType="begin"/>
      </w:r>
      <w:r w:rsidRPr="001B2E98">
        <w:rPr>
          <w:b w:val="0"/>
          <w:bCs w:val="0"/>
        </w:rPr>
        <w:instrText>xe "DBGEN"</w:instrText>
      </w:r>
      <w:r w:rsidR="000E1EE1"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111" w:name="Xag999478"/>
      <w:bookmarkEnd w:id="1111"/>
      <w:r w:rsidR="000E1EE1" w:rsidRPr="001B2E98">
        <w:rPr>
          <w:b w:val="0"/>
          <w:bCs w:val="0"/>
        </w:rPr>
        <w:fldChar w:fldCharType="begin"/>
      </w:r>
      <w:r w:rsidRPr="001B2E98">
        <w:rPr>
          <w:b w:val="0"/>
          <w:bCs w:val="0"/>
        </w:rPr>
        <w:instrText>xe "Tables"</w:instrText>
      </w:r>
      <w:r w:rsidR="000E1EE1"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112" w:name="Xag999480"/>
      <w:bookmarkEnd w:id="1112"/>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rsidR="00753E82" w:rsidRDefault="00D03E09" w:rsidP="00753E82">
      <w:pPr>
        <w:pStyle w:val="Numbered"/>
        <w:numPr>
          <w:ilvl w:val="0"/>
          <w:numId w:val="69"/>
        </w:numPr>
      </w:pPr>
      <w:r>
        <w:t xml:space="preserve">Storing, sorting, or partitioning of the records generated by </w:t>
      </w:r>
      <w:proofErr w:type="spellStart"/>
      <w:r w:rsidRPr="00D03E09">
        <w:rPr>
          <w:b/>
        </w:rPr>
        <w:t>DBGen</w:t>
      </w:r>
      <w:proofErr w:type="spellEnd"/>
      <w:r>
        <w:t xml:space="preserve"> </w:t>
      </w:r>
      <w:bookmarkStart w:id="1113" w:name="Xag999481"/>
      <w:bookmarkEnd w:id="1113"/>
      <w:r w:rsidR="000E1EE1">
        <w:fldChar w:fldCharType="begin"/>
      </w:r>
      <w:r w:rsidR="00753E82">
        <w:instrText>xe "DBGEN"</w:instrText>
      </w:r>
      <w:r w:rsidR="000E1EE1">
        <w:fldChar w:fldCharType="end"/>
      </w:r>
      <w:r w:rsidR="00753E82">
        <w:t>;</w:t>
      </w:r>
    </w:p>
    <w:p w:rsidR="00753E82" w:rsidRDefault="00753E82" w:rsidP="00753E82">
      <w:pPr>
        <w:pStyle w:val="Numbered"/>
      </w:pPr>
      <w:r>
        <w:t xml:space="preserve">Delivery of the </w:t>
      </w:r>
      <w:r w:rsidR="00D03E09">
        <w:t xml:space="preserve">records generated by </w:t>
      </w:r>
      <w:proofErr w:type="spellStart"/>
      <w:r w:rsidR="00D03E09" w:rsidRPr="00D03E09">
        <w:rPr>
          <w:b/>
        </w:rPr>
        <w:t>DBGen</w:t>
      </w:r>
      <w:proofErr w:type="spellEnd"/>
      <w:r w:rsidR="00D03E09">
        <w:t xml:space="preserve"> </w:t>
      </w:r>
      <w:bookmarkStart w:id="1114" w:name="Xag999483"/>
      <w:bookmarkEnd w:id="1114"/>
      <w:r w:rsidR="000E1EE1">
        <w:fldChar w:fldCharType="begin"/>
      </w:r>
      <w:r>
        <w:instrText>xe "DBGEN"</w:instrText>
      </w:r>
      <w:r w:rsidR="000E1EE1">
        <w:fldChar w:fldCharType="end"/>
      </w:r>
      <w:r>
        <w:t xml:space="preserve"> to the DBMS</w:t>
      </w:r>
      <w:r w:rsidR="006721DD">
        <w:t xml:space="preserve"> load facility</w:t>
      </w:r>
      <w:r>
        <w:t>.</w:t>
      </w:r>
    </w:p>
    <w:p w:rsidR="00753E82" w:rsidRPr="001B2E98" w:rsidRDefault="00753E82" w:rsidP="00753E82">
      <w:pPr>
        <w:pStyle w:val="Heading3"/>
        <w:rPr>
          <w:b w:val="0"/>
          <w:bCs w:val="0"/>
        </w:rPr>
      </w:pPr>
      <w:r w:rsidRPr="001B2E98">
        <w:rPr>
          <w:b w:val="0"/>
          <w:bCs w:val="0"/>
        </w:rPr>
        <w:t>The database load</w:t>
      </w:r>
      <w:bookmarkStart w:id="1115" w:name="Xag999485"/>
      <w:bookmarkEnd w:id="1115"/>
      <w:r w:rsidR="000E1EE1" w:rsidRPr="001B2E98">
        <w:rPr>
          <w:b w:val="0"/>
          <w:bCs w:val="0"/>
        </w:rPr>
        <w:fldChar w:fldCharType="begin"/>
      </w:r>
      <w:r w:rsidRPr="001B2E98">
        <w:rPr>
          <w:b w:val="0"/>
          <w:bCs w:val="0"/>
        </w:rPr>
        <w:instrText>xe "Database load"</w:instrText>
      </w:r>
      <w:r w:rsidR="000E1EE1"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116" w:name="Xag999487"/>
      <w:bookmarkEnd w:id="1116"/>
      <w:r w:rsidR="000E1EE1" w:rsidRPr="001B2E98">
        <w:rPr>
          <w:b w:val="0"/>
          <w:bCs w:val="0"/>
        </w:rPr>
        <w:fldChar w:fldCharType="begin"/>
      </w:r>
      <w:r w:rsidRPr="001B2E98">
        <w:rPr>
          <w:b w:val="0"/>
          <w:bCs w:val="0"/>
        </w:rPr>
        <w:instrText>xe "SQL"</w:instrText>
      </w:r>
      <w:r w:rsidR="000E1EE1" w:rsidRPr="001B2E98">
        <w:rPr>
          <w:b w:val="0"/>
          <w:bCs w:val="0"/>
        </w:rPr>
        <w:fldChar w:fldCharType="end"/>
      </w:r>
      <w:r w:rsidRPr="001B2E98">
        <w:rPr>
          <w:b w:val="0"/>
          <w:bCs w:val="0"/>
        </w:rPr>
        <w:t xml:space="preserve"> programming interface (such as embedded SQL or ODBC).</w:t>
      </w:r>
    </w:p>
    <w:p w:rsidR="00753E82" w:rsidRPr="005D7C7D" w:rsidRDefault="00753E82" w:rsidP="00753E82">
      <w:pPr>
        <w:pStyle w:val="Heading1"/>
        <w:rPr>
          <w:u w:val="single"/>
        </w:rPr>
      </w:pPr>
      <w:r>
        <w:br w:type="page"/>
      </w:r>
      <w:bookmarkStart w:id="1117" w:name="Rah33159"/>
      <w:bookmarkStart w:id="1118" w:name="Rah33159T"/>
      <w:bookmarkStart w:id="1119" w:name="_Toc149484554"/>
      <w:bookmarkEnd w:id="1117"/>
      <w:r w:rsidRPr="005D7C7D">
        <w:rPr>
          <w:u w:val="single"/>
        </w:rPr>
        <w:lastRenderedPageBreak/>
        <w:t>PERFORMANCE METRICS AND EXECUTION RULES</w:t>
      </w:r>
      <w:bookmarkEnd w:id="1118"/>
      <w:bookmarkEnd w:id="1119"/>
    </w:p>
    <w:p w:rsidR="00753E82" w:rsidRPr="00763BA2" w:rsidRDefault="00753E82" w:rsidP="00753E82">
      <w:pPr>
        <w:pStyle w:val="Heading2"/>
        <w:keepNext w:val="0"/>
        <w:widowControl w:val="0"/>
      </w:pPr>
      <w:bookmarkStart w:id="1120" w:name="_Toc149484555"/>
      <w:r w:rsidRPr="00763BA2">
        <w:t>Definition of Terms</w:t>
      </w:r>
      <w:bookmarkEnd w:id="1120"/>
    </w:p>
    <w:p w:rsidR="00753E82" w:rsidRDefault="00753E82" w:rsidP="00753E82">
      <w:pPr>
        <w:pStyle w:val="Heading3"/>
        <w:keepNext w:val="0"/>
      </w:pPr>
      <w:r>
        <w:t>Components of the Benchmark</w:t>
      </w:r>
    </w:p>
    <w:p w:rsidR="00753E82" w:rsidRDefault="00753E82" w:rsidP="00753E82">
      <w:pPr>
        <w:pStyle w:val="Heading4"/>
      </w:pPr>
      <w:r>
        <w:t xml:space="preserve">The </w:t>
      </w:r>
      <w:r>
        <w:rPr>
          <w:b/>
          <w:bCs/>
        </w:rPr>
        <w:t>benchmark</w:t>
      </w:r>
      <w:r>
        <w:t xml:space="preserve"> is defined as the execution of the load</w:t>
      </w:r>
      <w:bookmarkStart w:id="1121" w:name="Xah998207"/>
      <w:bookmarkEnd w:id="1121"/>
      <w:r w:rsidR="000E1EE1">
        <w:fldChar w:fldCharType="begin"/>
      </w:r>
      <w:r>
        <w:instrText>xe "Database load"</w:instrText>
      </w:r>
      <w:r w:rsidR="000E1EE1">
        <w:fldChar w:fldCharType="end"/>
      </w:r>
      <w:r>
        <w:t xml:space="preserve"> test followed by the performance test.</w:t>
      </w:r>
    </w:p>
    <w:p w:rsidR="00753E82" w:rsidRDefault="00753E82" w:rsidP="00753E82">
      <w:pPr>
        <w:pStyle w:val="Heading4"/>
      </w:pPr>
      <w:bookmarkStart w:id="1122" w:name="Rah_Ref412536233"/>
      <w:bookmarkStart w:id="1123" w:name="Rah_Ref412536233T"/>
      <w:bookmarkEnd w:id="1122"/>
      <w:r>
        <w:t xml:space="preserve">The </w:t>
      </w:r>
      <w:r>
        <w:rPr>
          <w:b/>
          <w:bCs/>
        </w:rPr>
        <w:t>load</w:t>
      </w:r>
      <w:bookmarkStart w:id="1124" w:name="Xah998210"/>
      <w:bookmarkEnd w:id="1124"/>
      <w:r>
        <w:rPr>
          <w:b/>
          <w:bCs/>
        </w:rPr>
        <w:t xml:space="preserve"> test</w:t>
      </w:r>
      <w:r>
        <w:t xml:space="preserve"> begins with the creation of the database tables</w:t>
      </w:r>
      <w:bookmarkStart w:id="1125" w:name="Xah998211"/>
      <w:bookmarkEnd w:id="1125"/>
      <w:r>
        <w:t xml:space="preserve"> and includes all activity required to bring the system under test to the configuration that immediately precedes the beginning of the performance test (see Clause </w:t>
      </w:r>
      <w:r w:rsidR="000E1EE1">
        <w:fldChar w:fldCharType="begin"/>
      </w:r>
      <w:r>
        <w:instrText xml:space="preserve"> REF _Ref135733029 \r \h </w:instrText>
      </w:r>
      <w:r w:rsidR="000E1EE1">
        <w:fldChar w:fldCharType="separate"/>
      </w:r>
      <w:r w:rsidR="00A27C47">
        <w:t>5.1.1.3</w:t>
      </w:r>
      <w:r w:rsidR="000E1EE1">
        <w:fldChar w:fldCharType="end"/>
      </w:r>
      <w:r>
        <w:t xml:space="preserve">). The load test may not include the execution of any of the queries in the performance test (see Clause </w:t>
      </w:r>
      <w:r w:rsidR="000E1EE1">
        <w:fldChar w:fldCharType="begin"/>
      </w:r>
      <w:r>
        <w:instrText xml:space="preserve"> REF Rah_Ref421951415T \r \h </w:instrText>
      </w:r>
      <w:r w:rsidR="000E1EE1">
        <w:fldChar w:fldCharType="separate"/>
      </w:r>
      <w:r w:rsidR="00A27C47">
        <w:t>5.1.2.1</w:t>
      </w:r>
      <w:r w:rsidR="000E1EE1">
        <w:fldChar w:fldCharType="end"/>
      </w:r>
      <w:r>
        <w:t>) or any similar query.</w:t>
      </w:r>
      <w:bookmarkStart w:id="1126" w:name="Rah_Ref412536233P"/>
      <w:bookmarkEnd w:id="1123"/>
      <w:r w:rsidR="000E1EE1">
        <w:rPr>
          <w:vanish/>
        </w:rPr>
        <w:fldChar w:fldCharType="begin" w:fldLock="1"/>
      </w:r>
      <w:r>
        <w:rPr>
          <w:vanish/>
        </w:rPr>
        <w:instrText xml:space="preserve">PAGEREF Rah_Ref412536233 \h  \* MERGEFORMAT </w:instrText>
      </w:r>
      <w:r w:rsidR="000E1EE1">
        <w:rPr>
          <w:vanish/>
        </w:rPr>
      </w:r>
      <w:r w:rsidR="000E1EE1">
        <w:rPr>
          <w:vanish/>
        </w:rPr>
        <w:fldChar w:fldCharType="separate"/>
      </w:r>
      <w:r>
        <w:rPr>
          <w:vanish/>
        </w:rPr>
        <w:t>101</w:t>
      </w:r>
      <w:r w:rsidR="000E1EE1">
        <w:rPr>
          <w:vanish/>
        </w:rPr>
        <w:fldChar w:fldCharType="end"/>
      </w:r>
      <w:bookmarkEnd w:id="1126"/>
      <w:r w:rsidR="000E1EE1">
        <w:rPr>
          <w:vanish/>
        </w:rPr>
        <w:fldChar w:fldCharType="begin"/>
      </w:r>
      <w:r>
        <w:instrText>xe "Database load"</w:instrText>
      </w:r>
      <w:r w:rsidR="000E1EE1">
        <w:rPr>
          <w:vanish/>
        </w:rPr>
        <w:fldChar w:fldCharType="end"/>
      </w:r>
      <w:r w:rsidR="000E1EE1">
        <w:rPr>
          <w:vanish/>
        </w:rPr>
        <w:fldChar w:fldCharType="begin"/>
      </w:r>
      <w:r>
        <w:instrText>xe "Tables"</w:instrText>
      </w:r>
      <w:r w:rsidR="000E1EE1">
        <w:rPr>
          <w:vanish/>
        </w:rPr>
        <w:fldChar w:fldCharType="end"/>
      </w:r>
    </w:p>
    <w:p w:rsidR="00753E82" w:rsidRDefault="00753E82" w:rsidP="00753E82">
      <w:pPr>
        <w:pStyle w:val="Heading4"/>
      </w:pPr>
      <w:bookmarkStart w:id="1127" w:name="Rah_Ref389037825"/>
      <w:bookmarkStart w:id="1128" w:name="Rah_Ref412536198"/>
      <w:bookmarkStart w:id="1129" w:name="_Ref135733029"/>
      <w:bookmarkStart w:id="1130" w:name="Rah_Ref412536198T"/>
      <w:bookmarkStart w:id="1131" w:name="Rah_Ref389037825T"/>
      <w:bookmarkEnd w:id="1127"/>
      <w:bookmarkEnd w:id="1128"/>
      <w:r>
        <w:t xml:space="preserve">The </w:t>
      </w:r>
      <w:r>
        <w:rPr>
          <w:b/>
          <w:bCs/>
        </w:rPr>
        <w:t>performance test</w:t>
      </w:r>
      <w:r>
        <w:t xml:space="preserve"> consists of two runs.</w:t>
      </w:r>
      <w:bookmarkEnd w:id="1129"/>
      <w:r>
        <w:t xml:space="preserve"> </w:t>
      </w:r>
      <w:bookmarkStart w:id="1132" w:name="Rah_Ref389037825P"/>
      <w:bookmarkEnd w:id="1130"/>
      <w:bookmarkEnd w:id="1131"/>
      <w:r w:rsidR="000E1EE1">
        <w:rPr>
          <w:vanish/>
        </w:rPr>
        <w:fldChar w:fldCharType="begin" w:fldLock="1"/>
      </w:r>
      <w:r>
        <w:rPr>
          <w:vanish/>
        </w:rPr>
        <w:instrText xml:space="preserve">PAGEREF Rah_Ref389037825 \h  \* MERGEFORMAT </w:instrText>
      </w:r>
      <w:r w:rsidR="000E1EE1">
        <w:rPr>
          <w:vanish/>
        </w:rPr>
      </w:r>
      <w:r w:rsidR="000E1EE1">
        <w:rPr>
          <w:vanish/>
        </w:rPr>
        <w:fldChar w:fldCharType="separate"/>
      </w:r>
      <w:r>
        <w:rPr>
          <w:vanish/>
        </w:rPr>
        <w:t>101</w:t>
      </w:r>
      <w:r w:rsidR="000E1EE1">
        <w:rPr>
          <w:vanish/>
        </w:rPr>
        <w:fldChar w:fldCharType="end"/>
      </w:r>
      <w:bookmarkEnd w:id="1132"/>
    </w:p>
    <w:p w:rsidR="00753E82" w:rsidRDefault="00753E82" w:rsidP="00753E82">
      <w:pPr>
        <w:pStyle w:val="Heading4"/>
      </w:pPr>
      <w:bookmarkStart w:id="1133" w:name="Rah_Ref389040833"/>
      <w:bookmarkStart w:id="1134" w:name="Rah_Ref430561888"/>
      <w:bookmarkStart w:id="1135" w:name="_Ref135733002"/>
      <w:bookmarkStart w:id="1136" w:name="Rah_Ref430561888T"/>
      <w:bookmarkStart w:id="1137" w:name="Rah_Ref389040833T"/>
      <w:bookmarkEnd w:id="1133"/>
      <w:bookmarkEnd w:id="1134"/>
      <w:r>
        <w:t xml:space="preserve">A </w:t>
      </w:r>
      <w:r>
        <w:rPr>
          <w:b/>
          <w:bCs/>
        </w:rPr>
        <w:t>run</w:t>
      </w:r>
      <w:r>
        <w:t xml:space="preserve"> consists of one execution of the Power test</w:t>
      </w:r>
      <w:bookmarkStart w:id="1138" w:name="Xah998224"/>
      <w:bookmarkEnd w:id="1138"/>
      <w:r>
        <w:t xml:space="preserve"> described in Clause </w:t>
      </w:r>
      <w:r w:rsidR="000E1EE1">
        <w:fldChar w:fldCharType="begin"/>
      </w:r>
      <w:r>
        <w:instrText xml:space="preserve"> REF Rah_Ref421951489T \r \h </w:instrText>
      </w:r>
      <w:r w:rsidR="000E1EE1">
        <w:fldChar w:fldCharType="separate"/>
      </w:r>
      <w:r w:rsidR="00A27C47">
        <w:t>5.3.3</w:t>
      </w:r>
      <w:r w:rsidR="000E1EE1">
        <w:fldChar w:fldCharType="end"/>
      </w:r>
      <w:r>
        <w:t xml:space="preserve"> followed by one execution of the Throughput</w:t>
      </w:r>
      <w:bookmarkStart w:id="1139" w:name="Xah998229"/>
      <w:bookmarkEnd w:id="1139"/>
      <w:r>
        <w:t xml:space="preserve"> test described in Clause </w:t>
      </w:r>
      <w:r w:rsidR="000E1EE1">
        <w:fldChar w:fldCharType="begin"/>
      </w:r>
      <w:r>
        <w:instrText xml:space="preserve"> REF Rah_Ref389038664T \r \h </w:instrText>
      </w:r>
      <w:r w:rsidR="000E1EE1">
        <w:fldChar w:fldCharType="separate"/>
      </w:r>
      <w:r w:rsidR="00A27C47">
        <w:t>5.3.4</w:t>
      </w:r>
      <w:r w:rsidR="000E1EE1">
        <w:fldChar w:fldCharType="end"/>
      </w:r>
      <w:r>
        <w:t>.</w:t>
      </w:r>
      <w:bookmarkEnd w:id="1135"/>
      <w:r>
        <w:t xml:space="preserve">   </w:t>
      </w:r>
      <w:bookmarkStart w:id="1140" w:name="Rah_Ref389040833P"/>
      <w:bookmarkEnd w:id="1136"/>
      <w:bookmarkEnd w:id="1137"/>
      <w:r w:rsidR="000E1EE1">
        <w:rPr>
          <w:vanish/>
        </w:rPr>
        <w:fldChar w:fldCharType="begin" w:fldLock="1"/>
      </w:r>
      <w:r>
        <w:rPr>
          <w:vanish/>
        </w:rPr>
        <w:instrText xml:space="preserve">PAGEREF Rah_Ref389040833 \h  \* MERGEFORMAT </w:instrText>
      </w:r>
      <w:r w:rsidR="000E1EE1">
        <w:rPr>
          <w:vanish/>
        </w:rPr>
      </w:r>
      <w:r w:rsidR="000E1EE1">
        <w:rPr>
          <w:vanish/>
        </w:rPr>
        <w:fldChar w:fldCharType="separate"/>
      </w:r>
      <w:r>
        <w:rPr>
          <w:vanish/>
        </w:rPr>
        <w:t>101</w:t>
      </w:r>
      <w:r w:rsidR="000E1EE1">
        <w:rPr>
          <w:vanish/>
        </w:rPr>
        <w:fldChar w:fldCharType="end"/>
      </w:r>
      <w:bookmarkEnd w:id="1140"/>
      <w:r w:rsidR="000E1EE1">
        <w:rPr>
          <w:vanish/>
        </w:rPr>
        <w:fldChar w:fldCharType="begin"/>
      </w:r>
      <w:r>
        <w:instrText>xe "Power Test"</w:instrText>
      </w:r>
      <w:r w:rsidR="000E1EE1">
        <w:rPr>
          <w:vanish/>
        </w:rPr>
        <w:fldChar w:fldCharType="end"/>
      </w:r>
      <w:r w:rsidR="000E1EE1">
        <w:rPr>
          <w:vanish/>
        </w:rPr>
        <w:fldChar w:fldCharType="begin"/>
      </w:r>
      <w:r>
        <w:instrText>xe "Numerical Quantities:QthH"</w:instrText>
      </w:r>
      <w:r w:rsidR="000E1EE1">
        <w:rPr>
          <w:vanish/>
        </w:rPr>
        <w:fldChar w:fldCharType="end"/>
      </w:r>
    </w:p>
    <w:p w:rsidR="00753E82" w:rsidRDefault="00753E82" w:rsidP="00753E82">
      <w:pPr>
        <w:pStyle w:val="Heading4"/>
      </w:pPr>
      <w:r>
        <w:t>Run 1 is the first run following the load</w:t>
      </w:r>
      <w:bookmarkStart w:id="1141" w:name="Xah998233"/>
      <w:bookmarkEnd w:id="1141"/>
      <w:r w:rsidR="000E1EE1">
        <w:fldChar w:fldCharType="begin"/>
      </w:r>
      <w:r>
        <w:instrText>xe "Database load"</w:instrText>
      </w:r>
      <w:r w:rsidR="000E1EE1">
        <w:fldChar w:fldCharType="end"/>
      </w:r>
      <w:r>
        <w:t xml:space="preserve"> test (see Clause </w:t>
      </w:r>
      <w:r w:rsidR="000E1EE1">
        <w:fldChar w:fldCharType="begin"/>
      </w:r>
      <w:r>
        <w:instrText xml:space="preserve"> REF Rah_Ref417203300T \r \h </w:instrText>
      </w:r>
      <w:r w:rsidR="000E1EE1">
        <w:fldChar w:fldCharType="separate"/>
      </w:r>
      <w:r w:rsidR="00A27C47">
        <w:t>5.3.1.4</w:t>
      </w:r>
      <w:r w:rsidR="000E1EE1">
        <w:fldChar w:fldCharType="end"/>
      </w:r>
      <w:r>
        <w:t>). Run 2 is the run following Run 1.</w:t>
      </w:r>
    </w:p>
    <w:p w:rsidR="00753E82" w:rsidRDefault="00753E82" w:rsidP="00753E82">
      <w:pPr>
        <w:pStyle w:val="Heading4"/>
      </w:pPr>
      <w:bookmarkStart w:id="1142" w:name="Rah92546"/>
      <w:bookmarkStart w:id="1143" w:name="Rah92546T"/>
      <w:bookmarkEnd w:id="1142"/>
      <w:r>
        <w:t>A failed run is defined as a run that did not complete successfully due to unforeseen system failures.</w:t>
      </w:r>
      <w:bookmarkStart w:id="1144" w:name="Rah92546P"/>
      <w:bookmarkEnd w:id="1143"/>
      <w:r w:rsidR="000E1EE1">
        <w:rPr>
          <w:vanish/>
        </w:rPr>
        <w:fldChar w:fldCharType="begin" w:fldLock="1"/>
      </w:r>
      <w:r>
        <w:rPr>
          <w:vanish/>
        </w:rPr>
        <w:instrText xml:space="preserve">PAGEREF Rah92546 \h  \* MERGEFORMAT </w:instrText>
      </w:r>
      <w:r w:rsidR="000E1EE1">
        <w:rPr>
          <w:vanish/>
        </w:rPr>
      </w:r>
      <w:r w:rsidR="000E1EE1">
        <w:rPr>
          <w:vanish/>
        </w:rPr>
        <w:fldChar w:fldCharType="separate"/>
      </w:r>
      <w:r>
        <w:rPr>
          <w:vanish/>
        </w:rPr>
        <w:t>101</w:t>
      </w:r>
      <w:r w:rsidR="000E1EE1">
        <w:rPr>
          <w:vanish/>
        </w:rPr>
        <w:fldChar w:fldCharType="end"/>
      </w:r>
      <w:bookmarkEnd w:id="1144"/>
    </w:p>
    <w:p w:rsidR="00753E82" w:rsidRDefault="00753E82" w:rsidP="00753E82">
      <w:pPr>
        <w:pStyle w:val="Heading3"/>
        <w:keepNext w:val="0"/>
      </w:pPr>
      <w:bookmarkStart w:id="1145" w:name="Rah_Ref421951264"/>
      <w:bookmarkStart w:id="1146" w:name="Rah_Ref421951264T"/>
      <w:bookmarkEnd w:id="1145"/>
      <w:r>
        <w:t>Components of a Run</w:t>
      </w:r>
      <w:bookmarkEnd w:id="1146"/>
    </w:p>
    <w:p w:rsidR="00753E82" w:rsidRDefault="00753E82" w:rsidP="00753E82">
      <w:pPr>
        <w:pStyle w:val="Heading4"/>
      </w:pPr>
      <w:bookmarkStart w:id="1147" w:name="Rah_Ref421951415"/>
      <w:bookmarkStart w:id="1148" w:name="Rah_Ref421951415T"/>
      <w:bookmarkEnd w:id="1147"/>
      <w:r>
        <w:t xml:space="preserve">A </w:t>
      </w:r>
      <w:r>
        <w:rPr>
          <w:b/>
          <w:bCs/>
        </w:rPr>
        <w:t xml:space="preserve">query </w:t>
      </w:r>
      <w:r>
        <w:t xml:space="preserve">is defined as any one of the 22 TPC-H queries specified in </w:t>
      </w:r>
      <w:hyperlink r:id="rId37" w:anchor="_blank" w:history="1">
        <w:proofErr w:type="gramStart"/>
        <w:r>
          <w:t xml:space="preserve">Clause </w:t>
        </w:r>
        <w:proofErr w:type="gramEnd"/>
        <w:r w:rsidR="000E1EE1">
          <w:fldChar w:fldCharType="begin"/>
        </w:r>
        <w:r>
          <w:instrText xml:space="preserve"> REF _Ref135736799 \r \h </w:instrText>
        </w:r>
        <w:r w:rsidR="000E1EE1">
          <w:fldChar w:fldCharType="separate"/>
        </w:r>
        <w:r w:rsidR="0033187C">
          <w:t xml:space="preserve">2:  </w:t>
        </w:r>
        <w:r w:rsidR="000E1EE1">
          <w:fldChar w:fldCharType="end"/>
        </w:r>
      </w:hyperlink>
      <w:r>
        <w:t>.</w:t>
      </w:r>
      <w:bookmarkStart w:id="1149" w:name="Rah_Ref421951415P"/>
      <w:bookmarkEnd w:id="1148"/>
      <w:r w:rsidR="000E1EE1">
        <w:rPr>
          <w:vanish/>
        </w:rPr>
        <w:fldChar w:fldCharType="begin" w:fldLock="1"/>
      </w:r>
      <w:r>
        <w:rPr>
          <w:vanish/>
        </w:rPr>
        <w:instrText xml:space="preserve">PAGEREF Rah_Ref421951415 \h  \* MERGEFORMAT </w:instrText>
      </w:r>
      <w:r w:rsidR="000E1EE1">
        <w:rPr>
          <w:vanish/>
        </w:rPr>
      </w:r>
      <w:r w:rsidR="000E1EE1">
        <w:rPr>
          <w:vanish/>
        </w:rPr>
        <w:fldChar w:fldCharType="separate"/>
      </w:r>
      <w:r>
        <w:rPr>
          <w:vanish/>
        </w:rPr>
        <w:t>101</w:t>
      </w:r>
      <w:r w:rsidR="000E1EE1">
        <w:rPr>
          <w:vanish/>
        </w:rPr>
        <w:fldChar w:fldCharType="end"/>
      </w:r>
      <w:bookmarkEnd w:id="1149"/>
    </w:p>
    <w:p w:rsidR="00753E82" w:rsidRDefault="00753E82" w:rsidP="00753E82">
      <w:pPr>
        <w:pStyle w:val="Bullets"/>
        <w:widowControl w:val="0"/>
      </w:pPr>
      <w:r w:rsidRPr="0065626D">
        <w:t>The symbol "</w:t>
      </w:r>
      <w:proofErr w:type="spellStart"/>
      <w:r w:rsidRPr="0065626D">
        <w:t>Q</w:t>
      </w:r>
      <w:r w:rsidRPr="007C1D39">
        <w:rPr>
          <w:vertAlign w:val="subscript"/>
        </w:rPr>
        <w:t>i</w:t>
      </w:r>
      <w:proofErr w:type="spellEnd"/>
      <w:r w:rsidRPr="0065626D">
        <w:t xml:space="preserve"> ", with </w:t>
      </w:r>
      <w:proofErr w:type="spellStart"/>
      <w:r w:rsidRPr="0065626D">
        <w:t>i</w:t>
      </w:r>
      <w:proofErr w:type="spellEnd"/>
      <w:r w:rsidRPr="0065626D">
        <w:t xml:space="preserve"> in lowercase and from 1 to 22, represents a given query.</w:t>
      </w:r>
    </w:p>
    <w:p w:rsidR="00753E82" w:rsidRDefault="00753E82" w:rsidP="00753E82">
      <w:pPr>
        <w:pStyle w:val="Heading4"/>
      </w:pPr>
      <w:r>
        <w:t xml:space="preserve">A </w:t>
      </w:r>
      <w:r>
        <w:rPr>
          <w:b/>
          <w:bCs/>
        </w:rPr>
        <w:t>query set</w:t>
      </w:r>
      <w:r>
        <w:t xml:space="preserve"> is defined as the sequential execution of each and every one of the queries.</w:t>
      </w:r>
    </w:p>
    <w:p w:rsidR="00753E82" w:rsidRDefault="00753E82" w:rsidP="00753E82">
      <w:pPr>
        <w:pStyle w:val="Heading4"/>
      </w:pPr>
      <w:bookmarkStart w:id="1150" w:name="Rah_Ref389032291"/>
      <w:bookmarkStart w:id="1151" w:name="Rah_Ref389032291T"/>
      <w:bookmarkEnd w:id="1150"/>
      <w:r>
        <w:t xml:space="preserve">A </w:t>
      </w:r>
      <w:r>
        <w:rPr>
          <w:b/>
          <w:bCs/>
        </w:rPr>
        <w:t>query</w:t>
      </w:r>
      <w:r>
        <w:t xml:space="preserve"> </w:t>
      </w:r>
      <w:r>
        <w:rPr>
          <w:b/>
          <w:bCs/>
        </w:rPr>
        <w:t>stream</w:t>
      </w:r>
      <w:bookmarkStart w:id="1152" w:name="Xah998250"/>
      <w:bookmarkEnd w:id="1152"/>
      <w:r>
        <w:t xml:space="preserve"> is defined as the sequential execution of a single query set submitted by a single emulated user.</w:t>
      </w:r>
      <w:bookmarkStart w:id="1153" w:name="Rah_Ref389032291P"/>
      <w:bookmarkEnd w:id="1151"/>
      <w:r w:rsidR="000E1EE1">
        <w:rPr>
          <w:vanish/>
        </w:rPr>
        <w:fldChar w:fldCharType="begin" w:fldLock="1"/>
      </w:r>
      <w:r>
        <w:rPr>
          <w:vanish/>
        </w:rPr>
        <w:instrText xml:space="preserve">PAGEREF Rah_Ref389032291 \h  \* MERGEFORMAT </w:instrText>
      </w:r>
      <w:r w:rsidR="000E1EE1">
        <w:rPr>
          <w:vanish/>
        </w:rPr>
      </w:r>
      <w:r w:rsidR="000E1EE1">
        <w:rPr>
          <w:vanish/>
        </w:rPr>
        <w:fldChar w:fldCharType="separate"/>
      </w:r>
      <w:r>
        <w:rPr>
          <w:vanish/>
        </w:rPr>
        <w:t>101</w:t>
      </w:r>
      <w:r w:rsidR="000E1EE1">
        <w:rPr>
          <w:vanish/>
        </w:rPr>
        <w:fldChar w:fldCharType="end"/>
      </w:r>
      <w:bookmarkEnd w:id="1153"/>
      <w:r w:rsidR="000E1EE1">
        <w:rPr>
          <w:vanish/>
        </w:rPr>
        <w:fldChar w:fldCharType="begin"/>
      </w:r>
      <w:r>
        <w:instrText>xe "Streams"</w:instrText>
      </w:r>
      <w:r w:rsidR="000E1EE1">
        <w:rPr>
          <w:vanish/>
        </w:rPr>
        <w:fldChar w:fldCharType="end"/>
      </w:r>
    </w:p>
    <w:p w:rsidR="00753E82" w:rsidRDefault="00753E82" w:rsidP="00753E82">
      <w:pPr>
        <w:pStyle w:val="Bullets"/>
        <w:widowControl w:val="0"/>
      </w:pPr>
      <w:r>
        <w:t>The symbol "S", in uppercase, is used to represent the number of query streams</w:t>
      </w:r>
      <w:bookmarkStart w:id="1154" w:name="Xah998252"/>
      <w:bookmarkEnd w:id="1154"/>
      <w:r w:rsidR="000E1EE1">
        <w:fldChar w:fldCharType="begin"/>
      </w:r>
      <w:r>
        <w:instrText>xe "Streams"</w:instrText>
      </w:r>
      <w:r w:rsidR="000E1EE1">
        <w:fldChar w:fldCharType="end"/>
      </w:r>
      <w:r>
        <w:t xml:space="preserve"> used during the throughput</w:t>
      </w:r>
      <w:bookmarkStart w:id="1155" w:name="Xah998253"/>
      <w:bookmarkEnd w:id="1155"/>
      <w:r w:rsidR="000E1EE1">
        <w:fldChar w:fldCharType="begin"/>
      </w:r>
      <w:r>
        <w:instrText>xe "Numerical Quantities:QthH"</w:instrText>
      </w:r>
      <w:r w:rsidR="000E1EE1">
        <w:fldChar w:fldCharType="end"/>
      </w:r>
      <w:r>
        <w:t xml:space="preserve"> test</w:t>
      </w:r>
      <w:bookmarkStart w:id="1156" w:name="Xah998255"/>
      <w:bookmarkEnd w:id="1156"/>
      <w:r w:rsidR="000E1EE1">
        <w:fldChar w:fldCharType="begin"/>
      </w:r>
      <w:r>
        <w:instrText>xe "Throughput Test"</w:instrText>
      </w:r>
      <w:r w:rsidR="000E1EE1">
        <w:fldChar w:fldCharType="end"/>
      </w:r>
      <w:r>
        <w:t>;</w:t>
      </w:r>
    </w:p>
    <w:p w:rsidR="00753E82" w:rsidRDefault="00753E82" w:rsidP="00753E82">
      <w:pPr>
        <w:pStyle w:val="Bullets"/>
        <w:widowControl w:val="0"/>
      </w:pPr>
      <w:r>
        <w:t>The symbol "s", in lowercase and from 1 to S, is used to represent a given query stream</w:t>
      </w:r>
      <w:bookmarkStart w:id="1157" w:name="Xah998256"/>
      <w:bookmarkEnd w:id="1157"/>
      <w:r w:rsidR="000E1EE1">
        <w:fldChar w:fldCharType="begin"/>
      </w:r>
      <w:r>
        <w:instrText>xe "Streams"</w:instrText>
      </w:r>
      <w:r w:rsidR="000E1EE1">
        <w:fldChar w:fldCharType="end"/>
      </w:r>
      <w:r>
        <w:t>.</w:t>
      </w:r>
    </w:p>
    <w:p w:rsidR="00753E82" w:rsidRDefault="00753E82" w:rsidP="00753E82">
      <w:pPr>
        <w:pStyle w:val="Heading4"/>
      </w:pPr>
      <w:bookmarkStart w:id="1158" w:name="Rah_Ref389038189"/>
      <w:bookmarkStart w:id="1159" w:name="Rah_Ref389038189T"/>
      <w:bookmarkEnd w:id="1158"/>
      <w:r>
        <w:t xml:space="preserve">A </w:t>
      </w:r>
      <w:r>
        <w:rPr>
          <w:b/>
          <w:bCs/>
        </w:rPr>
        <w:t>refresh</w:t>
      </w:r>
      <w:bookmarkStart w:id="1160" w:name="Xah998259"/>
      <w:bookmarkEnd w:id="1160"/>
      <w:r>
        <w:t xml:space="preserve"> </w:t>
      </w:r>
      <w:r>
        <w:rPr>
          <w:b/>
          <w:bCs/>
        </w:rPr>
        <w:t>stream</w:t>
      </w:r>
      <w:bookmarkStart w:id="1161" w:name="Xah998260"/>
      <w:bookmarkEnd w:id="1161"/>
      <w:r>
        <w:t xml:space="preserve"> is defined as the sequential execution of an integral number of pairs of refresh function</w:t>
      </w:r>
      <w:bookmarkStart w:id="1162" w:name="Xah998261"/>
      <w:bookmarkEnd w:id="1162"/>
      <w:r>
        <w:t>s submit</w:t>
      </w:r>
      <w:r>
        <w:softHyphen/>
        <w:t>ted from within a batch program.</w:t>
      </w:r>
      <w:bookmarkStart w:id="1163" w:name="Rah_Ref389038189P"/>
      <w:bookmarkEnd w:id="1159"/>
      <w:r w:rsidR="000E1EE1">
        <w:rPr>
          <w:vanish/>
        </w:rPr>
        <w:fldChar w:fldCharType="begin" w:fldLock="1"/>
      </w:r>
      <w:r>
        <w:rPr>
          <w:vanish/>
        </w:rPr>
        <w:instrText xml:space="preserve">PAGEREF Rah_Ref389038189 \h  \* MERGEFORMAT </w:instrText>
      </w:r>
      <w:r w:rsidR="000E1EE1">
        <w:rPr>
          <w:vanish/>
        </w:rPr>
      </w:r>
      <w:r w:rsidR="000E1EE1">
        <w:rPr>
          <w:vanish/>
        </w:rPr>
        <w:fldChar w:fldCharType="separate"/>
      </w:r>
      <w:r>
        <w:rPr>
          <w:vanish/>
        </w:rPr>
        <w:t>101</w:t>
      </w:r>
      <w:r w:rsidR="000E1EE1">
        <w:rPr>
          <w:vanish/>
        </w:rPr>
        <w:fldChar w:fldCharType="end"/>
      </w:r>
      <w:bookmarkEnd w:id="1163"/>
      <w:r w:rsidR="000E1EE1">
        <w:rPr>
          <w:vanish/>
        </w:rPr>
        <w:fldChar w:fldCharType="begin"/>
      </w:r>
      <w:r>
        <w:instrText>xe "Refresh Functions"</w:instrText>
      </w:r>
      <w:r w:rsidR="000E1EE1">
        <w:rPr>
          <w:vanish/>
        </w:rPr>
        <w:fldChar w:fldCharType="end"/>
      </w:r>
      <w:r w:rsidR="000E1EE1">
        <w:rPr>
          <w:vanish/>
        </w:rPr>
        <w:fldChar w:fldCharType="begin"/>
      </w:r>
      <w:r>
        <w:instrText>xe "Streams"</w:instrText>
      </w:r>
      <w:r w:rsidR="000E1EE1">
        <w:rPr>
          <w:vanish/>
        </w:rPr>
        <w:fldChar w:fldCharType="end"/>
      </w:r>
      <w:r w:rsidR="000E1EE1">
        <w:rPr>
          <w:vanish/>
        </w:rPr>
        <w:fldChar w:fldCharType="begin"/>
      </w:r>
      <w:r>
        <w:instrText>xe "Refresh Functions"</w:instrText>
      </w:r>
      <w:r w:rsidR="000E1EE1">
        <w:rPr>
          <w:vanish/>
        </w:rPr>
        <w:fldChar w:fldCharType="end"/>
      </w:r>
    </w:p>
    <w:p w:rsidR="00753E82" w:rsidRDefault="00753E82" w:rsidP="00753E82">
      <w:pPr>
        <w:pStyle w:val="Heading4"/>
      </w:pPr>
      <w:r>
        <w:t xml:space="preserve">A </w:t>
      </w:r>
      <w:r>
        <w:rPr>
          <w:b/>
          <w:bCs/>
        </w:rPr>
        <w:t>pair of refresh function</w:t>
      </w:r>
      <w:bookmarkStart w:id="1164" w:name="Xah998263"/>
      <w:bookmarkEnd w:id="1164"/>
      <w:r w:rsidR="000E1EE1">
        <w:rPr>
          <w:b/>
          <w:bCs/>
        </w:rPr>
        <w:fldChar w:fldCharType="begin"/>
      </w:r>
      <w:r>
        <w:rPr>
          <w:b/>
          <w:bCs/>
        </w:rPr>
        <w:instrText>xe "Refresh Functions"</w:instrText>
      </w:r>
      <w:r w:rsidR="000E1EE1">
        <w:rPr>
          <w:b/>
          <w:bCs/>
        </w:rPr>
        <w:fldChar w:fldCharType="end"/>
      </w:r>
      <w:r>
        <w:rPr>
          <w:b/>
          <w:bCs/>
        </w:rPr>
        <w:t xml:space="preserve">s </w:t>
      </w:r>
      <w:r>
        <w:t xml:space="preserve">is defined as one of each of the two TPC-H refresh functions specified in </w:t>
      </w:r>
      <w:hyperlink r:id="rId38" w:anchor="_blank" w:history="1">
        <w:proofErr w:type="gramStart"/>
        <w:r>
          <w:t xml:space="preserve">Clause </w:t>
        </w:r>
        <w:proofErr w:type="gramEnd"/>
        <w:r w:rsidR="000E1EE1">
          <w:fldChar w:fldCharType="begin"/>
        </w:r>
        <w:r>
          <w:instrText xml:space="preserve"> REF _Ref135736858 \r \h </w:instrText>
        </w:r>
        <w:r w:rsidR="000E1EE1">
          <w:fldChar w:fldCharType="separate"/>
        </w:r>
        <w:r w:rsidR="0033187C">
          <w:t xml:space="preserve">2:  </w:t>
        </w:r>
        <w:r w:rsidR="000E1EE1">
          <w:fldChar w:fldCharType="end"/>
        </w:r>
      </w:hyperlink>
      <w:r>
        <w:t>.</w:t>
      </w:r>
    </w:p>
    <w:p w:rsidR="00753E82" w:rsidRDefault="00753E82" w:rsidP="00753E82">
      <w:pPr>
        <w:pStyle w:val="Bullets"/>
        <w:widowControl w:val="0"/>
      </w:pPr>
      <w:r>
        <w:t>The symbol "</w:t>
      </w:r>
      <w:proofErr w:type="spellStart"/>
      <w:r>
        <w:t>RF</w:t>
      </w:r>
      <w:r w:rsidRPr="009F04E1">
        <w:rPr>
          <w:vertAlign w:val="subscript"/>
        </w:rPr>
        <w:t>j</w:t>
      </w:r>
      <w:proofErr w:type="spellEnd"/>
      <w:r>
        <w:t xml:space="preserve"> ", with j in lowercase and from 1 to 2, represents a given refresh function</w:t>
      </w:r>
      <w:bookmarkStart w:id="1165" w:name="Xah998269"/>
      <w:bookmarkEnd w:id="1165"/>
      <w:r w:rsidR="000E1EE1">
        <w:fldChar w:fldCharType="begin"/>
      </w:r>
      <w:r>
        <w:instrText>xe "Refresh Functions"</w:instrText>
      </w:r>
      <w:r w:rsidR="000E1EE1">
        <w:fldChar w:fldCharType="end"/>
      </w:r>
      <w:r>
        <w:t>.</w:t>
      </w:r>
    </w:p>
    <w:p w:rsidR="00753E82" w:rsidRPr="00CE2633" w:rsidRDefault="00753E82" w:rsidP="00753E82">
      <w:r>
        <w:t xml:space="preserve">A </w:t>
      </w:r>
      <w:r>
        <w:rPr>
          <w:b/>
          <w:bCs/>
        </w:rPr>
        <w:t>session</w:t>
      </w:r>
      <w:bookmarkStart w:id="1166" w:name="Xah998271"/>
      <w:bookmarkEnd w:id="1166"/>
      <w:r w:rsidR="000E1EE1">
        <w:rPr>
          <w:b/>
          <w:bCs/>
        </w:rPr>
        <w:fldChar w:fldCharType="begin"/>
      </w:r>
      <w:r>
        <w:rPr>
          <w:b/>
          <w:bCs/>
        </w:rPr>
        <w:instrText>xe "Sessions"</w:instrText>
      </w:r>
      <w:r w:rsidR="000E1EE1">
        <w:rPr>
          <w:b/>
          <w:bCs/>
        </w:rPr>
        <w:fldChar w:fldCharType="end"/>
      </w:r>
      <w:r>
        <w:rPr>
          <w:b/>
          <w:bCs/>
        </w:rPr>
        <w:t xml:space="preserve"> </w:t>
      </w:r>
      <w:r>
        <w:t>is defined as the process context capable of supporting the execution of either a query stream</w:t>
      </w:r>
      <w:bookmarkStart w:id="1167" w:name="Xah998272"/>
      <w:bookmarkEnd w:id="1167"/>
      <w:r w:rsidR="000E1EE1">
        <w:fldChar w:fldCharType="begin"/>
      </w:r>
      <w:r>
        <w:instrText>xe "Streams"</w:instrText>
      </w:r>
      <w:r w:rsidR="000E1EE1">
        <w:fldChar w:fldCharType="end"/>
      </w:r>
      <w:r>
        <w:t xml:space="preserve"> or a refresh</w:t>
      </w:r>
      <w:bookmarkStart w:id="1168" w:name="Xah998273"/>
      <w:bookmarkEnd w:id="1168"/>
      <w:r w:rsidR="000E1EE1">
        <w:fldChar w:fldCharType="begin"/>
      </w:r>
      <w:r>
        <w:instrText>xe "Refresh Functions"</w:instrText>
      </w:r>
      <w:r w:rsidR="000E1EE1">
        <w:fldChar w:fldCharType="end"/>
      </w:r>
      <w:r>
        <w:t xml:space="preserve"> stream.</w:t>
      </w:r>
    </w:p>
    <w:p w:rsidR="00753E82" w:rsidRDefault="00753E82" w:rsidP="00753E82">
      <w:pPr>
        <w:pStyle w:val="Heading2"/>
        <w:keepNext w:val="0"/>
        <w:widowControl w:val="0"/>
      </w:pPr>
      <w:bookmarkStart w:id="1169" w:name="Rah_Ref389554490"/>
      <w:bookmarkStart w:id="1170" w:name="Rah_Ref389561415"/>
      <w:bookmarkStart w:id="1171" w:name="Rah_Ref389561415T"/>
      <w:bookmarkStart w:id="1172" w:name="Rah_Ref389554490T"/>
      <w:bookmarkStart w:id="1173" w:name="_Toc149484556"/>
      <w:bookmarkEnd w:id="1169"/>
      <w:bookmarkEnd w:id="1170"/>
      <w:r>
        <w:t>Configuration Rules</w:t>
      </w:r>
      <w:bookmarkStart w:id="1174" w:name="Rah_Ref389554490P"/>
      <w:bookmarkEnd w:id="1171"/>
      <w:bookmarkEnd w:id="1172"/>
      <w:bookmarkEnd w:id="1173"/>
      <w:r w:rsidR="000E1EE1">
        <w:rPr>
          <w:vanish/>
        </w:rPr>
        <w:fldChar w:fldCharType="begin" w:fldLock="1"/>
      </w:r>
      <w:r>
        <w:rPr>
          <w:vanish/>
        </w:rPr>
        <w:instrText xml:space="preserve">PAGEREF Rah_Ref389554490 \h  \* MERGEFORMAT </w:instrText>
      </w:r>
      <w:r w:rsidR="000E1EE1">
        <w:rPr>
          <w:vanish/>
        </w:rPr>
      </w:r>
      <w:r w:rsidR="000E1EE1">
        <w:rPr>
          <w:vanish/>
        </w:rPr>
        <w:fldChar w:fldCharType="separate"/>
      </w:r>
      <w:r>
        <w:rPr>
          <w:vanish/>
        </w:rPr>
        <w:t>101</w:t>
      </w:r>
      <w:r w:rsidR="000E1EE1">
        <w:rPr>
          <w:vanish/>
        </w:rPr>
        <w:fldChar w:fldCharType="end"/>
      </w:r>
      <w:bookmarkEnd w:id="1174"/>
    </w:p>
    <w:p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75" w:name="Xah998279"/>
      <w:bookmarkEnd w:id="1175"/>
      <w:r w:rsidR="000E1EE1" w:rsidRPr="0065626D">
        <w:rPr>
          <w:b w:val="0"/>
          <w:bCs w:val="0"/>
        </w:rPr>
        <w:fldChar w:fldCharType="begin"/>
      </w:r>
      <w:r w:rsidRPr="0065626D">
        <w:rPr>
          <w:b w:val="0"/>
          <w:bCs w:val="0"/>
        </w:rPr>
        <w:instrText>xe "Refresh Functions"</w:instrText>
      </w:r>
      <w:r w:rsidR="000E1EE1" w:rsidRPr="0065626D">
        <w:rPr>
          <w:b w:val="0"/>
          <w:bCs w:val="0"/>
        </w:rPr>
        <w:fldChar w:fldCharType="end"/>
      </w:r>
      <w:r w:rsidRPr="0065626D">
        <w:rPr>
          <w:b w:val="0"/>
          <w:bCs w:val="0"/>
        </w:rPr>
        <w:t>s to the system under test (SUT</w:t>
      </w:r>
      <w:bookmarkStart w:id="1176" w:name="Xah998280"/>
      <w:bookmarkEnd w:id="1176"/>
      <w:r w:rsidR="000E1EE1" w:rsidRPr="0065626D">
        <w:rPr>
          <w:b w:val="0"/>
          <w:bCs w:val="0"/>
        </w:rPr>
        <w:fldChar w:fldCharType="begin"/>
      </w:r>
      <w:r w:rsidRPr="0065626D">
        <w:rPr>
          <w:b w:val="0"/>
          <w:bCs w:val="0"/>
        </w:rPr>
        <w:instrText>xe "SUT"</w:instrText>
      </w:r>
      <w:r w:rsidR="000E1EE1"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0E1EE1">
        <w:rPr>
          <w:b w:val="0"/>
          <w:bCs w:val="0"/>
        </w:rPr>
        <w:fldChar w:fldCharType="begin"/>
      </w:r>
      <w:r>
        <w:rPr>
          <w:b w:val="0"/>
          <w:bCs w:val="0"/>
        </w:rPr>
        <w:instrText xml:space="preserve"> REF Rai_Ref389561476T \r \h </w:instrText>
      </w:r>
      <w:r w:rsidR="000E1EE1">
        <w:rPr>
          <w:b w:val="0"/>
          <w:bCs w:val="0"/>
        </w:rPr>
      </w:r>
      <w:r w:rsidR="000E1EE1">
        <w:rPr>
          <w:b w:val="0"/>
          <w:bCs w:val="0"/>
        </w:rPr>
        <w:fldChar w:fldCharType="separate"/>
      </w:r>
      <w:r w:rsidR="00A27C47">
        <w:rPr>
          <w:b w:val="0"/>
          <w:bCs w:val="0"/>
        </w:rPr>
        <w:t>6.3</w:t>
      </w:r>
      <w:r w:rsidR="000E1EE1">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The communication between the driver and the SUT</w:t>
      </w:r>
      <w:bookmarkStart w:id="1177" w:name="Xah998285"/>
      <w:bookmarkEnd w:id="1177"/>
      <w:r w:rsidR="000E1EE1" w:rsidRPr="0065626D">
        <w:rPr>
          <w:b w:val="0"/>
          <w:bCs w:val="0"/>
        </w:rPr>
        <w:fldChar w:fldCharType="begin"/>
      </w:r>
      <w:r w:rsidRPr="0065626D">
        <w:rPr>
          <w:b w:val="0"/>
          <w:bCs w:val="0"/>
        </w:rPr>
        <w:instrText>xe "SUT"</w:instrText>
      </w:r>
      <w:r w:rsidR="000E1EE1" w:rsidRPr="0065626D">
        <w:rPr>
          <w:b w:val="0"/>
          <w:bCs w:val="0"/>
        </w:rPr>
        <w:fldChar w:fldCharType="end"/>
      </w:r>
      <w:r w:rsidRPr="0065626D">
        <w:rPr>
          <w:b w:val="0"/>
          <w:bCs w:val="0"/>
        </w:rPr>
        <w:t xml:space="preserve"> must be limited to one session</w:t>
      </w:r>
      <w:bookmarkStart w:id="1178" w:name="Xah998286"/>
      <w:bookmarkEnd w:id="1178"/>
      <w:r w:rsidR="000E1EE1" w:rsidRPr="0065626D">
        <w:rPr>
          <w:b w:val="0"/>
          <w:bCs w:val="0"/>
        </w:rPr>
        <w:fldChar w:fldCharType="begin"/>
      </w:r>
      <w:r w:rsidRPr="0065626D">
        <w:rPr>
          <w:b w:val="0"/>
          <w:bCs w:val="0"/>
        </w:rPr>
        <w:instrText>xe "Sessions"</w:instrText>
      </w:r>
      <w:r w:rsidR="000E1EE1" w:rsidRPr="0065626D">
        <w:rPr>
          <w:b w:val="0"/>
          <w:bCs w:val="0"/>
        </w:rPr>
        <w:fldChar w:fldCharType="end"/>
      </w:r>
      <w:r w:rsidRPr="0065626D">
        <w:rPr>
          <w:b w:val="0"/>
          <w:bCs w:val="0"/>
        </w:rPr>
        <w:t xml:space="preserve"> per query stream</w:t>
      </w:r>
      <w:bookmarkStart w:id="1179" w:name="Xah998287"/>
      <w:bookmarkEnd w:id="1179"/>
      <w:r w:rsidR="000E1EE1" w:rsidRPr="0065626D">
        <w:rPr>
          <w:b w:val="0"/>
          <w:bCs w:val="0"/>
        </w:rPr>
        <w:fldChar w:fldCharType="begin"/>
      </w:r>
      <w:r w:rsidRPr="0065626D">
        <w:rPr>
          <w:b w:val="0"/>
          <w:bCs w:val="0"/>
        </w:rPr>
        <w:instrText>xe "Streams"</w:instrText>
      </w:r>
      <w:r w:rsidR="000E1EE1" w:rsidRPr="0065626D">
        <w:rPr>
          <w:b w:val="0"/>
          <w:bCs w:val="0"/>
        </w:rPr>
        <w:fldChar w:fldCharType="end"/>
      </w:r>
      <w:r w:rsidRPr="0065626D">
        <w:rPr>
          <w:b w:val="0"/>
          <w:bCs w:val="0"/>
        </w:rPr>
        <w:t xml:space="preserve"> or per refresh</w:t>
      </w:r>
      <w:bookmarkStart w:id="1180" w:name="Xah998288"/>
      <w:bookmarkEnd w:id="1180"/>
      <w:r w:rsidR="000E1EE1" w:rsidRPr="0065626D">
        <w:rPr>
          <w:b w:val="0"/>
          <w:bCs w:val="0"/>
        </w:rPr>
        <w:fldChar w:fldCharType="begin"/>
      </w:r>
      <w:r w:rsidRPr="0065626D">
        <w:rPr>
          <w:b w:val="0"/>
          <w:bCs w:val="0"/>
        </w:rPr>
        <w:instrText>xe "Refresh Functions"</w:instrText>
      </w:r>
      <w:r w:rsidR="000E1EE1"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0E1EE1">
        <w:rPr>
          <w:b w:val="0"/>
          <w:bCs w:val="0"/>
        </w:rPr>
        <w:fldChar w:fldCharType="begin"/>
      </w:r>
      <w:r>
        <w:rPr>
          <w:b w:val="0"/>
          <w:bCs w:val="0"/>
        </w:rPr>
        <w:instrText xml:space="preserve"> REF Rah_Ref430480084T \r \h </w:instrText>
      </w:r>
      <w:r w:rsidR="000E1EE1">
        <w:rPr>
          <w:b w:val="0"/>
          <w:bCs w:val="0"/>
        </w:rPr>
      </w:r>
      <w:r w:rsidR="000E1EE1">
        <w:rPr>
          <w:b w:val="0"/>
          <w:bCs w:val="0"/>
        </w:rPr>
        <w:fldChar w:fldCharType="separate"/>
      </w:r>
      <w:r w:rsidR="00A27C47">
        <w:rPr>
          <w:b w:val="0"/>
          <w:bCs w:val="0"/>
        </w:rPr>
        <w:t>5.3.7.8</w:t>
      </w:r>
      <w:r w:rsidR="000E1EE1">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All sessions</w:t>
      </w:r>
      <w:bookmarkStart w:id="1181" w:name="Xah998293"/>
      <w:bookmarkEnd w:id="1181"/>
      <w:r w:rsidR="000E1EE1" w:rsidRPr="0065626D">
        <w:rPr>
          <w:b w:val="0"/>
          <w:bCs w:val="0"/>
        </w:rPr>
        <w:fldChar w:fldCharType="begin"/>
      </w:r>
      <w:r w:rsidRPr="0065626D">
        <w:rPr>
          <w:b w:val="0"/>
          <w:bCs w:val="0"/>
        </w:rPr>
        <w:instrText>xe "Sessions"</w:instrText>
      </w:r>
      <w:r w:rsidR="000E1EE1" w:rsidRPr="0065626D">
        <w:rPr>
          <w:b w:val="0"/>
          <w:bCs w:val="0"/>
        </w:rPr>
        <w:fldChar w:fldCharType="end"/>
      </w:r>
      <w:r w:rsidRPr="0065626D">
        <w:rPr>
          <w:b w:val="0"/>
          <w:bCs w:val="0"/>
        </w:rPr>
        <w:t xml:space="preserve"> supporting the execution of a query stream</w:t>
      </w:r>
      <w:bookmarkStart w:id="1182" w:name="Xah998294"/>
      <w:bookmarkEnd w:id="1182"/>
      <w:r w:rsidR="000E1EE1" w:rsidRPr="0065626D">
        <w:rPr>
          <w:b w:val="0"/>
          <w:bCs w:val="0"/>
        </w:rPr>
        <w:fldChar w:fldCharType="begin"/>
      </w:r>
      <w:r w:rsidRPr="0065626D">
        <w:rPr>
          <w:b w:val="0"/>
          <w:bCs w:val="0"/>
        </w:rPr>
        <w:instrText>xe "Streams"</w:instrText>
      </w:r>
      <w:r w:rsidR="000E1EE1" w:rsidRPr="0065626D">
        <w:rPr>
          <w:b w:val="0"/>
          <w:bCs w:val="0"/>
        </w:rPr>
        <w:fldChar w:fldCharType="end"/>
      </w:r>
      <w:r w:rsidRPr="0065626D">
        <w:rPr>
          <w:b w:val="0"/>
          <w:bCs w:val="0"/>
        </w:rPr>
        <w:t xml:space="preserve"> must be initialized in exactly the same way. The initializa</w:t>
      </w:r>
      <w:r w:rsidRPr="0065626D">
        <w:rPr>
          <w:b w:val="0"/>
          <w:bCs w:val="0"/>
        </w:rPr>
        <w:softHyphen/>
        <w:t>tion of the session supporting the execution of the refresh</w:t>
      </w:r>
      <w:bookmarkStart w:id="1183" w:name="Xah998296"/>
      <w:bookmarkEnd w:id="1183"/>
      <w:r w:rsidR="000E1EE1" w:rsidRPr="0065626D">
        <w:rPr>
          <w:b w:val="0"/>
          <w:bCs w:val="0"/>
        </w:rPr>
        <w:fldChar w:fldCharType="begin"/>
      </w:r>
      <w:r w:rsidRPr="0065626D">
        <w:rPr>
          <w:b w:val="0"/>
          <w:bCs w:val="0"/>
        </w:rPr>
        <w:instrText>xe "Refresh Functions"</w:instrText>
      </w:r>
      <w:r w:rsidR="000E1EE1"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rsidR="00753E82" w:rsidRDefault="00753E82" w:rsidP="00753E82">
      <w:pPr>
        <w:widowControl w:val="0"/>
        <w:rPr>
          <w:b/>
          <w:bCs/>
        </w:rPr>
      </w:pPr>
    </w:p>
    <w:p w:rsidR="00753E82" w:rsidRDefault="00753E82" w:rsidP="00753E82">
      <w:pPr>
        <w:widowControl w:val="0"/>
      </w:pPr>
      <w:r>
        <w:rPr>
          <w:b/>
          <w:bCs/>
        </w:rPr>
        <w:t>Comment 1</w:t>
      </w:r>
      <w:r>
        <w:t>: The attributes of the session</w:t>
      </w:r>
      <w:bookmarkStart w:id="1184" w:name="Xah998297"/>
      <w:bookmarkEnd w:id="1184"/>
      <w:r w:rsidR="000E1EE1">
        <w:fldChar w:fldCharType="begin"/>
      </w:r>
      <w:r>
        <w:instrText>xe "Sessions"</w:instrText>
      </w:r>
      <w:r w:rsidR="000E1EE1">
        <w:fldChar w:fldCharType="end"/>
      </w:r>
      <w:r>
        <w:t xml:space="preserve"> used in the query stream</w:t>
      </w:r>
      <w:bookmarkStart w:id="1185" w:name="Xah998298"/>
      <w:bookmarkEnd w:id="1185"/>
      <w:r w:rsidR="000E1EE1">
        <w:fldChar w:fldCharType="begin"/>
      </w:r>
      <w:r>
        <w:instrText>xe "Streams"</w:instrText>
      </w:r>
      <w:r w:rsidR="000E1EE1">
        <w:fldChar w:fldCharType="end"/>
      </w:r>
      <w:r>
        <w:t xml:space="preserve">(s) (see Clause </w:t>
      </w:r>
      <w:r w:rsidR="000E1EE1">
        <w:fldChar w:fldCharType="begin"/>
      </w:r>
      <w:r>
        <w:instrText xml:space="preserve"> REF Rah_Ref389032291T \r \h </w:instrText>
      </w:r>
      <w:r w:rsidR="000E1EE1">
        <w:fldChar w:fldCharType="separate"/>
      </w:r>
      <w:r w:rsidR="00A27C47">
        <w:t>5.1.2.3</w:t>
      </w:r>
      <w:r w:rsidR="000E1EE1">
        <w:fldChar w:fldCharType="end"/>
      </w:r>
      <w:r>
        <w:t>) must be the same as the attributes of the session used by the ACID</w:t>
      </w:r>
      <w:bookmarkStart w:id="1186" w:name="Xah998300"/>
      <w:bookmarkEnd w:id="1186"/>
      <w:r w:rsidR="000E1EE1">
        <w:fldChar w:fldCharType="begin"/>
      </w:r>
      <w:r>
        <w:instrText>xe "ACID Properties"</w:instrText>
      </w:r>
      <w:r w:rsidR="000E1EE1">
        <w:fldChar w:fldCharType="end"/>
      </w:r>
      <w:r>
        <w:t xml:space="preserve"> Query (see Clause </w:t>
      </w:r>
      <w:r w:rsidR="000E1EE1">
        <w:fldChar w:fldCharType="begin"/>
      </w:r>
      <w:r>
        <w:instrText xml:space="preserve"> REF Raf_Ref389038085T \r \h </w:instrText>
      </w:r>
      <w:r w:rsidR="000E1EE1">
        <w:fldChar w:fldCharType="separate"/>
      </w:r>
      <w:r w:rsidR="00A27C47">
        <w:t>3.1.6.3</w:t>
      </w:r>
      <w:r w:rsidR="000E1EE1">
        <w:fldChar w:fldCharType="end"/>
      </w:r>
      <w:r>
        <w:t>). Similarly, the attributes of the session used in the refresh</w:t>
      </w:r>
      <w:bookmarkStart w:id="1187" w:name="Xah998304"/>
      <w:bookmarkEnd w:id="1187"/>
      <w:r w:rsidR="000E1EE1">
        <w:fldChar w:fldCharType="begin"/>
      </w:r>
      <w:r>
        <w:instrText>xe "Refresh Functions"</w:instrText>
      </w:r>
      <w:r w:rsidR="000E1EE1">
        <w:fldChar w:fldCharType="end"/>
      </w:r>
      <w:r>
        <w:t xml:space="preserve"> stream (see Clause </w:t>
      </w:r>
      <w:r w:rsidR="000E1EE1">
        <w:fldChar w:fldCharType="begin"/>
      </w:r>
      <w:r>
        <w:instrText xml:space="preserve"> REF Rah_Ref389038189T \r \h </w:instrText>
      </w:r>
      <w:r w:rsidR="000E1EE1">
        <w:fldChar w:fldCharType="separate"/>
      </w:r>
      <w:r w:rsidR="00A27C47">
        <w:t>5.1.2.4</w:t>
      </w:r>
      <w:r w:rsidR="000E1EE1">
        <w:fldChar w:fldCharType="end"/>
      </w:r>
      <w:r>
        <w:t>) must be the same as the attributes of the session used by the ACID Transac</w:t>
      </w:r>
      <w:r>
        <w:softHyphen/>
        <w:t xml:space="preserve">tion (see Clause </w:t>
      </w:r>
      <w:r w:rsidR="000E1EE1">
        <w:fldChar w:fldCharType="begin"/>
      </w:r>
      <w:r>
        <w:instrText xml:space="preserve"> REF Raf_Ref389038085T \r \h </w:instrText>
      </w:r>
      <w:r w:rsidR="000E1EE1">
        <w:fldChar w:fldCharType="separate"/>
      </w:r>
      <w:r w:rsidR="00A27C47">
        <w:t>3.1.6.3</w:t>
      </w:r>
      <w:r w:rsidR="000E1EE1">
        <w:fldChar w:fldCharType="end"/>
      </w:r>
      <w:r>
        <w:t>)</w:t>
      </w:r>
    </w:p>
    <w:p w:rsidR="00753E82" w:rsidRDefault="00753E82" w:rsidP="00753E82">
      <w:pPr>
        <w:widowControl w:val="0"/>
        <w:rPr>
          <w:b/>
          <w:bCs/>
        </w:rPr>
      </w:pPr>
    </w:p>
    <w:p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188" w:name="Xah998312"/>
      <w:bookmarkEnd w:id="1188"/>
      <w:r w:rsidR="000E1EE1">
        <w:fldChar w:fldCharType="begin"/>
      </w:r>
      <w:r>
        <w:instrText>xe "Streams"</w:instrText>
      </w:r>
      <w:r w:rsidR="000E1EE1">
        <w:fldChar w:fldCharType="end"/>
      </w:r>
      <w:r>
        <w:t xml:space="preserve"> prior to the submission of the first query or refresh function</w:t>
      </w:r>
      <w:bookmarkStart w:id="1189" w:name="Xah998313"/>
      <w:bookmarkEnd w:id="1189"/>
      <w:r w:rsidR="000E1EE1">
        <w:fldChar w:fldCharType="begin"/>
      </w:r>
      <w:r>
        <w:instrText>xe "Refresh Functions"</w:instrText>
      </w:r>
      <w:r w:rsidR="000E1EE1">
        <w:fldChar w:fldCharType="end"/>
      </w:r>
      <w:r>
        <w:t>.</w:t>
      </w:r>
    </w:p>
    <w:p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190" w:name="Xah998315"/>
      <w:bookmarkEnd w:id="1190"/>
      <w:r w:rsidR="000E1EE1" w:rsidRPr="0065626D">
        <w:rPr>
          <w:b w:val="0"/>
          <w:bCs w:val="0"/>
        </w:rPr>
        <w:fldChar w:fldCharType="begin"/>
      </w:r>
      <w:r w:rsidRPr="0065626D">
        <w:rPr>
          <w:b w:val="0"/>
          <w:bCs w:val="0"/>
        </w:rPr>
        <w:instrText>xe "SUT"</w:instrText>
      </w:r>
      <w:r w:rsidR="000E1EE1" w:rsidRPr="0065626D">
        <w:rPr>
          <w:b w:val="0"/>
          <w:bCs w:val="0"/>
        </w:rPr>
        <w:fldChar w:fldCharType="end"/>
      </w:r>
      <w:r w:rsidRPr="0065626D">
        <w:rPr>
          <w:b w:val="0"/>
          <w:bCs w:val="0"/>
        </w:rPr>
        <w:t xml:space="preserve"> via the session</w:t>
      </w:r>
      <w:bookmarkStart w:id="1191" w:name="Xah998316"/>
      <w:bookmarkEnd w:id="1191"/>
      <w:r w:rsidR="000E1EE1" w:rsidRPr="0065626D">
        <w:rPr>
          <w:b w:val="0"/>
          <w:bCs w:val="0"/>
        </w:rPr>
        <w:fldChar w:fldCharType="begin"/>
      </w:r>
      <w:r w:rsidRPr="0065626D">
        <w:rPr>
          <w:b w:val="0"/>
          <w:bCs w:val="0"/>
        </w:rPr>
        <w:instrText>xe "Sessions"</w:instrText>
      </w:r>
      <w:r w:rsidR="000E1EE1" w:rsidRPr="0065626D">
        <w:rPr>
          <w:b w:val="0"/>
          <w:bCs w:val="0"/>
        </w:rPr>
        <w:fldChar w:fldCharType="end"/>
      </w:r>
      <w:r w:rsidRPr="0065626D">
        <w:rPr>
          <w:b w:val="0"/>
          <w:bCs w:val="0"/>
        </w:rPr>
        <w:t xml:space="preserve"> associated with the corresponding query stream</w:t>
      </w:r>
      <w:bookmarkStart w:id="1192" w:name="Xah998318"/>
      <w:bookmarkEnd w:id="1192"/>
      <w:r w:rsidR="000E1EE1" w:rsidRPr="0065626D">
        <w:rPr>
          <w:b w:val="0"/>
          <w:bCs w:val="0"/>
        </w:rPr>
        <w:fldChar w:fldCharType="begin"/>
      </w:r>
      <w:r w:rsidRPr="0065626D">
        <w:rPr>
          <w:b w:val="0"/>
          <w:bCs w:val="0"/>
        </w:rPr>
        <w:instrText>xe "Streams"</w:instrText>
      </w:r>
      <w:r w:rsidR="000E1EE1" w:rsidRPr="0065626D">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In the case of the two refresh function</w:t>
      </w:r>
      <w:bookmarkStart w:id="1193" w:name="Xah998319"/>
      <w:bookmarkEnd w:id="1193"/>
      <w:r w:rsidR="000E1EE1" w:rsidRPr="0065626D">
        <w:rPr>
          <w:b w:val="0"/>
          <w:bCs w:val="0"/>
        </w:rPr>
        <w:fldChar w:fldCharType="begin"/>
      </w:r>
      <w:r w:rsidRPr="0065626D">
        <w:rPr>
          <w:b w:val="0"/>
          <w:bCs w:val="0"/>
        </w:rPr>
        <w:instrText>xe "Refresh Functions"</w:instrText>
      </w:r>
      <w:r w:rsidR="000E1EE1"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rsidR="00753E82" w:rsidRPr="0065626D" w:rsidRDefault="00753E82" w:rsidP="00753E82">
      <w:pPr>
        <w:pStyle w:val="Heading3"/>
        <w:keepNext w:val="0"/>
        <w:rPr>
          <w:b w:val="0"/>
          <w:bCs w:val="0"/>
        </w:rPr>
      </w:pPr>
      <w:r w:rsidRPr="0065626D">
        <w:rPr>
          <w:b w:val="0"/>
          <w:bCs w:val="0"/>
        </w:rPr>
        <w:t>The driver's submittal to the SUT</w:t>
      </w:r>
      <w:bookmarkStart w:id="1194" w:name="Xah998321"/>
      <w:bookmarkEnd w:id="1194"/>
      <w:r w:rsidR="000E1EE1" w:rsidRPr="0065626D">
        <w:rPr>
          <w:b w:val="0"/>
          <w:bCs w:val="0"/>
        </w:rPr>
        <w:fldChar w:fldCharType="begin"/>
      </w:r>
      <w:r w:rsidRPr="0065626D">
        <w:rPr>
          <w:b w:val="0"/>
          <w:bCs w:val="0"/>
        </w:rPr>
        <w:instrText>xe "SUT"</w:instrText>
      </w:r>
      <w:r w:rsidR="000E1EE1" w:rsidRPr="0065626D">
        <w:rPr>
          <w:b w:val="0"/>
          <w:bCs w:val="0"/>
        </w:rPr>
        <w:fldChar w:fldCharType="end"/>
      </w:r>
      <w:r w:rsidRPr="0065626D">
        <w:rPr>
          <w:b w:val="0"/>
          <w:bCs w:val="0"/>
        </w:rPr>
        <w:t xml:space="preserve"> of the queries in the performance test (see Clause </w:t>
      </w:r>
      <w:r w:rsidR="000E1EE1">
        <w:rPr>
          <w:b w:val="0"/>
          <w:bCs w:val="0"/>
        </w:rPr>
        <w:fldChar w:fldCharType="begin"/>
      </w:r>
      <w:r>
        <w:rPr>
          <w:b w:val="0"/>
          <w:bCs w:val="0"/>
        </w:rPr>
        <w:instrText xml:space="preserve"> REF Rah_Ref421951415T \r \h </w:instrText>
      </w:r>
      <w:r w:rsidR="000E1EE1">
        <w:rPr>
          <w:b w:val="0"/>
          <w:bCs w:val="0"/>
        </w:rPr>
      </w:r>
      <w:r w:rsidR="000E1EE1">
        <w:rPr>
          <w:b w:val="0"/>
          <w:bCs w:val="0"/>
        </w:rPr>
        <w:fldChar w:fldCharType="separate"/>
      </w:r>
      <w:r w:rsidR="00A27C47">
        <w:rPr>
          <w:b w:val="0"/>
          <w:bCs w:val="0"/>
        </w:rPr>
        <w:t>5.1.2.1</w:t>
      </w:r>
      <w:r w:rsidR="000E1EE1">
        <w:rPr>
          <w:b w:val="0"/>
          <w:bCs w:val="0"/>
        </w:rPr>
        <w:fldChar w:fldCharType="end"/>
      </w:r>
      <w:r w:rsidRPr="0065626D">
        <w:rPr>
          <w:b w:val="0"/>
          <w:bCs w:val="0"/>
        </w:rPr>
        <w:t>) is constrained by the following restrictions:</w:t>
      </w:r>
    </w:p>
    <w:p w:rsidR="00753E82" w:rsidRDefault="00753E82" w:rsidP="00753E82">
      <w:pPr>
        <w:pStyle w:val="Bullets"/>
        <w:widowControl w:val="0"/>
      </w:pPr>
      <w:r>
        <w:t>It must comply with the query compliance</w:t>
      </w:r>
      <w:bookmarkStart w:id="1195" w:name="Xah998326"/>
      <w:bookmarkStart w:id="1196" w:name="Xah998327"/>
      <w:bookmarkEnd w:id="1195"/>
      <w:bookmarkEnd w:id="1196"/>
      <w:r w:rsidR="000E1EE1">
        <w:fldChar w:fldCharType="begin"/>
      </w:r>
      <w:r>
        <w:instrText>xe "Compliance"</w:instrText>
      </w:r>
      <w:r w:rsidR="000E1EE1">
        <w:fldChar w:fldCharType="end"/>
      </w:r>
      <w:r w:rsidR="000E1EE1">
        <w:fldChar w:fldCharType="begin"/>
      </w:r>
      <w:r>
        <w:instrText>xe "Query:Compliance"</w:instrText>
      </w:r>
      <w:r w:rsidR="000E1EE1">
        <w:fldChar w:fldCharType="end"/>
      </w:r>
      <w:r>
        <w:t xml:space="preserve"> requirements of Clause </w:t>
      </w:r>
      <w:r w:rsidR="000E1EE1">
        <w:fldChar w:fldCharType="begin"/>
      </w:r>
      <w:r>
        <w:instrText xml:space="preserve"> REF _Ref135740417 \r \h </w:instrText>
      </w:r>
      <w:r w:rsidR="000E1EE1">
        <w:fldChar w:fldCharType="separate"/>
      </w:r>
      <w:r w:rsidR="00A27C47">
        <w:t>2.2</w:t>
      </w:r>
      <w:r w:rsidR="000E1EE1">
        <w:fldChar w:fldCharType="end"/>
      </w:r>
      <w:r>
        <w:t>;</w:t>
      </w:r>
    </w:p>
    <w:p w:rsidR="00753E82" w:rsidRDefault="00753E82" w:rsidP="00753E82">
      <w:pPr>
        <w:pStyle w:val="Bullets"/>
        <w:widowControl w:val="0"/>
      </w:pPr>
      <w:r>
        <w:t>No part of the interaction between the driver and the SUT</w:t>
      </w:r>
      <w:bookmarkStart w:id="1197" w:name="Xah998332"/>
      <w:bookmarkEnd w:id="1197"/>
      <w:r w:rsidR="000E1EE1">
        <w:fldChar w:fldCharType="begin"/>
      </w:r>
      <w:r>
        <w:instrText>xe "SUT"</w:instrText>
      </w:r>
      <w:r w:rsidR="000E1EE1">
        <w:fldChar w:fldCharType="end"/>
      </w:r>
      <w:r>
        <w:t xml:space="preserve"> can have the purpose of indicating to the DBMS or operating system an execution strategy or priority that is time dependent or query specific;</w:t>
      </w:r>
    </w:p>
    <w:p w:rsidR="00753E82" w:rsidRDefault="00753E82" w:rsidP="00753E82">
      <w:pPr>
        <w:widowControl w:val="0"/>
      </w:pPr>
      <w:r>
        <w:rPr>
          <w:b/>
          <w:bCs/>
        </w:rPr>
        <w:t>Comment</w:t>
      </w:r>
      <w:r>
        <w:t>: Automatic priority adjustment performed by the operating system is not prohibited, but specifying a varying priority to the operating system on a query by query basis is prohibited.</w:t>
      </w:r>
    </w:p>
    <w:p w:rsidR="00753E82" w:rsidRDefault="00753E82" w:rsidP="00753E82">
      <w:pPr>
        <w:pStyle w:val="Bullets"/>
        <w:widowControl w:val="0"/>
      </w:pPr>
      <w:r>
        <w:t>The settings of the SUT</w:t>
      </w:r>
      <w:bookmarkStart w:id="1198" w:name="Xah998335"/>
      <w:bookmarkEnd w:id="1198"/>
      <w:r w:rsidR="000E1EE1">
        <w:fldChar w:fldCharType="begin"/>
      </w:r>
      <w:r>
        <w:instrText>xe "SUT"</w:instrText>
      </w:r>
      <w:r w:rsidR="000E1EE1">
        <w:fldChar w:fldCharType="end"/>
      </w:r>
      <w:r>
        <w:t>'s components, such as DBMS (including tables</w:t>
      </w:r>
      <w:bookmarkStart w:id="1199" w:name="Xah998336"/>
      <w:bookmarkEnd w:id="1199"/>
      <w:r w:rsidR="000E1EE1">
        <w:fldChar w:fldCharType="begin"/>
      </w:r>
      <w:r>
        <w:instrText>xe "Tables"</w:instrText>
      </w:r>
      <w:r w:rsidR="000E1EE1">
        <w:fldChar w:fldCharType="end"/>
      </w:r>
      <w:r>
        <w:t xml:space="preserve"> and </w:t>
      </w:r>
      <w:proofErr w:type="spellStart"/>
      <w:r>
        <w:t>tablespaces</w:t>
      </w:r>
      <w:proofErr w:type="spellEnd"/>
      <w:r>
        <w:t>) and operating sys</w:t>
      </w:r>
      <w:r>
        <w:softHyphen/>
        <w:t>tem, are not to be modified on a query by query basis. These parameters have to be set once before any query or refresh function</w:t>
      </w:r>
      <w:bookmarkStart w:id="1200" w:name="Xah998338"/>
      <w:bookmarkEnd w:id="1200"/>
      <w:r w:rsidR="000E1EE1">
        <w:fldChar w:fldCharType="begin"/>
      </w:r>
      <w:r>
        <w:instrText>xe "Refresh Functions"</w:instrText>
      </w:r>
      <w:r w:rsidR="000E1EE1">
        <w:fldChar w:fldCharType="end"/>
      </w:r>
      <w:r>
        <w:t xml:space="preserve"> is run and left in that setting for the duration of the performance test.</w:t>
      </w:r>
    </w:p>
    <w:p w:rsidR="00753E82" w:rsidRPr="0065626D" w:rsidRDefault="00753E82" w:rsidP="00753E82">
      <w:pPr>
        <w:pStyle w:val="Heading3"/>
        <w:keepNext w:val="0"/>
        <w:rPr>
          <w:b w:val="0"/>
          <w:bCs w:val="0"/>
        </w:rPr>
      </w:pPr>
      <w:bookmarkStart w:id="1201" w:name="Rah_Ref389031272"/>
      <w:bookmarkStart w:id="1202" w:name="Rah_Ref389031272T"/>
      <w:bookmarkEnd w:id="1201"/>
      <w:r w:rsidRPr="0065626D">
        <w:rPr>
          <w:b w:val="0"/>
          <w:bCs w:val="0"/>
        </w:rPr>
        <w:t>The configuration and initialization of the SUT</w:t>
      </w:r>
      <w:bookmarkStart w:id="1203" w:name="Xah998340"/>
      <w:bookmarkEnd w:id="1203"/>
      <w:r w:rsidRPr="0065626D">
        <w:rPr>
          <w:b w:val="0"/>
          <w:bCs w:val="0"/>
        </w:rPr>
        <w:t>, the database, or the session</w:t>
      </w:r>
      <w:bookmarkStart w:id="1204" w:name="Xah998341"/>
      <w:bookmarkEnd w:id="1204"/>
      <w:r w:rsidRPr="0065626D">
        <w:rPr>
          <w:b w:val="0"/>
          <w:bCs w:val="0"/>
        </w:rPr>
        <w:t xml:space="preserve">, including any relevant parameter, switch or option settings, must be based only on </w:t>
      </w:r>
      <w:r w:rsidR="005F41EE" w:rsidRPr="005F41EE">
        <w:rPr>
          <w:bCs w:val="0"/>
        </w:rPr>
        <w:t>externally documented</w:t>
      </w:r>
      <w:r w:rsidRPr="0065626D">
        <w:rPr>
          <w:b w:val="0"/>
          <w:bCs w:val="0"/>
        </w:rPr>
        <w:t xml:space="preserve"> capabilities of the system that can be rea</w:t>
      </w:r>
      <w:r w:rsidRPr="0065626D">
        <w:rPr>
          <w:b w:val="0"/>
          <w:bCs w:val="0"/>
        </w:rPr>
        <w:softHyphen/>
        <w:t>sonably interpreted as useful for an ad-hoc decision support</w:t>
      </w:r>
      <w:bookmarkStart w:id="1205" w:name="Xah998343"/>
      <w:bookmarkEnd w:id="1205"/>
      <w:r w:rsidRPr="0065626D">
        <w:rPr>
          <w:b w:val="0"/>
          <w:bCs w:val="0"/>
        </w:rPr>
        <w:t xml:space="preserve"> workload. This workload is characterized by:</w:t>
      </w:r>
      <w:bookmarkStart w:id="1206" w:name="Rah_Ref389031272P"/>
      <w:bookmarkEnd w:id="1202"/>
      <w:r w:rsidR="000E1EE1" w:rsidRPr="0065626D">
        <w:rPr>
          <w:b w:val="0"/>
          <w:bCs w:val="0"/>
          <w:vanish/>
        </w:rPr>
        <w:fldChar w:fldCharType="begin" w:fldLock="1"/>
      </w:r>
      <w:r w:rsidRPr="0065626D">
        <w:rPr>
          <w:b w:val="0"/>
          <w:bCs w:val="0"/>
          <w:vanish/>
        </w:rPr>
        <w:instrText xml:space="preserve">PAGEREF Rah_Ref389031272 \h  \* MERGEFORMAT </w:instrText>
      </w:r>
      <w:r w:rsidR="000E1EE1" w:rsidRPr="0065626D">
        <w:rPr>
          <w:b w:val="0"/>
          <w:bCs w:val="0"/>
          <w:vanish/>
        </w:rPr>
      </w:r>
      <w:r w:rsidR="000E1EE1" w:rsidRPr="0065626D">
        <w:rPr>
          <w:b w:val="0"/>
          <w:bCs w:val="0"/>
          <w:vanish/>
        </w:rPr>
        <w:fldChar w:fldCharType="separate"/>
      </w:r>
      <w:r w:rsidRPr="0065626D">
        <w:rPr>
          <w:b w:val="0"/>
          <w:bCs w:val="0"/>
          <w:vanish/>
        </w:rPr>
        <w:t>102</w:t>
      </w:r>
      <w:r w:rsidR="000E1EE1" w:rsidRPr="0065626D">
        <w:rPr>
          <w:b w:val="0"/>
          <w:bCs w:val="0"/>
          <w:vanish/>
        </w:rPr>
        <w:fldChar w:fldCharType="end"/>
      </w:r>
      <w:bookmarkEnd w:id="1206"/>
      <w:r w:rsidR="000E1EE1" w:rsidRPr="0065626D">
        <w:rPr>
          <w:b w:val="0"/>
          <w:bCs w:val="0"/>
          <w:vanish/>
        </w:rPr>
        <w:fldChar w:fldCharType="begin"/>
      </w:r>
      <w:r w:rsidRPr="0065626D">
        <w:rPr>
          <w:b w:val="0"/>
          <w:bCs w:val="0"/>
        </w:rPr>
        <w:instrText>xe "SUT"</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"Sessions"</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"Decision Support"</w:instrText>
      </w:r>
      <w:r w:rsidR="000E1EE1" w:rsidRPr="0065626D">
        <w:rPr>
          <w:b w:val="0"/>
          <w:bCs w:val="0"/>
          <w:vanish/>
        </w:rPr>
        <w:fldChar w:fldCharType="end"/>
      </w:r>
    </w:p>
    <w:p w:rsidR="00753E82" w:rsidRDefault="00753E82" w:rsidP="00753E82">
      <w:pPr>
        <w:pStyle w:val="Bullets"/>
        <w:widowControl w:val="0"/>
      </w:pPr>
      <w:r>
        <w:t>Sequential scans of large amounts of data;</w:t>
      </w:r>
    </w:p>
    <w:p w:rsidR="00753E82" w:rsidRDefault="00753E82" w:rsidP="00753E82">
      <w:pPr>
        <w:pStyle w:val="Bullets"/>
        <w:widowControl w:val="0"/>
      </w:pPr>
      <w:r>
        <w:t>Aggregation of large amounts of data;</w:t>
      </w:r>
    </w:p>
    <w:p w:rsidR="00753E82" w:rsidRDefault="00753E82" w:rsidP="00753E82">
      <w:pPr>
        <w:pStyle w:val="Bullets"/>
        <w:widowControl w:val="0"/>
      </w:pPr>
      <w:r>
        <w:t>Multi-table joins;</w:t>
      </w:r>
    </w:p>
    <w:p w:rsidR="00753E82" w:rsidRDefault="00753E82" w:rsidP="00753E82">
      <w:pPr>
        <w:pStyle w:val="Bullets"/>
        <w:widowControl w:val="0"/>
      </w:pPr>
      <w:r>
        <w:t>Possibly extensive sorting.</w:t>
      </w:r>
    </w:p>
    <w:p w:rsidR="00753E82" w:rsidRDefault="00753E82" w:rsidP="00753E82">
      <w:pPr>
        <w:widowControl w:val="0"/>
      </w:pPr>
      <w:r>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0E1EE1">
        <w:fldChar w:fldCharType="begin"/>
      </w:r>
      <w:r>
        <w:instrText xml:space="preserve"> REF _Ref135740460 \r \h </w:instrText>
      </w:r>
      <w:r w:rsidR="000E1EE1">
        <w:fldChar w:fldCharType="separate"/>
      </w:r>
      <w:r w:rsidR="00A27C47">
        <w:t>1.5</w:t>
      </w:r>
      <w:r w:rsidR="000E1EE1">
        <w:fldChar w:fldCharType="end"/>
      </w:r>
      <w:r>
        <w:t xml:space="preserve"> ). In general, the effect of the configuration on benchmark performance should be representative of its expected effect on the performance of the class of applications modeled by the benchmark.</w:t>
      </w:r>
    </w:p>
    <w:p w:rsidR="00753E82" w:rsidRDefault="00753E82" w:rsidP="00753E82">
      <w:pPr>
        <w:widowControl w:val="0"/>
      </w:pPr>
    </w:p>
    <w:p w:rsidR="00753E82" w:rsidRDefault="00753E82" w:rsidP="00753E82">
      <w:r>
        <w:t>Furthermore, the features, switches or parameter settings that comprise the configuration of the operating system, the DBMS or the session</w:t>
      </w:r>
      <w:bookmarkStart w:id="1207" w:name="Xah998350"/>
      <w:bookmarkEnd w:id="1207"/>
      <w:r w:rsidR="000E1EE1">
        <w:fldChar w:fldCharType="begin"/>
      </w:r>
      <w:r>
        <w:instrText>xe "Sessions"</w:instrText>
      </w:r>
      <w:r w:rsidR="000E1EE1">
        <w:fldChar w:fldCharType="end"/>
      </w:r>
      <w:r>
        <w:t xml:space="preserve"> must be such that it would be reasonable to expect a database administrator with the fol</w:t>
      </w:r>
      <w:r>
        <w:softHyphen/>
        <w:t>lowing characteristics be able to decide to use them:</w:t>
      </w:r>
    </w:p>
    <w:p w:rsidR="00753E82" w:rsidRDefault="00753E82" w:rsidP="00753E82">
      <w:pPr>
        <w:pStyle w:val="Bullets"/>
        <w:widowControl w:val="0"/>
      </w:pPr>
      <w:r>
        <w:t>Knowledge of the general characteristics of the workload as defined above;</w:t>
      </w:r>
    </w:p>
    <w:p w:rsidR="00753E82" w:rsidRDefault="00753E82" w:rsidP="00753E82">
      <w:pPr>
        <w:pStyle w:val="Bullets"/>
        <w:widowControl w:val="0"/>
      </w:pPr>
      <w:r>
        <w:t>Knowledge of the logical and physical database layout;</w:t>
      </w:r>
    </w:p>
    <w:p w:rsidR="00753E82" w:rsidRDefault="00753E82" w:rsidP="00753E82">
      <w:pPr>
        <w:pStyle w:val="Bullets"/>
        <w:widowControl w:val="0"/>
      </w:pPr>
      <w:r>
        <w:t>Access to operating system and database documentation;</w:t>
      </w:r>
    </w:p>
    <w:p w:rsidR="00753E82" w:rsidRDefault="00753E82" w:rsidP="00753E82">
      <w:pPr>
        <w:pStyle w:val="Bullets"/>
        <w:widowControl w:val="0"/>
      </w:pPr>
      <w:r>
        <w:t xml:space="preserve">No knowledge of product internals beyond what is </w:t>
      </w:r>
      <w:r w:rsidR="005F41EE" w:rsidRPr="005F41EE">
        <w:rPr>
          <w:b/>
        </w:rPr>
        <w:t>externally documented</w:t>
      </w:r>
      <w:r>
        <w:t xml:space="preserve"> externally.</w:t>
      </w:r>
    </w:p>
    <w:p w:rsidR="00753E82" w:rsidRDefault="00753E82" w:rsidP="00753E82">
      <w:pPr>
        <w:widowControl w:val="0"/>
      </w:pPr>
      <w:r>
        <w:t>Each feature, switch or parameter setting used in the configuration and initialization of the operating system, the DBMS or the session</w:t>
      </w:r>
      <w:bookmarkStart w:id="1208" w:name="Xah998356"/>
      <w:bookmarkEnd w:id="1208"/>
      <w:r w:rsidR="000E1EE1">
        <w:fldChar w:fldCharType="begin"/>
      </w:r>
      <w:r>
        <w:instrText>xe "Sessions"</w:instrText>
      </w:r>
      <w:r w:rsidR="000E1EE1">
        <w:fldChar w:fldCharType="end"/>
      </w:r>
      <w:r>
        <w:t xml:space="preserve"> must meet the following criteria:</w:t>
      </w:r>
    </w:p>
    <w:p w:rsidR="00753E82" w:rsidRDefault="00753E82" w:rsidP="00753E82">
      <w:pPr>
        <w:pStyle w:val="Bullets"/>
        <w:widowControl w:val="0"/>
      </w:pPr>
      <w:r>
        <w:t>It shall remain in effect without change throughout the performance test;</w:t>
      </w:r>
    </w:p>
    <w:p w:rsidR="00753E82" w:rsidRDefault="00753E82" w:rsidP="00753E82">
      <w:pPr>
        <w:pStyle w:val="Bullets"/>
        <w:widowControl w:val="0"/>
      </w:pPr>
      <w:r>
        <w:t>It shall not make reference to specific tables</w:t>
      </w:r>
      <w:bookmarkStart w:id="1209" w:name="Xah998358"/>
      <w:bookmarkEnd w:id="1209"/>
      <w:r w:rsidR="000E1EE1">
        <w:fldChar w:fldCharType="begin"/>
      </w:r>
      <w:r>
        <w:instrText>xe "Tables"</w:instrText>
      </w:r>
      <w:r w:rsidR="000E1EE1">
        <w:fldChar w:fldCharType="end"/>
      </w:r>
      <w:r>
        <w:t>, indices or queries for the purpose of providing hints to the query optimizer.</w:t>
      </w:r>
    </w:p>
    <w:p w:rsidR="00753E82" w:rsidRPr="0065626D" w:rsidRDefault="00753E82" w:rsidP="00753E82">
      <w:pPr>
        <w:pStyle w:val="Heading3"/>
        <w:keepNext w:val="0"/>
        <w:rPr>
          <w:b w:val="0"/>
          <w:bCs w:val="0"/>
        </w:rPr>
      </w:pPr>
      <w:bookmarkStart w:id="1210" w:name="Rah_Ref389542976"/>
      <w:bookmarkStart w:id="1211" w:name="Rah_Ref389542976T"/>
      <w:bookmarkEnd w:id="1210"/>
      <w:r w:rsidRPr="0065626D">
        <w:rPr>
          <w:b w:val="0"/>
          <w:bCs w:val="0"/>
        </w:rPr>
        <w:lastRenderedPageBreak/>
        <w:t>The gathering of statistics</w:t>
      </w:r>
      <w:bookmarkStart w:id="1212" w:name="Xah998361"/>
      <w:bookmarkEnd w:id="1212"/>
      <w:r w:rsidRPr="0065626D">
        <w:rPr>
          <w:b w:val="0"/>
          <w:bCs w:val="0"/>
        </w:rPr>
        <w:t xml:space="preserve"> is part of the database load</w:t>
      </w:r>
      <w:bookmarkStart w:id="1213" w:name="Xah998362"/>
      <w:bookmarkEnd w:id="1213"/>
      <w:r w:rsidRPr="0065626D">
        <w:rPr>
          <w:b w:val="0"/>
          <w:bCs w:val="0"/>
        </w:rPr>
        <w:t xml:space="preserve"> (see </w:t>
      </w:r>
      <w:hyperlink r:id="rId39" w:anchor="_blank" w:history="1">
        <w:proofErr w:type="gramStart"/>
        <w:r>
          <w:rPr>
            <w:b w:val="0"/>
            <w:bCs w:val="0"/>
          </w:rPr>
          <w:t xml:space="preserve">Clause </w:t>
        </w:r>
        <w:proofErr w:type="gramEnd"/>
        <w:r w:rsidR="000E1EE1">
          <w:rPr>
            <w:b w:val="0"/>
            <w:bCs w:val="0"/>
          </w:rPr>
          <w:fldChar w:fldCharType="begin"/>
        </w:r>
        <w:r>
          <w:rPr>
            <w:b w:val="0"/>
            <w:bCs w:val="0"/>
          </w:rPr>
          <w:instrText xml:space="preserve"> REF _Ref135740697 \r \h </w:instrText>
        </w:r>
        <w:r w:rsidR="000E1EE1">
          <w:rPr>
            <w:b w:val="0"/>
            <w:bCs w:val="0"/>
          </w:rPr>
        </w:r>
        <w:r w:rsidR="000E1EE1">
          <w:rPr>
            <w:b w:val="0"/>
            <w:bCs w:val="0"/>
          </w:rPr>
          <w:fldChar w:fldCharType="separate"/>
        </w:r>
        <w:r w:rsidR="0033187C">
          <w:rPr>
            <w:b w:val="0"/>
            <w:bCs w:val="0"/>
          </w:rPr>
          <w:t>4.3</w:t>
        </w:r>
        <w:r w:rsidR="000E1EE1">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40" w:anchor="_blank" w:history="1">
        <w:proofErr w:type="gramStart"/>
        <w:r>
          <w:rPr>
            <w:b w:val="0"/>
            <w:bCs w:val="0"/>
          </w:rPr>
          <w:t xml:space="preserve">Clause </w:t>
        </w:r>
        <w:proofErr w:type="gramEnd"/>
        <w:r w:rsidR="000E1EE1">
          <w:rPr>
            <w:b w:val="0"/>
            <w:bCs w:val="0"/>
          </w:rPr>
          <w:fldChar w:fldCharType="begin"/>
        </w:r>
        <w:r>
          <w:rPr>
            <w:b w:val="0"/>
            <w:bCs w:val="0"/>
          </w:rPr>
          <w:instrText xml:space="preserve"> REF Rah_Ref389031272T \r \h </w:instrText>
        </w:r>
        <w:r w:rsidR="000E1EE1">
          <w:rPr>
            <w:b w:val="0"/>
            <w:bCs w:val="0"/>
          </w:rPr>
        </w:r>
        <w:r w:rsidR="000E1EE1">
          <w:rPr>
            <w:b w:val="0"/>
            <w:bCs w:val="0"/>
          </w:rPr>
          <w:fldChar w:fldCharType="separate"/>
        </w:r>
        <w:r w:rsidR="0033187C">
          <w:rPr>
            <w:b w:val="0"/>
            <w:bCs w:val="0"/>
          </w:rPr>
          <w:t>5.2.7</w:t>
        </w:r>
        <w:r w:rsidR="000E1EE1">
          <w:rPr>
            <w:b w:val="0"/>
            <w:bCs w:val="0"/>
          </w:rPr>
          <w:fldChar w:fldCharType="end"/>
        </w:r>
      </w:hyperlink>
      <w:r w:rsidRPr="0065626D">
        <w:rPr>
          <w:b w:val="0"/>
          <w:bCs w:val="0"/>
        </w:rPr>
        <w:t>, it is desirable to collect the same quality of statistics for every column</w:t>
      </w:r>
      <w:bookmarkStart w:id="1214" w:name="Xah998370"/>
      <w:bookmarkEnd w:id="1214"/>
      <w:r w:rsidRPr="0065626D">
        <w:rPr>
          <w:b w:val="0"/>
          <w:bCs w:val="0"/>
        </w:rPr>
        <w:t xml:space="preserve"> of every table</w:t>
      </w:r>
      <w:bookmarkStart w:id="1215" w:name="Xah998371"/>
      <w:bookmarkEnd w:id="1215"/>
      <w:r w:rsidRPr="0065626D">
        <w:rPr>
          <w:b w:val="0"/>
          <w:bCs w:val="0"/>
        </w:rPr>
        <w:t>. However, in order to reduce processing requirements, it is permissible to segment columns into distinct classes and base the level of statistics collection for a particular column on class membership. Class definitions must rely solely on schema-related attributes of a col</w:t>
      </w:r>
      <w:r w:rsidRPr="0065626D">
        <w:rPr>
          <w:b w:val="0"/>
          <w:bCs w:val="0"/>
        </w:rPr>
        <w:softHyphen/>
        <w:t>umn and must be applied consistently across all tables. For example:</w:t>
      </w:r>
      <w:bookmarkStart w:id="1216" w:name="Rah_Ref389542976P"/>
      <w:bookmarkEnd w:id="1211"/>
      <w:r w:rsidR="000E1EE1" w:rsidRPr="0065626D">
        <w:rPr>
          <w:b w:val="0"/>
          <w:bCs w:val="0"/>
          <w:vanish/>
        </w:rPr>
        <w:fldChar w:fldCharType="begin" w:fldLock="1"/>
      </w:r>
      <w:r w:rsidRPr="0065626D">
        <w:rPr>
          <w:b w:val="0"/>
          <w:bCs w:val="0"/>
          <w:vanish/>
        </w:rPr>
        <w:instrText xml:space="preserve">PAGEREF Rah_Ref389542976 \h  \* MERGEFORMAT </w:instrText>
      </w:r>
      <w:r w:rsidR="000E1EE1" w:rsidRPr="0065626D">
        <w:rPr>
          <w:b w:val="0"/>
          <w:bCs w:val="0"/>
          <w:vanish/>
        </w:rPr>
      </w:r>
      <w:r w:rsidR="000E1EE1" w:rsidRPr="0065626D">
        <w:rPr>
          <w:b w:val="0"/>
          <w:bCs w:val="0"/>
          <w:vanish/>
        </w:rPr>
        <w:fldChar w:fldCharType="separate"/>
      </w:r>
      <w:r w:rsidRPr="0065626D">
        <w:rPr>
          <w:b w:val="0"/>
          <w:bCs w:val="0"/>
          <w:vanish/>
        </w:rPr>
        <w:t>103</w:t>
      </w:r>
      <w:r w:rsidR="000E1EE1" w:rsidRPr="0065626D">
        <w:rPr>
          <w:b w:val="0"/>
          <w:bCs w:val="0"/>
          <w:vanish/>
        </w:rPr>
        <w:fldChar w:fldCharType="end"/>
      </w:r>
      <w:bookmarkEnd w:id="1216"/>
      <w:r w:rsidR="000E1EE1" w:rsidRPr="0065626D">
        <w:rPr>
          <w:b w:val="0"/>
          <w:bCs w:val="0"/>
          <w:vanish/>
        </w:rPr>
        <w:fldChar w:fldCharType="begin"/>
      </w:r>
      <w:r w:rsidRPr="0065626D">
        <w:rPr>
          <w:b w:val="0"/>
          <w:bCs w:val="0"/>
        </w:rPr>
        <w:instrText>xe "Statistics"</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"Database load"</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"Column"</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"Tables"</w:instrText>
      </w:r>
      <w:r w:rsidR="000E1EE1" w:rsidRPr="0065626D">
        <w:rPr>
          <w:b w:val="0"/>
          <w:bCs w:val="0"/>
          <w:vanish/>
        </w:rPr>
        <w:fldChar w:fldCharType="end"/>
      </w:r>
    </w:p>
    <w:p w:rsidR="00753E82" w:rsidRDefault="00551FF5" w:rsidP="00753E82">
      <w:pPr>
        <w:pStyle w:val="Bullets"/>
        <w:widowControl w:val="0"/>
      </w:pPr>
      <w:r>
        <w:t>M</w:t>
      </w:r>
      <w:r w:rsidR="00753E82">
        <w:t>embership in an index</w:t>
      </w:r>
      <w:bookmarkStart w:id="1217" w:name="Xah998372"/>
      <w:bookmarkEnd w:id="1217"/>
      <w:r w:rsidR="000E1EE1">
        <w:fldChar w:fldCharType="begin"/>
      </w:r>
      <w:r w:rsidR="00753E82">
        <w:instrText>xe "index"</w:instrText>
      </w:r>
      <w:r w:rsidR="000E1EE1">
        <w:fldChar w:fldCharType="end"/>
      </w:r>
      <w:r w:rsidR="00753E82">
        <w:t>;</w:t>
      </w:r>
    </w:p>
    <w:p w:rsidR="00753E82" w:rsidRDefault="00551FF5" w:rsidP="00753E82">
      <w:pPr>
        <w:pStyle w:val="Bullets"/>
        <w:widowControl w:val="0"/>
      </w:pPr>
      <w:r>
        <w:t>L</w:t>
      </w:r>
      <w:r w:rsidR="00753E82">
        <w:t>eading or other position in an index</w:t>
      </w:r>
      <w:bookmarkStart w:id="1218" w:name="Xah998374"/>
      <w:bookmarkEnd w:id="1218"/>
      <w:r w:rsidR="000E1EE1">
        <w:fldChar w:fldCharType="begin"/>
      </w:r>
      <w:r w:rsidR="00753E82">
        <w:instrText>xe "index"</w:instrText>
      </w:r>
      <w:r w:rsidR="000E1EE1">
        <w:fldChar w:fldCharType="end"/>
      </w:r>
      <w:r w:rsidR="00753E82">
        <w:t>;</w:t>
      </w:r>
    </w:p>
    <w:p w:rsidR="00753E82" w:rsidRDefault="00551FF5" w:rsidP="00753E82">
      <w:pPr>
        <w:pStyle w:val="Bullets"/>
        <w:widowControl w:val="0"/>
      </w:pPr>
      <w:r>
        <w:t>U</w:t>
      </w:r>
      <w:r w:rsidR="00753E82">
        <w:t>se in a constraint</w:t>
      </w:r>
      <w:bookmarkStart w:id="1219" w:name="Xah998376"/>
      <w:bookmarkEnd w:id="1219"/>
      <w:r w:rsidR="000E1EE1">
        <w:fldChar w:fldCharType="begin"/>
      </w:r>
      <w:r w:rsidR="00753E82">
        <w:instrText>xe "Constraints"</w:instrText>
      </w:r>
      <w:r w:rsidR="000E1EE1">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rsidR="00753E82" w:rsidRDefault="00753E82" w:rsidP="00753E82">
      <w:pPr>
        <w:widowControl w:val="0"/>
      </w:pPr>
      <w:r>
        <w:t>Statistics</w:t>
      </w:r>
      <w:bookmarkStart w:id="1220" w:name="Xah998378"/>
      <w:bookmarkEnd w:id="1220"/>
      <w:r w:rsidR="000E1EE1">
        <w:fldChar w:fldCharType="begin"/>
      </w:r>
      <w:r>
        <w:instrText>xe "Statistics"</w:instrText>
      </w:r>
      <w:r w:rsidR="000E1EE1">
        <w:fldChar w:fldCharType="end"/>
      </w:r>
      <w:r>
        <w:t xml:space="preserve"> that operate in sets, such as distribution statistics, should employ a fixed set appropriate to the scale factor</w:t>
      </w:r>
      <w:bookmarkStart w:id="1221" w:name="Xah998379"/>
      <w:bookmarkEnd w:id="1221"/>
      <w:r w:rsidR="000E1EE1">
        <w:fldChar w:fldCharType="begin"/>
      </w:r>
      <w:r>
        <w:instrText>xe "Scale factor"</w:instrText>
      </w:r>
      <w:r w:rsidR="000E1EE1">
        <w:fldChar w:fldCharType="end"/>
      </w:r>
      <w:r>
        <w:t xml:space="preserve"> used. Knowledge of the cardinality, values or distribution of a non-key column</w:t>
      </w:r>
      <w:bookmarkStart w:id="1222" w:name="Xah998381"/>
      <w:bookmarkEnd w:id="1222"/>
      <w:r w:rsidR="000E1EE1">
        <w:fldChar w:fldCharType="begin"/>
      </w:r>
      <w:r>
        <w:instrText>xe "Column"</w:instrText>
      </w:r>
      <w:r w:rsidR="000E1EE1">
        <w:fldChar w:fldCharType="end"/>
      </w:r>
      <w:r>
        <w:t xml:space="preserve"> as specified in </w:t>
      </w:r>
      <w:hyperlink r:id="rId41" w:anchor="_blank" w:history="1">
        <w:r>
          <w:t xml:space="preserve">Clause </w:t>
        </w:r>
        <w:r w:rsidR="000E1EE1">
          <w:fldChar w:fldCharType="begin"/>
        </w:r>
        <w:r>
          <w:instrText xml:space="preserve"> REF Rag21450T \r \h </w:instrText>
        </w:r>
        <w:r w:rsidR="000E1EE1">
          <w:fldChar w:fldCharType="separate"/>
        </w:r>
        <w:r w:rsidR="0033187C">
          <w:t xml:space="preserve">4:  </w:t>
        </w:r>
        <w:r w:rsidR="000E1EE1">
          <w:fldChar w:fldCharType="end"/>
        </w:r>
      </w:hyperlink>
      <w:r>
        <w:t xml:space="preserve"> cannot be used to tailor statistics gathering.</w:t>
      </w:r>
    </w:p>
    <w:p w:rsidR="00753E82" w:rsidRPr="0065626D" w:rsidRDefault="00753E82" w:rsidP="00753E82">
      <w:pPr>
        <w:pStyle w:val="Heading3"/>
        <w:keepNext w:val="0"/>
        <w:rPr>
          <w:b w:val="0"/>
          <w:bCs w:val="0"/>
        </w:rPr>
      </w:pPr>
      <w:bookmarkStart w:id="1223" w:name="Rah_Ref389543089"/>
      <w:bookmarkStart w:id="1224" w:name="Rah_Ref389543089T"/>
      <w:bookmarkEnd w:id="1223"/>
      <w:r w:rsidRPr="0065626D">
        <w:rPr>
          <w:b w:val="0"/>
          <w:bCs w:val="0"/>
        </w:rPr>
        <w:t>Special rules apply to the use of so-called profile-directed optimization</w:t>
      </w:r>
      <w:bookmarkStart w:id="1225" w:name="Xah998386"/>
      <w:bookmarkEnd w:id="1225"/>
      <w:r w:rsidRPr="0065626D">
        <w:rPr>
          <w:b w:val="0"/>
          <w:bCs w:val="0"/>
        </w:rPr>
        <w:t xml:space="preserve"> (PDO), in which binary executables are reordered or otherwise optimized to best suit the needs of a particular workload.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226" w:name="Xah998388"/>
      <w:bookmarkEnd w:id="1226"/>
      <w:r w:rsidRPr="0065626D">
        <w:rPr>
          <w:b w:val="0"/>
          <w:bCs w:val="0"/>
        </w:rPr>
        <w:t xml:space="preserve"> to optimize executa</w:t>
      </w:r>
      <w:r w:rsidRPr="0065626D">
        <w:rPr>
          <w:b w:val="0"/>
          <w:bCs w:val="0"/>
        </w:rPr>
        <w:softHyphen/>
        <w:t>bles of a database product for a particular workload. Such optimization is permissible if all of the following condi</w:t>
      </w:r>
      <w:r w:rsidRPr="0065626D">
        <w:rPr>
          <w:b w:val="0"/>
          <w:bCs w:val="0"/>
        </w:rPr>
        <w:softHyphen/>
        <w:t>tions are satisfied:</w:t>
      </w:r>
      <w:bookmarkStart w:id="1227" w:name="Rah_Ref389543089P"/>
      <w:bookmarkEnd w:id="1224"/>
      <w:r w:rsidR="000E1EE1" w:rsidRPr="0065626D">
        <w:rPr>
          <w:b w:val="0"/>
          <w:bCs w:val="0"/>
          <w:vanish/>
        </w:rPr>
        <w:fldChar w:fldCharType="begin" w:fldLock="1"/>
      </w:r>
      <w:r w:rsidRPr="0065626D">
        <w:rPr>
          <w:b w:val="0"/>
          <w:bCs w:val="0"/>
          <w:vanish/>
        </w:rPr>
        <w:instrText xml:space="preserve">PAGEREF Rah_Ref389543089 \h  \* MERGEFORMAT </w:instrText>
      </w:r>
      <w:r w:rsidR="000E1EE1" w:rsidRPr="0065626D">
        <w:rPr>
          <w:b w:val="0"/>
          <w:bCs w:val="0"/>
          <w:vanish/>
        </w:rPr>
      </w:r>
      <w:r w:rsidR="000E1EE1" w:rsidRPr="0065626D">
        <w:rPr>
          <w:b w:val="0"/>
          <w:bCs w:val="0"/>
          <w:vanish/>
        </w:rPr>
        <w:fldChar w:fldCharType="separate"/>
      </w:r>
      <w:r w:rsidRPr="0065626D">
        <w:rPr>
          <w:b w:val="0"/>
          <w:bCs w:val="0"/>
          <w:vanish/>
        </w:rPr>
        <w:t>103</w:t>
      </w:r>
      <w:r w:rsidR="000E1EE1" w:rsidRPr="0065626D">
        <w:rPr>
          <w:b w:val="0"/>
          <w:bCs w:val="0"/>
          <w:vanish/>
        </w:rPr>
        <w:fldChar w:fldCharType="end"/>
      </w:r>
      <w:bookmarkEnd w:id="1227"/>
      <w:r w:rsidR="000E1EE1" w:rsidRPr="0065626D">
        <w:rPr>
          <w:b w:val="0"/>
          <w:bCs w:val="0"/>
          <w:vanish/>
        </w:rPr>
        <w:fldChar w:fldCharType="begin"/>
      </w:r>
      <w:r w:rsidRPr="0065626D">
        <w:rPr>
          <w:b w:val="0"/>
          <w:bCs w:val="0"/>
        </w:rPr>
        <w:instrText>xe "Optimization"</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"Test sponsor"</w:instrText>
      </w:r>
      <w:r w:rsidR="000E1EE1" w:rsidRPr="0065626D">
        <w:rPr>
          <w:b w:val="0"/>
          <w:bCs w:val="0"/>
          <w:vanish/>
        </w:rPr>
        <w:fldChar w:fldCharType="end"/>
      </w:r>
    </w:p>
    <w:p w:rsidR="00753E82" w:rsidRDefault="00753E82" w:rsidP="00753E82">
      <w:pPr>
        <w:pStyle w:val="Numbered"/>
        <w:widowControl w:val="0"/>
        <w:numPr>
          <w:ilvl w:val="0"/>
          <w:numId w:val="70"/>
        </w:numPr>
      </w:pPr>
      <w:r>
        <w:t>The use of PDO or similar procedures by the test sponsor</w:t>
      </w:r>
      <w:bookmarkStart w:id="1228" w:name="Xah998389"/>
      <w:bookmarkEnd w:id="1228"/>
      <w:r w:rsidR="000E1EE1">
        <w:fldChar w:fldCharType="begin"/>
      </w:r>
      <w:r>
        <w:instrText>xe "Test sponsor"</w:instrText>
      </w:r>
      <w:r w:rsidR="000E1EE1">
        <w:fldChar w:fldCharType="end"/>
      </w:r>
      <w:r>
        <w:t xml:space="preserve"> must be disclosed.</w:t>
      </w:r>
    </w:p>
    <w:p w:rsidR="00753E82" w:rsidRDefault="00753E82" w:rsidP="00753E82">
      <w:pPr>
        <w:pStyle w:val="Numbered"/>
        <w:widowControl w:val="0"/>
      </w:pPr>
      <w:r>
        <w:t>The procedure and any scripts used to perform the optimization</w:t>
      </w:r>
      <w:bookmarkStart w:id="1229" w:name="Xah998391"/>
      <w:bookmarkEnd w:id="1229"/>
      <w:r w:rsidR="000E1EE1">
        <w:fldChar w:fldCharType="begin"/>
      </w:r>
      <w:r>
        <w:instrText>xe "Optimization"</w:instrText>
      </w:r>
      <w:r w:rsidR="000E1EE1">
        <w:fldChar w:fldCharType="end"/>
      </w:r>
      <w:r>
        <w:t xml:space="preserve"> must be disclosed.</w:t>
      </w:r>
    </w:p>
    <w:p w:rsidR="00753E82" w:rsidRDefault="00753E82" w:rsidP="00753E82">
      <w:pPr>
        <w:pStyle w:val="Numbered"/>
        <w:widowControl w:val="0"/>
      </w:pPr>
      <w:r>
        <w:t>The procedure used by the test sponsor</w:t>
      </w:r>
      <w:bookmarkStart w:id="1230" w:name="Xah998393"/>
      <w:bookmarkEnd w:id="1230"/>
      <w:r w:rsidR="000E1EE1">
        <w:fldChar w:fldCharType="begin"/>
      </w:r>
      <w:r>
        <w:instrText>xe "Test sponsor"</w:instrText>
      </w:r>
      <w:r w:rsidR="000E1EE1">
        <w:fldChar w:fldCharType="end"/>
      </w:r>
      <w:r>
        <w:t xml:space="preserve"> could reasonably be used by a customer on a shipped database execut</w:t>
      </w:r>
      <w:r>
        <w:softHyphen/>
        <w:t>able.</w:t>
      </w:r>
    </w:p>
    <w:p w:rsidR="00753E82" w:rsidRDefault="00753E82" w:rsidP="00753E82">
      <w:pPr>
        <w:pStyle w:val="Numbered"/>
        <w:widowControl w:val="0"/>
      </w:pPr>
      <w:r>
        <w:t>The optimized database executables resulting from the application of the procedure must be supported by the database software vendor.</w:t>
      </w:r>
    </w:p>
    <w:p w:rsidR="00753E82" w:rsidRDefault="00753E82" w:rsidP="00753E82">
      <w:pPr>
        <w:pStyle w:val="Numbered"/>
        <w:widowControl w:val="0"/>
      </w:pPr>
      <w:r>
        <w:t>The workload used to drive the optimization</w:t>
      </w:r>
      <w:bookmarkStart w:id="1231" w:name="Xah998396"/>
      <w:bookmarkEnd w:id="1231"/>
      <w:r w:rsidR="000E1EE1">
        <w:fldChar w:fldCharType="begin"/>
      </w:r>
      <w:r>
        <w:instrText>xe "Optimization"</w:instrText>
      </w:r>
      <w:r w:rsidR="000E1EE1">
        <w:fldChar w:fldCharType="end"/>
      </w:r>
      <w:r>
        <w:t xml:space="preserve"> is as described in </w:t>
      </w:r>
      <w:hyperlink w:anchor="Rah_Ref389543039" w:history="1">
        <w:r>
          <w:t>Clause 5.2.10</w:t>
        </w:r>
      </w:hyperlink>
      <w:r>
        <w:t>.</w:t>
      </w:r>
    </w:p>
    <w:p w:rsidR="00753E82" w:rsidRDefault="00753E82" w:rsidP="00753E82">
      <w:pPr>
        <w:pStyle w:val="Numbered"/>
        <w:widowControl w:val="0"/>
      </w:pPr>
      <w:r>
        <w:t>The same set of DBMS executables must be used for all phases of the benchmark.</w:t>
      </w:r>
    </w:p>
    <w:p w:rsidR="00753E82" w:rsidRPr="0065626D" w:rsidRDefault="00753E82" w:rsidP="00753E82">
      <w:pPr>
        <w:pStyle w:val="Heading3"/>
        <w:keepNext w:val="0"/>
        <w:rPr>
          <w:b w:val="0"/>
          <w:bCs w:val="0"/>
        </w:rPr>
      </w:pPr>
      <w:bookmarkStart w:id="1232" w:name="Rah_Ref389543039"/>
      <w:bookmarkStart w:id="1233" w:name="Rah_Ref389543039T"/>
      <w:bookmarkEnd w:id="1232"/>
      <w:r w:rsidRPr="0065626D">
        <w:rPr>
          <w:b w:val="0"/>
          <w:bCs w:val="0"/>
        </w:rPr>
        <w:t>If profile-directed optimization</w:t>
      </w:r>
      <w:bookmarkStart w:id="1234" w:name="Xah998403"/>
      <w:bookmarkEnd w:id="1234"/>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35" w:name="Xah998408"/>
      <w:bookmarkEnd w:id="1235"/>
      <w:r w:rsidRPr="0065626D">
        <w:rPr>
          <w:b w:val="0"/>
          <w:bCs w:val="0"/>
        </w:rPr>
        <w:t xml:space="preserve"> with default substitution parameter</w:t>
      </w:r>
      <w:bookmarkStart w:id="1236" w:name="Xah998409"/>
      <w:bookmarkEnd w:id="1236"/>
      <w:r w:rsidRPr="0065626D">
        <w:rPr>
          <w:b w:val="0"/>
          <w:bCs w:val="0"/>
        </w:rPr>
        <w:t>s applied.</w:t>
      </w:r>
      <w:bookmarkStart w:id="1237" w:name="Rah_Ref389543039P"/>
      <w:bookmarkEnd w:id="1233"/>
      <w:r w:rsidR="000E1EE1" w:rsidRPr="0065626D">
        <w:rPr>
          <w:b w:val="0"/>
          <w:bCs w:val="0"/>
          <w:vanish/>
        </w:rPr>
        <w:fldChar w:fldCharType="begin" w:fldLock="1"/>
      </w:r>
      <w:r w:rsidRPr="0065626D">
        <w:rPr>
          <w:b w:val="0"/>
          <w:bCs w:val="0"/>
          <w:vanish/>
        </w:rPr>
        <w:instrText xml:space="preserve">PAGEREF Rah_Ref389543039 \h  \* MERGEFORMAT </w:instrText>
      </w:r>
      <w:r w:rsidR="000E1EE1" w:rsidRPr="0065626D">
        <w:rPr>
          <w:b w:val="0"/>
          <w:bCs w:val="0"/>
          <w:vanish/>
        </w:rPr>
      </w:r>
      <w:r w:rsidR="000E1EE1" w:rsidRPr="0065626D">
        <w:rPr>
          <w:b w:val="0"/>
          <w:bCs w:val="0"/>
          <w:vanish/>
        </w:rPr>
        <w:fldChar w:fldCharType="separate"/>
      </w:r>
      <w:r w:rsidRPr="0065626D">
        <w:rPr>
          <w:b w:val="0"/>
          <w:bCs w:val="0"/>
          <w:vanish/>
        </w:rPr>
        <w:t>104</w:t>
      </w:r>
      <w:r w:rsidR="000E1EE1" w:rsidRPr="0065626D">
        <w:rPr>
          <w:b w:val="0"/>
          <w:bCs w:val="0"/>
          <w:vanish/>
        </w:rPr>
        <w:fldChar w:fldCharType="end"/>
      </w:r>
      <w:bookmarkEnd w:id="1237"/>
      <w:r w:rsidR="000E1EE1" w:rsidRPr="0065626D">
        <w:rPr>
          <w:b w:val="0"/>
          <w:bCs w:val="0"/>
          <w:vanish/>
        </w:rPr>
        <w:fldChar w:fldCharType="begin"/>
      </w:r>
      <w:r w:rsidRPr="0065626D">
        <w:rPr>
          <w:b w:val="0"/>
          <w:bCs w:val="0"/>
        </w:rPr>
        <w:instrText>xe "Optimization"</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"Scale factor"</w:instrText>
      </w:r>
      <w:r w:rsidR="000E1EE1" w:rsidRPr="0065626D">
        <w:rPr>
          <w:b w:val="0"/>
          <w:bCs w:val="0"/>
          <w:vanish/>
        </w:rPr>
        <w:fldChar w:fldCharType="end"/>
      </w:r>
      <w:r w:rsidR="000E1EE1" w:rsidRPr="0065626D">
        <w:rPr>
          <w:b w:val="0"/>
          <w:bCs w:val="0"/>
          <w:vanish/>
        </w:rPr>
        <w:fldChar w:fldCharType="begin"/>
      </w:r>
      <w:r w:rsidRPr="0065626D">
        <w:rPr>
          <w:b w:val="0"/>
          <w:bCs w:val="0"/>
        </w:rPr>
        <w:instrText>xe "Query:Substitution Parameters"</w:instrText>
      </w:r>
      <w:r w:rsidR="000E1EE1" w:rsidRPr="0065626D">
        <w:rPr>
          <w:b w:val="0"/>
          <w:bCs w:val="0"/>
          <w:vanish/>
        </w:rPr>
        <w:fldChar w:fldCharType="end"/>
      </w:r>
    </w:p>
    <w:p w:rsidR="00753E82" w:rsidRDefault="00753E82" w:rsidP="00753E82">
      <w:pPr>
        <w:pStyle w:val="Heading2"/>
        <w:keepNext w:val="0"/>
        <w:widowControl w:val="0"/>
      </w:pPr>
      <w:bookmarkStart w:id="1238" w:name="Rah_Ref389554505"/>
      <w:bookmarkStart w:id="1239" w:name="Rah_Ref389554505T"/>
      <w:bookmarkStart w:id="1240" w:name="_Toc149484557"/>
      <w:bookmarkEnd w:id="1238"/>
      <w:r>
        <w:t>Execution Rules</w:t>
      </w:r>
      <w:bookmarkStart w:id="1241" w:name="Xah998412"/>
      <w:bookmarkStart w:id="1242" w:name="Rah_Ref389554505P"/>
      <w:bookmarkEnd w:id="1239"/>
      <w:bookmarkEnd w:id="1240"/>
      <w:bookmarkEnd w:id="1241"/>
      <w:r w:rsidR="000E1EE1">
        <w:rPr>
          <w:vanish/>
        </w:rPr>
        <w:fldChar w:fldCharType="begin" w:fldLock="1"/>
      </w:r>
      <w:r>
        <w:rPr>
          <w:vanish/>
        </w:rPr>
        <w:instrText xml:space="preserve">PAGEREF Rah_Ref389554505 \h  \* MERGEFORMAT </w:instrText>
      </w:r>
      <w:r w:rsidR="000E1EE1">
        <w:rPr>
          <w:vanish/>
        </w:rPr>
      </w:r>
      <w:r w:rsidR="000E1EE1">
        <w:rPr>
          <w:vanish/>
        </w:rPr>
        <w:fldChar w:fldCharType="separate"/>
      </w:r>
      <w:r>
        <w:rPr>
          <w:vanish/>
        </w:rPr>
        <w:t>104</w:t>
      </w:r>
      <w:r w:rsidR="000E1EE1">
        <w:rPr>
          <w:vanish/>
        </w:rPr>
        <w:fldChar w:fldCharType="end"/>
      </w:r>
      <w:bookmarkEnd w:id="1242"/>
      <w:r w:rsidR="000E1EE1">
        <w:rPr>
          <w:vanish/>
        </w:rPr>
        <w:fldChar w:fldCharType="begin"/>
      </w:r>
      <w:r>
        <w:instrText>xe "Execution Rules"</w:instrText>
      </w:r>
      <w:r w:rsidR="000E1EE1">
        <w:rPr>
          <w:vanish/>
        </w:rPr>
        <w:fldChar w:fldCharType="end"/>
      </w:r>
    </w:p>
    <w:p w:rsidR="00753E82" w:rsidRDefault="00753E82" w:rsidP="00753E82">
      <w:pPr>
        <w:pStyle w:val="Heading3"/>
        <w:keepNext w:val="0"/>
      </w:pPr>
      <w:r>
        <w:t>General Rules</w:t>
      </w:r>
    </w:p>
    <w:p w:rsidR="00753E82" w:rsidRDefault="00753E82" w:rsidP="00753E82">
      <w:pPr>
        <w:pStyle w:val="Heading4"/>
      </w:pPr>
      <w:r>
        <w:t>The driver must submit queries through one or more sessions</w:t>
      </w:r>
      <w:bookmarkStart w:id="1243" w:name="Xah998415"/>
      <w:bookmarkEnd w:id="1243"/>
      <w:r w:rsidR="000E1EE1">
        <w:fldChar w:fldCharType="begin"/>
      </w:r>
      <w:r>
        <w:instrText>xe "Sessions"</w:instrText>
      </w:r>
      <w:r w:rsidR="000E1EE1">
        <w:fldChar w:fldCharType="end"/>
      </w:r>
      <w:r>
        <w:t xml:space="preserve"> on the SUT</w:t>
      </w:r>
      <w:bookmarkStart w:id="1244" w:name="Xah998416"/>
      <w:bookmarkEnd w:id="1244"/>
      <w:r w:rsidR="000E1EE1">
        <w:fldChar w:fldCharType="begin"/>
      </w:r>
      <w:r>
        <w:instrText>xe "SUT"</w:instrText>
      </w:r>
      <w:r w:rsidR="000E1EE1">
        <w:fldChar w:fldCharType="end"/>
      </w:r>
      <w:r>
        <w:t>. Each session corresponds to one, and only one, query stream</w:t>
      </w:r>
      <w:bookmarkStart w:id="1245" w:name="Xah998418"/>
      <w:bookmarkEnd w:id="1245"/>
      <w:r w:rsidR="000E1EE1">
        <w:fldChar w:fldCharType="begin"/>
      </w:r>
      <w:r>
        <w:instrText>xe "Streams"</w:instrText>
      </w:r>
      <w:r w:rsidR="000E1EE1">
        <w:fldChar w:fldCharType="end"/>
      </w:r>
      <w:r>
        <w:t xml:space="preserve"> on the SUT. </w:t>
      </w:r>
    </w:p>
    <w:p w:rsidR="00753E82" w:rsidRDefault="00753E82" w:rsidP="00753E82">
      <w:pPr>
        <w:pStyle w:val="Heading4"/>
      </w:pPr>
      <w:r>
        <w:t>Parallel activity within the SUT</w:t>
      </w:r>
      <w:bookmarkStart w:id="1246" w:name="Xah998419"/>
      <w:bookmarkEnd w:id="1246"/>
      <w:r w:rsidR="000E1EE1">
        <w:fldChar w:fldCharType="begin"/>
      </w:r>
      <w:r>
        <w:instrText>xe "SUT"</w:instrText>
      </w:r>
      <w:r w:rsidR="000E1EE1">
        <w:fldChar w:fldCharType="end"/>
      </w:r>
      <w:r>
        <w:t xml:space="preserve"> directed toward the execution of a single query (i.e., intra-query parallelism) is not restricted.</w:t>
      </w:r>
    </w:p>
    <w:p w:rsidR="00753E82" w:rsidRDefault="00753E82" w:rsidP="00753E82">
      <w:pPr>
        <w:pStyle w:val="Heading4"/>
      </w:pPr>
      <w:r>
        <w:t>To measure the performance of a system using the TPC</w:t>
      </w:r>
      <w:bookmarkStart w:id="1247" w:name="Xah998421"/>
      <w:bookmarkEnd w:id="1247"/>
      <w:r w:rsidR="000E1EE1">
        <w:fldChar w:fldCharType="begin"/>
      </w:r>
      <w:r>
        <w:instrText>xe "TPC"</w:instrText>
      </w:r>
      <w:r w:rsidR="000E1EE1">
        <w:fldChar w:fldCharType="end"/>
      </w:r>
      <w:r>
        <w:t xml:space="preserve"> Benchmark™ H, the test sponsor</w:t>
      </w:r>
      <w:bookmarkStart w:id="1248" w:name="Xah998422"/>
      <w:bookmarkEnd w:id="1248"/>
      <w:r w:rsidR="000E1EE1">
        <w:fldChar w:fldCharType="begin"/>
      </w:r>
      <w:r>
        <w:instrText>xe "Test sponsor"</w:instrText>
      </w:r>
      <w:r w:rsidR="000E1EE1">
        <w:fldChar w:fldCharType="end"/>
      </w:r>
      <w:r>
        <w:t xml:space="preserve"> will execute runs com</w:t>
      </w:r>
      <w:r>
        <w:softHyphen/>
        <w:t>posed of:</w:t>
      </w:r>
    </w:p>
    <w:p w:rsidR="00753E82" w:rsidRDefault="00753E82" w:rsidP="00753E82">
      <w:pPr>
        <w:pStyle w:val="Bullets"/>
        <w:widowControl w:val="0"/>
      </w:pPr>
      <w:r>
        <w:t xml:space="preserve">A </w:t>
      </w:r>
      <w:r>
        <w:rPr>
          <w:b/>
          <w:bCs/>
        </w:rPr>
        <w:t>power test</w:t>
      </w:r>
      <w:bookmarkStart w:id="1249" w:name="Xah998424"/>
      <w:bookmarkEnd w:id="1249"/>
      <w:r w:rsidR="000E1EE1">
        <w:rPr>
          <w:b/>
          <w:bCs/>
        </w:rPr>
        <w:fldChar w:fldCharType="begin"/>
      </w:r>
      <w:r>
        <w:instrText>xe "Power Test"</w:instrText>
      </w:r>
      <w:r w:rsidR="000E1EE1">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rsidR="00753E82" w:rsidRDefault="00753E82" w:rsidP="00753E82">
      <w:pPr>
        <w:pStyle w:val="Bullets"/>
        <w:widowControl w:val="0"/>
      </w:pPr>
      <w:r>
        <w:t xml:space="preserve">A </w:t>
      </w:r>
      <w:r>
        <w:rPr>
          <w:b/>
          <w:bCs/>
        </w:rPr>
        <w:t>throughput test</w:t>
      </w:r>
      <w:bookmarkStart w:id="1250" w:name="Xah998429"/>
      <w:bookmarkEnd w:id="1250"/>
      <w:r w:rsidR="000E1EE1">
        <w:rPr>
          <w:b/>
          <w:bCs/>
        </w:rPr>
        <w:fldChar w:fldCharType="begin"/>
      </w:r>
      <w:r>
        <w:instrText>xe "Throughput Test"</w:instrText>
      </w:r>
      <w:r w:rsidR="000E1EE1">
        <w:rPr>
          <w:b/>
          <w:bCs/>
        </w:rPr>
        <w:fldChar w:fldCharType="end"/>
      </w:r>
      <w:r>
        <w:t>, to measure the ability of the system to process the most queries in the least amount of time. In this test, several pairs of refresh function</w:t>
      </w:r>
      <w:bookmarkStart w:id="1251" w:name="Xah998431"/>
      <w:bookmarkEnd w:id="1251"/>
      <w:r w:rsidR="000E1EE1">
        <w:fldChar w:fldCharType="begin"/>
      </w:r>
      <w:r>
        <w:instrText>xe "Refresh Functions"</w:instrText>
      </w:r>
      <w:r w:rsidR="000E1EE1">
        <w:fldChar w:fldCharType="end"/>
      </w:r>
      <w:r>
        <w:t>s are executed exclusively by a separate refresh stream</w:t>
      </w:r>
      <w:bookmarkStart w:id="1252" w:name="Xah998432"/>
      <w:bookmarkEnd w:id="1252"/>
      <w:r w:rsidR="000E1EE1">
        <w:fldChar w:fldCharType="begin"/>
      </w:r>
      <w:r>
        <w:instrText>xe "Streams"</w:instrText>
      </w:r>
      <w:r w:rsidR="000E1EE1">
        <w:fldChar w:fldCharType="end"/>
      </w:r>
      <w:r>
        <w:t xml:space="preserve"> and scheduled as defined by the test sponsor.</w:t>
      </w:r>
    </w:p>
    <w:p w:rsidR="00753E82" w:rsidRDefault="00753E82" w:rsidP="00753E82">
      <w:pPr>
        <w:widowControl w:val="0"/>
      </w:pPr>
      <w:r>
        <w:rPr>
          <w:b/>
          <w:bCs/>
        </w:rPr>
        <w:t>Comment</w:t>
      </w:r>
      <w:r>
        <w:t>: The throughput test</w:t>
      </w:r>
      <w:bookmarkStart w:id="1253" w:name="Xah998433"/>
      <w:bookmarkEnd w:id="1253"/>
      <w:r w:rsidR="000E1EE1">
        <w:fldChar w:fldCharType="begin"/>
      </w:r>
      <w:r>
        <w:instrText>xe "Throughput Test"</w:instrText>
      </w:r>
      <w:r w:rsidR="000E1EE1">
        <w:fldChar w:fldCharType="end"/>
      </w:r>
      <w:r>
        <w:t xml:space="preserve"> is where test sponsors can demonstrate the performance of their systems against a multi-user workload.</w:t>
      </w:r>
    </w:p>
    <w:p w:rsidR="00753E82" w:rsidRDefault="00753E82" w:rsidP="00753E82">
      <w:pPr>
        <w:pStyle w:val="Heading4"/>
      </w:pPr>
      <w:bookmarkStart w:id="1254" w:name="Rah_Ref417203300"/>
      <w:bookmarkStart w:id="1255" w:name="Rah_Ref417203300T"/>
      <w:bookmarkEnd w:id="1254"/>
      <w:r>
        <w:lastRenderedPageBreak/>
        <w:t>The performance test follows the load</w:t>
      </w:r>
      <w:bookmarkStart w:id="1256" w:name="Xah998436"/>
      <w:bookmarkEnd w:id="1256"/>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0E1EE1">
        <w:fldChar w:fldCharType="begin"/>
      </w:r>
      <w:r>
        <w:instrText xml:space="preserve"> REF Rak_Ref415032494T \r \h </w:instrText>
      </w:r>
      <w:r w:rsidR="000E1EE1">
        <w:fldChar w:fldCharType="separate"/>
      </w:r>
      <w:r w:rsidR="00A27C47">
        <w:t>8.3.7.1</w:t>
      </w:r>
      <w:r w:rsidR="000E1EE1">
        <w:fldChar w:fldCharType="end"/>
      </w:r>
      <w:r>
        <w:t>). Examples of acceptable activity include but are not limited to:</w:t>
      </w:r>
      <w:bookmarkStart w:id="1257" w:name="Rah_Ref417203300P"/>
      <w:bookmarkEnd w:id="1255"/>
      <w:r w:rsidR="000E1EE1">
        <w:rPr>
          <w:vanish/>
        </w:rPr>
        <w:fldChar w:fldCharType="begin" w:fldLock="1"/>
      </w:r>
      <w:r>
        <w:rPr>
          <w:vanish/>
        </w:rPr>
        <w:instrText xml:space="preserve">PAGEREF Rah_Ref417203300 \h  \* MERGEFORMAT </w:instrText>
      </w:r>
      <w:r w:rsidR="000E1EE1">
        <w:rPr>
          <w:vanish/>
        </w:rPr>
      </w:r>
      <w:r w:rsidR="000E1EE1">
        <w:rPr>
          <w:vanish/>
        </w:rPr>
        <w:fldChar w:fldCharType="separate"/>
      </w:r>
      <w:r>
        <w:rPr>
          <w:vanish/>
        </w:rPr>
        <w:t>104</w:t>
      </w:r>
      <w:r w:rsidR="000E1EE1">
        <w:rPr>
          <w:vanish/>
        </w:rPr>
        <w:fldChar w:fldCharType="end"/>
      </w:r>
      <w:bookmarkEnd w:id="1257"/>
      <w:r w:rsidR="000E1EE1">
        <w:rPr>
          <w:vanish/>
        </w:rPr>
        <w:fldChar w:fldCharType="begin"/>
      </w:r>
      <w:r>
        <w:instrText>xe "Database load"</w:instrText>
      </w:r>
      <w:r w:rsidR="000E1EE1">
        <w:rPr>
          <w:vanish/>
        </w:rPr>
        <w:fldChar w:fldCharType="end"/>
      </w:r>
    </w:p>
    <w:p w:rsidR="00753E82" w:rsidRDefault="00753E82" w:rsidP="00753E82">
      <w:pPr>
        <w:pStyle w:val="Bullets"/>
        <w:widowControl w:val="0"/>
      </w:pPr>
      <w:r>
        <w:t>Execution of scripts or queries requested by the auditor</w:t>
      </w:r>
      <w:bookmarkStart w:id="1258" w:name="Xah998444"/>
      <w:bookmarkEnd w:id="1258"/>
      <w:r w:rsidR="000E1EE1">
        <w:fldChar w:fldCharType="begin"/>
      </w:r>
      <w:r>
        <w:instrText>xe "Audit"</w:instrText>
      </w:r>
      <w:r w:rsidR="000E1EE1">
        <w:fldChar w:fldCharType="end"/>
      </w:r>
      <w:r>
        <w:t>;</w:t>
      </w:r>
    </w:p>
    <w:p w:rsidR="00753E82" w:rsidRDefault="00753E82" w:rsidP="00753E82">
      <w:pPr>
        <w:pStyle w:val="Bullets"/>
        <w:widowControl w:val="0"/>
      </w:pPr>
      <w:r>
        <w:t>Processing or archiving of files or timing data gathered during the load</w:t>
      </w:r>
      <w:bookmarkStart w:id="1259" w:name="Xah998446"/>
      <w:bookmarkEnd w:id="1259"/>
      <w:r w:rsidR="000E1EE1">
        <w:fldChar w:fldCharType="begin"/>
      </w:r>
      <w:r>
        <w:instrText>xe "Database load"</w:instrText>
      </w:r>
      <w:r w:rsidR="000E1EE1">
        <w:fldChar w:fldCharType="end"/>
      </w:r>
      <w:r>
        <w:t xml:space="preserve"> test;</w:t>
      </w:r>
    </w:p>
    <w:p w:rsidR="00753E82" w:rsidRDefault="00753E82" w:rsidP="00753E82">
      <w:pPr>
        <w:pStyle w:val="Bullets"/>
        <w:widowControl w:val="0"/>
      </w:pPr>
      <w:r>
        <w:t>Configuration of performance monitoring tools;</w:t>
      </w:r>
    </w:p>
    <w:p w:rsidR="00753E82" w:rsidRDefault="00753E82" w:rsidP="00753E82">
      <w:pPr>
        <w:pStyle w:val="Bullets"/>
        <w:widowControl w:val="0"/>
      </w:pPr>
      <w:r>
        <w:t>Execution of simple queries to verify that the database is correctly loaded;</w:t>
      </w:r>
    </w:p>
    <w:p w:rsidR="00753E82" w:rsidRDefault="00753E82" w:rsidP="00753E82">
      <w:pPr>
        <w:pStyle w:val="Bullets"/>
        <w:widowControl w:val="0"/>
      </w:pPr>
      <w:r>
        <w:t>Taking database backups (if not needed to meet the ACID requirements);</w:t>
      </w:r>
    </w:p>
    <w:p w:rsidR="00753E82" w:rsidRDefault="00753E82" w:rsidP="00753E82">
      <w:pPr>
        <w:pStyle w:val="Bullets"/>
        <w:widowControl w:val="0"/>
      </w:pPr>
      <w:r>
        <w:t>Rebooting the SUT or restarting the RDBMS.</w:t>
      </w:r>
    </w:p>
    <w:p w:rsidR="00753E82" w:rsidRDefault="00753E82" w:rsidP="00753E82">
      <w:pPr>
        <w:pStyle w:val="Heading4"/>
      </w:pPr>
      <w:r>
        <w:t>The power test</w:t>
      </w:r>
      <w:bookmarkStart w:id="1260" w:name="Xah998452"/>
      <w:bookmarkEnd w:id="1260"/>
      <w:r w:rsidR="000E1EE1">
        <w:fldChar w:fldCharType="begin"/>
      </w:r>
      <w:r>
        <w:instrText>xe "Power Test"</w:instrText>
      </w:r>
      <w:r w:rsidR="000E1EE1">
        <w:fldChar w:fldCharType="end"/>
      </w:r>
      <w:r>
        <w:t xml:space="preserve"> and the throughput test</w:t>
      </w:r>
      <w:bookmarkStart w:id="1261" w:name="Xah998453"/>
      <w:bookmarkEnd w:id="1261"/>
      <w:r w:rsidR="000E1EE1">
        <w:fldChar w:fldCharType="begin"/>
      </w:r>
      <w:r>
        <w:instrText>xe "Throughput Test"</w:instrText>
      </w:r>
      <w:r w:rsidR="000E1EE1">
        <w:fldChar w:fldCharType="end"/>
      </w:r>
      <w:r>
        <w:t xml:space="preserve"> must both be executed under the same conditions, using the same hardware and software configuration and the same data manager and operating system parameters. All such parameters must be reported.</w:t>
      </w:r>
    </w:p>
    <w:p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rsidR="00753E82" w:rsidRDefault="00753E82" w:rsidP="00753E82">
      <w:pPr>
        <w:pStyle w:val="Heading4"/>
      </w:pPr>
      <w:r>
        <w:t>For each query, at least one atomic</w:t>
      </w:r>
      <w:bookmarkStart w:id="1262" w:name="Xah998456"/>
      <w:bookmarkEnd w:id="1262"/>
      <w:r w:rsidR="000E1EE1">
        <w:fldChar w:fldCharType="begin"/>
      </w:r>
      <w:r>
        <w:instrText>xe "ACID:Atomicity"</w:instrText>
      </w:r>
      <w:r w:rsidR="000E1EE1">
        <w:fldChar w:fldCharType="end"/>
      </w:r>
      <w:r>
        <w:t xml:space="preserve"> transaction must be started and completed.</w:t>
      </w:r>
    </w:p>
    <w:p w:rsidR="00753E82" w:rsidRDefault="00753E82" w:rsidP="00753E82">
      <w:pPr>
        <w:widowControl w:val="0"/>
      </w:pPr>
      <w:r>
        <w:rPr>
          <w:b/>
          <w:bCs/>
        </w:rPr>
        <w:t>Comment</w:t>
      </w:r>
      <w:r>
        <w:t>: The intent of this Clause is to specifically prohibit the execution of an entire query stream</w:t>
      </w:r>
      <w:bookmarkStart w:id="1263" w:name="Xah998458"/>
      <w:bookmarkEnd w:id="1263"/>
      <w:r w:rsidR="000E1EE1">
        <w:fldChar w:fldCharType="begin"/>
      </w:r>
      <w:r>
        <w:instrText>xe "Streams"</w:instrText>
      </w:r>
      <w:r w:rsidR="000E1EE1">
        <w:fldChar w:fldCharType="end"/>
      </w:r>
      <w:r>
        <w:t xml:space="preserve"> as a single transaction.</w:t>
      </w:r>
    </w:p>
    <w:p w:rsidR="00753E82" w:rsidRDefault="00753E82" w:rsidP="00753E82">
      <w:pPr>
        <w:pStyle w:val="Heading4"/>
      </w:pPr>
      <w:bookmarkStart w:id="1264" w:name="Rah_Ref389547268"/>
      <w:bookmarkStart w:id="1265" w:name="Rah_Ref389547268T"/>
      <w:bookmarkEnd w:id="1264"/>
      <w:r>
        <w:t>Each refresh function</w:t>
      </w:r>
      <w:bookmarkStart w:id="1266" w:name="Xah998461"/>
      <w:bookmarkEnd w:id="1266"/>
      <w:r>
        <w:t xml:space="preserve"> must consist of at least one atomic</w:t>
      </w:r>
      <w:bookmarkStart w:id="1267" w:name="Xah998462"/>
      <w:bookmarkEnd w:id="1267"/>
      <w:r>
        <w:t xml:space="preserve"> transaction. However, logically consistent portions of the refresh functions may be implemented as separate transactions as defined in </w:t>
      </w:r>
      <w:hyperlink r:id="rId42" w:anchor="_blank" w:history="1">
        <w:r>
          <w:t xml:space="preserve">Clause </w:t>
        </w:r>
        <w:r w:rsidR="000E1EE1">
          <w:fldChar w:fldCharType="begin"/>
        </w:r>
        <w:r>
          <w:instrText xml:space="preserve"> REF Rae73234T \r \h </w:instrText>
        </w:r>
        <w:r w:rsidR="000E1EE1">
          <w:fldChar w:fldCharType="separate"/>
        </w:r>
        <w:r w:rsidR="0033187C">
          <w:t>2.5</w:t>
        </w:r>
        <w:r w:rsidR="000E1EE1">
          <w:fldChar w:fldCharType="end"/>
        </w:r>
      </w:hyperlink>
      <w:r>
        <w:t>.</w:t>
      </w:r>
      <w:bookmarkStart w:id="1268" w:name="Rah_Ref389547268P"/>
      <w:bookmarkEnd w:id="1265"/>
      <w:r w:rsidR="000E1EE1">
        <w:rPr>
          <w:vanish/>
        </w:rPr>
        <w:fldChar w:fldCharType="begin" w:fldLock="1"/>
      </w:r>
      <w:r>
        <w:rPr>
          <w:vanish/>
        </w:rPr>
        <w:instrText xml:space="preserve">PAGEREF Rah_Ref389547268 \h  \* MERGEFORMAT </w:instrText>
      </w:r>
      <w:r w:rsidR="000E1EE1">
        <w:rPr>
          <w:vanish/>
        </w:rPr>
      </w:r>
      <w:r w:rsidR="000E1EE1">
        <w:rPr>
          <w:vanish/>
        </w:rPr>
        <w:fldChar w:fldCharType="separate"/>
      </w:r>
      <w:r>
        <w:rPr>
          <w:vanish/>
        </w:rPr>
        <w:t>105</w:t>
      </w:r>
      <w:r w:rsidR="000E1EE1">
        <w:rPr>
          <w:vanish/>
        </w:rPr>
        <w:fldChar w:fldCharType="end"/>
      </w:r>
      <w:bookmarkEnd w:id="1268"/>
      <w:r w:rsidR="000E1EE1">
        <w:rPr>
          <w:vanish/>
        </w:rPr>
        <w:fldChar w:fldCharType="begin"/>
      </w:r>
      <w:r>
        <w:instrText>xe "Refresh Functions"</w:instrText>
      </w:r>
      <w:r w:rsidR="000E1EE1">
        <w:rPr>
          <w:vanish/>
        </w:rPr>
        <w:fldChar w:fldCharType="end"/>
      </w:r>
      <w:r w:rsidR="000E1EE1">
        <w:rPr>
          <w:vanish/>
        </w:rPr>
        <w:fldChar w:fldCharType="begin"/>
      </w:r>
      <w:r>
        <w:instrText>xe "ACID:Atomicity"</w:instrText>
      </w:r>
      <w:r w:rsidR="000E1EE1">
        <w:rPr>
          <w:vanish/>
        </w:rPr>
        <w:fldChar w:fldCharType="end"/>
      </w:r>
    </w:p>
    <w:p w:rsidR="00753E82" w:rsidRDefault="00753E82" w:rsidP="00753E82">
      <w:pPr>
        <w:widowControl w:val="0"/>
      </w:pPr>
      <w:r>
        <w:rPr>
          <w:b/>
          <w:bCs/>
        </w:rPr>
        <w:t>Comment</w:t>
      </w:r>
      <w:r>
        <w:t>: This intent of this Clause is to specifically prohibit the execution of multiple refresh function</w:t>
      </w:r>
      <w:bookmarkStart w:id="1269" w:name="Xah998467"/>
      <w:bookmarkEnd w:id="1269"/>
      <w:r w:rsidR="000E1EE1">
        <w:fldChar w:fldCharType="begin"/>
      </w:r>
      <w:r>
        <w:instrText>xe "Refresh Functions"</w:instrText>
      </w:r>
      <w:r w:rsidR="000E1EE1">
        <w:fldChar w:fldCharType="end"/>
      </w:r>
      <w:r>
        <w:t>s as a sin</w:t>
      </w:r>
      <w:r>
        <w:softHyphen/>
        <w:t>gle transaction. The splitting of each refresh function into multiple transactions is permitted to encourage "trickle" updates performed concurrently</w:t>
      </w:r>
      <w:bookmarkStart w:id="1270" w:name="Xah998469"/>
      <w:bookmarkEnd w:id="1270"/>
      <w:r w:rsidR="000E1EE1">
        <w:fldChar w:fldCharType="begin"/>
      </w:r>
      <w:r>
        <w:instrText>xe "Concurrency"</w:instrText>
      </w:r>
      <w:r w:rsidR="000E1EE1">
        <w:fldChar w:fldCharType="end"/>
      </w:r>
      <w:r>
        <w:t xml:space="preserve"> with one or more query streams</w:t>
      </w:r>
      <w:bookmarkStart w:id="1271" w:name="Xah998470"/>
      <w:bookmarkEnd w:id="1271"/>
      <w:r w:rsidR="000E1EE1">
        <w:fldChar w:fldCharType="begin"/>
      </w:r>
      <w:r>
        <w:instrText>xe "Streams"</w:instrText>
      </w:r>
      <w:r w:rsidR="000E1EE1">
        <w:fldChar w:fldCharType="end"/>
      </w:r>
      <w:r>
        <w:t xml:space="preserve"> in the throughput test</w:t>
      </w:r>
      <w:bookmarkStart w:id="1272" w:name="Xah998471"/>
      <w:bookmarkEnd w:id="1272"/>
      <w:r w:rsidR="000E1EE1">
        <w:fldChar w:fldCharType="begin"/>
      </w:r>
      <w:r>
        <w:instrText>xe "Throughput Test"</w:instrText>
      </w:r>
      <w:r w:rsidR="000E1EE1">
        <w:fldChar w:fldCharType="end"/>
      </w:r>
      <w:r>
        <w:t>.</w:t>
      </w:r>
    </w:p>
    <w:p w:rsidR="00753E82" w:rsidRDefault="00753E82" w:rsidP="00753E82">
      <w:pPr>
        <w:pStyle w:val="Heading3"/>
        <w:keepNext w:val="0"/>
      </w:pPr>
      <w:r>
        <w:t>Run Sequencing</w:t>
      </w:r>
      <w:bookmarkStart w:id="1273" w:name="Xah998472"/>
      <w:bookmarkStart w:id="1274" w:name="Xah998473"/>
      <w:bookmarkEnd w:id="1273"/>
      <w:bookmarkEnd w:id="1274"/>
      <w:r w:rsidR="000E1EE1">
        <w:fldChar w:fldCharType="begin"/>
      </w:r>
      <w:r>
        <w:instrText>xe "Run/Query sequencing"</w:instrText>
      </w:r>
      <w:r w:rsidR="000E1EE1">
        <w:fldChar w:fldCharType="end"/>
      </w:r>
      <w:r w:rsidR="000E1EE1">
        <w:fldChar w:fldCharType="begin"/>
      </w:r>
      <w:r>
        <w:instrText>xe "Execution Rules:Run/Query sequencing"</w:instrText>
      </w:r>
      <w:r w:rsidR="000E1EE1">
        <w:fldChar w:fldCharType="end"/>
      </w:r>
    </w:p>
    <w:p w:rsidR="00753E82" w:rsidRDefault="00753E82" w:rsidP="00753E82">
      <w:pPr>
        <w:widowControl w:val="0"/>
      </w:pPr>
      <w:bookmarkStart w:id="1275" w:name="Rah_Ref415031589T"/>
      <w:bookmarkStart w:id="1276" w:name="Rah_Ref389542297T"/>
      <w:r>
        <w:t xml:space="preserve">The performance test consists of two runs. If Run 1 is a failed run (see </w:t>
      </w:r>
      <w:hyperlink w:anchor="Rah92546" w:history="1">
        <w:r>
          <w:t>Clause 5.1.1.6</w:t>
        </w:r>
      </w:hyperlink>
      <w:r>
        <w:t>) the benchmark must be restarted with a new load</w:t>
      </w:r>
      <w:bookmarkStart w:id="1277" w:name="Xah998476"/>
      <w:bookmarkEnd w:id="1277"/>
      <w:r>
        <w:t xml:space="preserve"> test. If Run 2 is a failed run, it may be restarted without a reload. The reported perfor</w:t>
      </w:r>
      <w:r>
        <w:softHyphen/>
        <w:t>mance metric</w:t>
      </w:r>
      <w:bookmarkStart w:id="1278" w:name="Xah998477"/>
      <w:bookmarkEnd w:id="1278"/>
      <w:r>
        <w:t xml:space="preserve"> must be for the run with the lower TPC-H Composite Query-Per-Hour Performance Metric. The same set of seed values may b</w:t>
      </w:r>
      <w:bookmarkStart w:id="1279" w:name="Rah_Ref389542297"/>
      <w:bookmarkStart w:id="1280" w:name="Rah_Ref415031589"/>
      <w:bookmarkEnd w:id="1279"/>
      <w:bookmarkEnd w:id="1280"/>
      <w:r>
        <w:t>e used in the consecutive runs.</w:t>
      </w:r>
      <w:bookmarkStart w:id="1281" w:name="Rah_Ref389542297P"/>
      <w:bookmarkEnd w:id="1275"/>
      <w:bookmarkEnd w:id="1276"/>
      <w:r w:rsidR="000E1EE1">
        <w:rPr>
          <w:vanish/>
        </w:rPr>
        <w:fldChar w:fldCharType="begin" w:fldLock="1"/>
      </w:r>
      <w:r>
        <w:rPr>
          <w:vanish/>
        </w:rPr>
        <w:instrText xml:space="preserve">PAGEREF Rah_Ref389542297 \h  \* MERGEFORMAT </w:instrText>
      </w:r>
      <w:r w:rsidR="000E1EE1">
        <w:rPr>
          <w:vanish/>
        </w:rPr>
      </w:r>
      <w:r w:rsidR="000E1EE1">
        <w:rPr>
          <w:vanish/>
        </w:rPr>
        <w:fldChar w:fldCharType="separate"/>
      </w:r>
      <w:r>
        <w:rPr>
          <w:vanish/>
        </w:rPr>
        <w:t>105</w:t>
      </w:r>
      <w:r w:rsidR="000E1EE1">
        <w:rPr>
          <w:vanish/>
        </w:rPr>
        <w:fldChar w:fldCharType="end"/>
      </w:r>
      <w:bookmarkEnd w:id="1281"/>
      <w:r w:rsidR="000E1EE1">
        <w:rPr>
          <w:vanish/>
        </w:rPr>
        <w:fldChar w:fldCharType="begin"/>
      </w:r>
      <w:r>
        <w:instrText>xe "Database load"</w:instrText>
      </w:r>
      <w:r w:rsidR="000E1EE1">
        <w:rPr>
          <w:vanish/>
        </w:rPr>
        <w:fldChar w:fldCharType="end"/>
      </w:r>
      <w:r w:rsidR="000E1EE1">
        <w:rPr>
          <w:vanish/>
        </w:rPr>
        <w:fldChar w:fldCharType="begin"/>
      </w:r>
      <w:r>
        <w:instrText>xe "Metrics"</w:instrText>
      </w:r>
      <w:r w:rsidR="000E1EE1">
        <w:rPr>
          <w:vanish/>
        </w:rPr>
        <w:fldChar w:fldCharType="end"/>
      </w:r>
    </w:p>
    <w:p w:rsidR="00753E82" w:rsidRDefault="00753E82" w:rsidP="00753E82">
      <w:pPr>
        <w:widowControl w:val="0"/>
      </w:pPr>
    </w:p>
    <w:p w:rsidR="00753E82" w:rsidRDefault="00753E82" w:rsidP="00753E82">
      <w:pPr>
        <w:widowControl w:val="0"/>
      </w:pPr>
      <w:r>
        <w:t>The TPC-H metrics</w:t>
      </w:r>
      <w:bookmarkStart w:id="1282" w:name="Xah998480"/>
      <w:bookmarkEnd w:id="1282"/>
      <w:r w:rsidR="000E1EE1">
        <w:fldChar w:fldCharType="begin"/>
      </w:r>
      <w:r>
        <w:instrText>xe "Metrics"</w:instrText>
      </w:r>
      <w:r w:rsidR="000E1EE1">
        <w:fldChar w:fldCharType="end"/>
      </w:r>
      <w:r>
        <w:t xml:space="preserve"> reported for a given system must represent a conservative evaluation of the system’s level of performance. Therefore, the reported performance metrics must be for the run with the lower Composite Query-per-Hour metric</w:t>
      </w:r>
    </w:p>
    <w:p w:rsidR="00753E82" w:rsidRDefault="00753E82" w:rsidP="00753E82">
      <w:pPr>
        <w:pStyle w:val="Heading3"/>
        <w:keepNext w:val="0"/>
      </w:pPr>
      <w:bookmarkStart w:id="1283" w:name="Rah_Ref419123436"/>
      <w:bookmarkStart w:id="1284" w:name="Rah_Ref421951489"/>
      <w:bookmarkStart w:id="1285" w:name="Rah_Ref421951489T"/>
      <w:bookmarkStart w:id="1286" w:name="Rah_Ref419123436T"/>
      <w:bookmarkEnd w:id="1283"/>
      <w:bookmarkEnd w:id="1284"/>
      <w:r>
        <w:t>Power Test</w:t>
      </w:r>
      <w:bookmarkEnd w:id="1285"/>
      <w:bookmarkEnd w:id="1286"/>
    </w:p>
    <w:p w:rsidR="00753E82" w:rsidRDefault="00753E82" w:rsidP="00753E82">
      <w:pPr>
        <w:pStyle w:val="Heading4"/>
      </w:pPr>
      <w:r>
        <w:t>The power test</w:t>
      </w:r>
      <w:bookmarkStart w:id="1287" w:name="Xah998485"/>
      <w:bookmarkEnd w:id="1287"/>
      <w:r w:rsidR="000E1EE1">
        <w:fldChar w:fldCharType="begin"/>
      </w:r>
      <w:r>
        <w:instrText>xe "Power Test"</w:instrText>
      </w:r>
      <w:r w:rsidR="000E1EE1">
        <w:fldChar w:fldCharType="end"/>
      </w:r>
      <w:r>
        <w:t xml:space="preserve"> must be driven by queries submitted by the driver through a single session</w:t>
      </w:r>
      <w:bookmarkStart w:id="1288" w:name="Xah998486"/>
      <w:bookmarkEnd w:id="1288"/>
      <w:r w:rsidR="000E1EE1">
        <w:fldChar w:fldCharType="begin"/>
      </w:r>
      <w:r>
        <w:instrText>xe "Sessions"</w:instrText>
      </w:r>
      <w:r w:rsidR="000E1EE1">
        <w:fldChar w:fldCharType="end"/>
      </w:r>
      <w:r>
        <w:t xml:space="preserve"> on the SUT</w:t>
      </w:r>
      <w:bookmarkStart w:id="1289" w:name="Xah998487"/>
      <w:bookmarkEnd w:id="1289"/>
      <w:r w:rsidR="000E1EE1">
        <w:fldChar w:fldCharType="begin"/>
      </w:r>
      <w:r>
        <w:instrText>xe "SUT"</w:instrText>
      </w:r>
      <w:r w:rsidR="000E1EE1">
        <w:fldChar w:fldCharType="end"/>
      </w:r>
      <w:r>
        <w:t xml:space="preserve">. The session executes queries one after another.  This test is used to measure the raw query execution power of the SUT with a single query stream. </w:t>
      </w:r>
      <w:bookmarkStart w:id="1290" w:name="Xah998489"/>
      <w:bookmarkEnd w:id="1290"/>
      <w:r w:rsidR="000E1EE1">
        <w:fldChar w:fldCharType="begin"/>
      </w:r>
      <w:r>
        <w:instrText>xe "Streams"</w:instrText>
      </w:r>
      <w:r w:rsidR="000E1EE1">
        <w:fldChar w:fldCharType="end"/>
      </w:r>
      <w:r>
        <w:t xml:space="preserve">The power test must be executed in parallel with a single refresh stream (see </w:t>
      </w:r>
      <w:hyperlink w:anchor="Rah_Ref389038189" w:history="1">
        <w:r>
          <w:t>Clause 5.1.2.4</w:t>
        </w:r>
      </w:hyperlink>
      <w:r>
        <w:t>).</w:t>
      </w:r>
    </w:p>
    <w:p w:rsidR="00753E82" w:rsidRDefault="00753E82" w:rsidP="00753E82">
      <w:pPr>
        <w:pStyle w:val="Heading4"/>
      </w:pPr>
      <w:bookmarkStart w:id="1291" w:name="Rah_Ref389558596"/>
      <w:bookmarkStart w:id="1292" w:name="Rah_Ref389558596T"/>
      <w:bookmarkEnd w:id="1291"/>
      <w:r>
        <w:t>The power test</w:t>
      </w:r>
      <w:bookmarkStart w:id="1293" w:name="Xah998494"/>
      <w:bookmarkEnd w:id="1293"/>
      <w:r>
        <w:t xml:space="preserve"> must follow these steps in order:</w:t>
      </w:r>
      <w:bookmarkStart w:id="1294" w:name="Rah_Ref389558596P"/>
      <w:bookmarkEnd w:id="1292"/>
      <w:r w:rsidR="000E1EE1">
        <w:rPr>
          <w:vanish/>
        </w:rPr>
        <w:fldChar w:fldCharType="begin" w:fldLock="1"/>
      </w:r>
      <w:r>
        <w:rPr>
          <w:vanish/>
        </w:rPr>
        <w:instrText xml:space="preserve">PAGEREF Rah_Ref389558596 \h  \* MERGEFORMAT </w:instrText>
      </w:r>
      <w:r w:rsidR="000E1EE1">
        <w:rPr>
          <w:vanish/>
        </w:rPr>
      </w:r>
      <w:r w:rsidR="000E1EE1">
        <w:rPr>
          <w:vanish/>
        </w:rPr>
        <w:fldChar w:fldCharType="separate"/>
      </w:r>
      <w:r>
        <w:rPr>
          <w:vanish/>
        </w:rPr>
        <w:t>105</w:t>
      </w:r>
      <w:r w:rsidR="000E1EE1">
        <w:rPr>
          <w:vanish/>
        </w:rPr>
        <w:fldChar w:fldCharType="end"/>
      </w:r>
      <w:bookmarkEnd w:id="1294"/>
      <w:r w:rsidR="000E1EE1">
        <w:rPr>
          <w:vanish/>
        </w:rPr>
        <w:fldChar w:fldCharType="begin"/>
      </w:r>
      <w:r>
        <w:instrText>xe "Power Test"</w:instrText>
      </w:r>
      <w:r w:rsidR="000E1EE1">
        <w:rPr>
          <w:vanish/>
        </w:rPr>
        <w:fldChar w:fldCharType="end"/>
      </w:r>
    </w:p>
    <w:p w:rsidR="00753E82" w:rsidRDefault="00753E82" w:rsidP="00753E82">
      <w:pPr>
        <w:pStyle w:val="Numbered"/>
        <w:widowControl w:val="0"/>
        <w:numPr>
          <w:ilvl w:val="0"/>
          <w:numId w:val="71"/>
        </w:numPr>
      </w:pPr>
      <w:r>
        <w:t>The refresh function</w:t>
      </w:r>
      <w:bookmarkStart w:id="1295" w:name="Xah998496"/>
      <w:bookmarkEnd w:id="1295"/>
      <w:r w:rsidR="000E1EE1">
        <w:fldChar w:fldCharType="begin"/>
      </w:r>
      <w:r>
        <w:instrText>xe "Refresh Functions"</w:instrText>
      </w:r>
      <w:r w:rsidR="000E1EE1">
        <w:fldChar w:fldCharType="end"/>
      </w:r>
      <w:r>
        <w:t xml:space="preserve"> RF1 is executed by the refresh stream</w:t>
      </w:r>
      <w:bookmarkStart w:id="1296" w:name="Xah998497"/>
      <w:bookmarkEnd w:id="1296"/>
      <w:r w:rsidR="000E1EE1">
        <w:fldChar w:fldCharType="begin"/>
      </w:r>
      <w:r>
        <w:instrText>xe "Streams"</w:instrText>
      </w:r>
      <w:r w:rsidR="000E1EE1">
        <w:fldChar w:fldCharType="end"/>
      </w:r>
      <w:r>
        <w:t>.</w:t>
      </w:r>
    </w:p>
    <w:p w:rsidR="00753E82" w:rsidRDefault="00753E82" w:rsidP="00753E82">
      <w:pPr>
        <w:pStyle w:val="Numbered"/>
        <w:widowControl w:val="0"/>
      </w:pPr>
      <w:r>
        <w:t>The full query set is executed once by the query stream</w:t>
      </w:r>
      <w:bookmarkStart w:id="1297" w:name="Xah998499"/>
      <w:bookmarkEnd w:id="1297"/>
      <w:r w:rsidR="000E1EE1">
        <w:fldChar w:fldCharType="begin"/>
      </w:r>
      <w:r>
        <w:instrText>xe "Streams"</w:instrText>
      </w:r>
      <w:r w:rsidR="000E1EE1">
        <w:fldChar w:fldCharType="end"/>
      </w:r>
      <w:r>
        <w:t>.</w:t>
      </w:r>
    </w:p>
    <w:p w:rsidR="00753E82" w:rsidRDefault="00753E82" w:rsidP="00753E82">
      <w:pPr>
        <w:pStyle w:val="Numbered"/>
        <w:widowControl w:val="0"/>
      </w:pPr>
      <w:r>
        <w:t>The refresh function</w:t>
      </w:r>
      <w:bookmarkStart w:id="1298" w:name="Xah998501"/>
      <w:bookmarkEnd w:id="1298"/>
      <w:r w:rsidR="000E1EE1">
        <w:fldChar w:fldCharType="begin"/>
      </w:r>
      <w:r>
        <w:instrText>xe "Refresh Functions"</w:instrText>
      </w:r>
      <w:r w:rsidR="000E1EE1">
        <w:fldChar w:fldCharType="end"/>
      </w:r>
      <w:r>
        <w:t xml:space="preserve"> RF2 is executed by the refresh stream</w:t>
      </w:r>
      <w:bookmarkStart w:id="1299" w:name="Xah998502"/>
      <w:bookmarkEnd w:id="1299"/>
      <w:r w:rsidR="000E1EE1">
        <w:fldChar w:fldCharType="begin"/>
      </w:r>
      <w:r>
        <w:instrText>xe "Streams"</w:instrText>
      </w:r>
      <w:r w:rsidR="000E1EE1">
        <w:fldChar w:fldCharType="end"/>
      </w:r>
      <w:r>
        <w:t>.</w:t>
      </w:r>
    </w:p>
    <w:p w:rsidR="00753E82" w:rsidRDefault="00753E82" w:rsidP="00753E82">
      <w:pPr>
        <w:pStyle w:val="Heading4"/>
      </w:pPr>
      <w:bookmarkStart w:id="1300" w:name="Rah_Ref389543471"/>
      <w:bookmarkStart w:id="1301" w:name="Rah_Ref389543471T"/>
      <w:bookmarkEnd w:id="1300"/>
      <w:r>
        <w:t xml:space="preserve">The timing intervals (see </w:t>
      </w:r>
      <w:hyperlink w:anchor="Rah_Ref389543505" w:history="1">
        <w:r>
          <w:t>Clause 5.3.7</w:t>
        </w:r>
      </w:hyperlink>
      <w:r>
        <w:t>) for each query and for both refresh function</w:t>
      </w:r>
      <w:bookmarkStart w:id="1302" w:name="Xah998508"/>
      <w:bookmarkEnd w:id="1302"/>
      <w:r>
        <w:t>s are collected and reported.</w:t>
      </w:r>
      <w:bookmarkStart w:id="1303" w:name="Rah_Ref389543471P"/>
      <w:bookmarkEnd w:id="1301"/>
      <w:r w:rsidR="000E1EE1">
        <w:rPr>
          <w:vanish/>
        </w:rPr>
        <w:fldChar w:fldCharType="begin" w:fldLock="1"/>
      </w:r>
      <w:r>
        <w:rPr>
          <w:vanish/>
        </w:rPr>
        <w:instrText xml:space="preserve">PAGEREF Rah_Ref389543471 \h  \* MERGEFORMAT </w:instrText>
      </w:r>
      <w:r w:rsidR="000E1EE1">
        <w:rPr>
          <w:vanish/>
        </w:rPr>
      </w:r>
      <w:r w:rsidR="000E1EE1">
        <w:rPr>
          <w:vanish/>
        </w:rPr>
        <w:fldChar w:fldCharType="separate"/>
      </w:r>
      <w:r>
        <w:rPr>
          <w:vanish/>
        </w:rPr>
        <w:t>105</w:t>
      </w:r>
      <w:r w:rsidR="000E1EE1">
        <w:rPr>
          <w:vanish/>
        </w:rPr>
        <w:fldChar w:fldCharType="end"/>
      </w:r>
      <w:bookmarkEnd w:id="1303"/>
      <w:r w:rsidR="000E1EE1">
        <w:rPr>
          <w:vanish/>
        </w:rPr>
        <w:fldChar w:fldCharType="begin"/>
      </w:r>
      <w:r>
        <w:instrText>xe "Refresh Functions"</w:instrText>
      </w:r>
      <w:r w:rsidR="000E1EE1">
        <w:rPr>
          <w:vanish/>
        </w:rPr>
        <w:fldChar w:fldCharType="end"/>
      </w:r>
    </w:p>
    <w:p w:rsidR="00753E82" w:rsidRDefault="00753E82" w:rsidP="00753E82">
      <w:pPr>
        <w:pStyle w:val="Heading3"/>
        <w:keepNext w:val="0"/>
      </w:pPr>
      <w:bookmarkStart w:id="1304" w:name="Rah_Ref389038664"/>
      <w:bookmarkStart w:id="1305" w:name="Rah_Ref389038664T"/>
      <w:bookmarkEnd w:id="1304"/>
      <w:r>
        <w:t>Throughput</w:t>
      </w:r>
      <w:bookmarkStart w:id="1306" w:name="Xah1019605"/>
      <w:bookmarkEnd w:id="1306"/>
      <w:r>
        <w:t xml:space="preserve"> Test</w:t>
      </w:r>
      <w:bookmarkEnd w:id="1305"/>
    </w:p>
    <w:p w:rsidR="00753E82" w:rsidRPr="004546F3" w:rsidRDefault="00753E82" w:rsidP="00753E82">
      <w:pPr>
        <w:pStyle w:val="Caption"/>
      </w:pPr>
      <w:r w:rsidRPr="004546F3">
        <w:t>Table 11: Minimum Required Stream</w:t>
      </w:r>
      <w:bookmarkStart w:id="1307" w:name="Xah1019698"/>
      <w:bookmarkEnd w:id="1307"/>
      <w:r w:rsidR="000E1EE1" w:rsidRPr="004546F3">
        <w:fldChar w:fldCharType="begin"/>
      </w:r>
      <w:r w:rsidRPr="004546F3">
        <w:instrText>xe "Streams"</w:instrText>
      </w:r>
      <w:r w:rsidR="000E1EE1" w:rsidRPr="004546F3">
        <w:fldChar w:fldCharType="end"/>
      </w:r>
      <w:r w:rsidRPr="004546F3">
        <w:t xml:space="preserve"> Count</w:t>
      </w:r>
    </w:p>
    <w:p w:rsidR="00753E82" w:rsidRDefault="00753E82" w:rsidP="00753E82">
      <w:r>
        <w:t> </w:t>
      </w:r>
    </w:p>
    <w:tbl>
      <w:tblPr>
        <w:tblW w:w="0" w:type="auto"/>
        <w:jc w:val="center"/>
        <w:tblLayout w:type="fixed"/>
        <w:tblCellMar>
          <w:left w:w="0" w:type="dxa"/>
          <w:right w:w="0" w:type="dxa"/>
        </w:tblCellMar>
        <w:tblLook w:val="0000"/>
      </w:tblPr>
      <w:tblGrid>
        <w:gridCol w:w="1440"/>
        <w:gridCol w:w="1440"/>
      </w:tblGrid>
      <w:tr w:rsidR="00753E82">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lastRenderedPageBreak/>
              <w:t>SF</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2</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3</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4</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5</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6</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7</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8</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9</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10</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11</w:t>
            </w:r>
          </w:p>
        </w:tc>
      </w:tr>
    </w:tbl>
    <w:p w:rsidR="00753E82" w:rsidRDefault="00753E82" w:rsidP="00753E82">
      <w:r>
        <w:t> </w:t>
      </w:r>
    </w:p>
    <w:p w:rsidR="00753E82" w:rsidRDefault="00753E82" w:rsidP="00753E82">
      <w:pPr>
        <w:pStyle w:val="Heading4"/>
      </w:pPr>
      <w:r>
        <w:t>The throughput test</w:t>
      </w:r>
      <w:bookmarkStart w:id="1308" w:name="Xah1019716"/>
      <w:bookmarkEnd w:id="1308"/>
      <w:r w:rsidR="000E1EE1">
        <w:fldChar w:fldCharType="begin"/>
      </w:r>
      <w:r>
        <w:instrText>xe "Throughput Test"</w:instrText>
      </w:r>
      <w:r w:rsidR="000E1EE1">
        <w:fldChar w:fldCharType="end"/>
      </w:r>
      <w:r>
        <w:t xml:space="preserve"> must be driven by queries submitted by the driver through two or more sessions</w:t>
      </w:r>
      <w:bookmarkStart w:id="1309" w:name="Xah1019717"/>
      <w:bookmarkEnd w:id="1309"/>
      <w:r w:rsidR="000E1EE1">
        <w:fldChar w:fldCharType="begin"/>
      </w:r>
      <w:r>
        <w:instrText>xe "Sessions"</w:instrText>
      </w:r>
      <w:r w:rsidR="000E1EE1">
        <w:fldChar w:fldCharType="end"/>
      </w:r>
      <w:r>
        <w:t xml:space="preserve"> on the SUT</w:t>
      </w:r>
      <w:bookmarkStart w:id="1310" w:name="Xah1019718"/>
      <w:bookmarkEnd w:id="1310"/>
      <w:r w:rsidR="000E1EE1">
        <w:fldChar w:fldCharType="begin"/>
      </w:r>
      <w:r>
        <w:instrText>xe "SUT"</w:instrText>
      </w:r>
      <w:r w:rsidR="000E1EE1">
        <w:fldChar w:fldCharType="end"/>
      </w:r>
      <w:r>
        <w:t>. There must be one session per query stream</w:t>
      </w:r>
      <w:bookmarkStart w:id="1311" w:name="Xah1019720"/>
      <w:bookmarkEnd w:id="1311"/>
      <w:r w:rsidR="000E1EE1">
        <w:fldChar w:fldCharType="begin"/>
      </w:r>
      <w:r>
        <w:instrText>xe "Streams"</w:instrText>
      </w:r>
      <w:r w:rsidR="000E1EE1">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312" w:name="Xah1019724"/>
      <w:bookmarkEnd w:id="1312"/>
      <w:r w:rsidR="000E1EE1">
        <w:fldChar w:fldCharType="begin"/>
      </w:r>
      <w:r>
        <w:instrText>xe "Refresh Functions"</w:instrText>
      </w:r>
      <w:r w:rsidR="000E1EE1">
        <w:fldChar w:fldCharType="end"/>
      </w:r>
      <w:r>
        <w:t xml:space="preserve"> stream (see </w:t>
      </w:r>
      <w:hyperlink w:anchor="Rah_Ref389038189" w:history="1">
        <w:r>
          <w:t>Clause 5.1.2.4</w:t>
        </w:r>
      </w:hyperlink>
      <w:r>
        <w:t>).</w:t>
      </w:r>
    </w:p>
    <w:p w:rsidR="00753E82" w:rsidRDefault="00753E82" w:rsidP="00753E82">
      <w:pPr>
        <w:widowControl w:val="0"/>
      </w:pPr>
    </w:p>
    <w:p w:rsidR="00753E82" w:rsidRDefault="00753E82" w:rsidP="00753E82">
      <w:pPr>
        <w:widowControl w:val="0"/>
      </w:pPr>
      <w:r>
        <w:t>The throughput</w:t>
      </w:r>
      <w:bookmarkStart w:id="1313" w:name="Xah998573"/>
      <w:bookmarkEnd w:id="1313"/>
      <w:r w:rsidR="000E1EE1">
        <w:fldChar w:fldCharType="begin"/>
      </w:r>
      <w:r>
        <w:instrText>xe "Numerical Quantities:QthH"</w:instrText>
      </w:r>
      <w:r w:rsidR="000E1EE1">
        <w:fldChar w:fldCharType="end"/>
      </w:r>
      <w:r>
        <w:t xml:space="preserve"> test</w:t>
      </w:r>
      <w:bookmarkStart w:id="1314" w:name="Xah998574"/>
      <w:bookmarkEnd w:id="1314"/>
      <w:r w:rsidR="000E1EE1">
        <w:fldChar w:fldCharType="begin"/>
      </w:r>
      <w:r>
        <w:instrText>xe "Throughput Test"</w:instrText>
      </w:r>
      <w:r w:rsidR="000E1EE1">
        <w:fldChar w:fldCharType="end"/>
      </w:r>
      <w:r>
        <w:t xml:space="preserve"> must immediately follow one, and only one, power test</w:t>
      </w:r>
      <w:bookmarkStart w:id="1315" w:name="Xah998575"/>
      <w:bookmarkEnd w:id="1315"/>
      <w:r w:rsidR="000E1EE1">
        <w:fldChar w:fldCharType="begin"/>
      </w:r>
      <w:r>
        <w:instrText>xe "Power Test"</w:instrText>
      </w:r>
      <w:r w:rsidR="000E1EE1">
        <w:fldChar w:fldCharType="end"/>
      </w:r>
      <w:r>
        <w:t>. No changes to the configuration of the SUT can be made between the power test and the throughput test (see 5.2.7).  Any operations performed on the SUT between the power and throughput tests must have the following characteristics:</w:t>
      </w:r>
    </w:p>
    <w:p w:rsidR="00753E82" w:rsidRDefault="00753E82" w:rsidP="00753E82">
      <w:pPr>
        <w:pStyle w:val="Bullets"/>
        <w:widowControl w:val="0"/>
      </w:pPr>
      <w:r>
        <w:t>They are related to data collection required for the benchmark or requested by the auditor</w:t>
      </w:r>
    </w:p>
    <w:p w:rsidR="00753E82" w:rsidRDefault="00753E82" w:rsidP="00753E82">
      <w:pPr>
        <w:pStyle w:val="Bullets"/>
        <w:widowControl w:val="0"/>
      </w:pPr>
      <w:r>
        <w:t xml:space="preserve">They are not likely to improve the performance of the throughput test </w:t>
      </w:r>
    </w:p>
    <w:p w:rsidR="00753E82" w:rsidRDefault="00753E82" w:rsidP="00753E82">
      <w:pPr>
        <w:pStyle w:val="Heading4"/>
      </w:pPr>
      <w:r>
        <w:t>When measuring and reporting a throughput test</w:t>
      </w:r>
      <w:bookmarkStart w:id="1316" w:name="Xah998579"/>
      <w:bookmarkEnd w:id="1316"/>
      <w:r w:rsidR="000E1EE1">
        <w:fldChar w:fldCharType="begin"/>
      </w:r>
      <w:r>
        <w:instrText>xe "Throughput Test"</w:instrText>
      </w:r>
      <w:r w:rsidR="000E1EE1">
        <w:fldChar w:fldCharType="end"/>
      </w:r>
      <w:r>
        <w:t>, the number, S, of query streams</w:t>
      </w:r>
      <w:bookmarkStart w:id="1317" w:name="Xah998580"/>
      <w:bookmarkEnd w:id="1317"/>
      <w:r w:rsidR="000E1EE1">
        <w:fldChar w:fldCharType="begin"/>
      </w:r>
      <w:r>
        <w:instrText>xe "Streams"</w:instrText>
      </w:r>
      <w:r w:rsidR="000E1EE1">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rsidR="00753E82" w:rsidRDefault="00753E82" w:rsidP="00753E82">
      <w:pPr>
        <w:pStyle w:val="Heading4"/>
      </w:pPr>
      <w:r>
        <w:t>For query sequencing</w:t>
      </w:r>
      <w:bookmarkStart w:id="1318" w:name="Xah998582"/>
      <w:bookmarkStart w:id="1319" w:name="Xah998583"/>
      <w:bookmarkEnd w:id="1318"/>
      <w:bookmarkEnd w:id="1319"/>
      <w:r w:rsidR="000E1EE1">
        <w:fldChar w:fldCharType="begin"/>
      </w:r>
      <w:r>
        <w:instrText>xe "Run/Query sequencing"</w:instrText>
      </w:r>
      <w:r w:rsidR="000E1EE1">
        <w:fldChar w:fldCharType="end"/>
      </w:r>
      <w:r w:rsidR="000E1EE1">
        <w:fldChar w:fldCharType="begin"/>
      </w:r>
      <w:r>
        <w:instrText>xe "Execution Rules:Run/Query sequencing"</w:instrText>
      </w:r>
      <w:r w:rsidR="000E1EE1">
        <w:fldChar w:fldCharType="end"/>
      </w:r>
      <w:r>
        <w:t xml:space="preserve"> purposes (see </w:t>
      </w:r>
      <w:hyperlink w:anchor="Rah_Ref389543412" w:history="1">
        <w:r>
          <w:t>Clause 5.3.5</w:t>
        </w:r>
      </w:hyperlink>
      <w:r>
        <w:t>), each query stream</w:t>
      </w:r>
      <w:bookmarkStart w:id="1320" w:name="Xah998587"/>
      <w:bookmarkEnd w:id="1320"/>
      <w:r w:rsidR="000E1EE1">
        <w:fldChar w:fldCharType="begin"/>
      </w:r>
      <w:r>
        <w:instrText>xe "Streams"</w:instrText>
      </w:r>
      <w:r w:rsidR="000E1EE1">
        <w:fldChar w:fldCharType="end"/>
      </w:r>
      <w:r>
        <w:t xml:space="preserve"> within the throughput test</w:t>
      </w:r>
      <w:bookmarkStart w:id="1321" w:name="Xah998588"/>
      <w:bookmarkEnd w:id="1321"/>
      <w:r w:rsidR="000E1EE1">
        <w:fldChar w:fldCharType="begin"/>
      </w:r>
      <w:r>
        <w:instrText>xe "Throughput Test"</w:instrText>
      </w:r>
      <w:r w:rsidR="000E1EE1">
        <w:fldChar w:fldCharType="end"/>
      </w:r>
      <w:r>
        <w:t xml:space="preserve"> must be assigned a unique stream identification number ranging from 1 to S, the number of query streams in the test.</w:t>
      </w:r>
    </w:p>
    <w:p w:rsidR="00753E82" w:rsidRDefault="00753E82" w:rsidP="00753E82">
      <w:pPr>
        <w:pStyle w:val="Heading4"/>
      </w:pPr>
      <w:r>
        <w:t>When measuring and reporting a throughput test</w:t>
      </w:r>
      <w:bookmarkStart w:id="1322" w:name="Xah998590"/>
      <w:bookmarkEnd w:id="1322"/>
      <w:r w:rsidR="000E1EE1">
        <w:fldChar w:fldCharType="begin"/>
      </w:r>
      <w:r>
        <w:instrText>xe "Throughput Test"</w:instrText>
      </w:r>
      <w:r w:rsidR="000E1EE1">
        <w:fldChar w:fldCharType="end"/>
      </w:r>
      <w:r>
        <w:t>, a single refresh</w:t>
      </w:r>
      <w:bookmarkStart w:id="1323" w:name="Xah998591"/>
      <w:bookmarkEnd w:id="1323"/>
      <w:r w:rsidR="000E1EE1">
        <w:fldChar w:fldCharType="begin"/>
      </w:r>
      <w:r>
        <w:instrText>xe "Refresh Functions"</w:instrText>
      </w:r>
      <w:r w:rsidR="000E1EE1">
        <w:fldChar w:fldCharType="end"/>
      </w:r>
      <w:r>
        <w:t xml:space="preserve"> stream</w:t>
      </w:r>
      <w:bookmarkStart w:id="1324" w:name="Xah998592"/>
      <w:bookmarkEnd w:id="1324"/>
      <w:r w:rsidR="000E1EE1">
        <w:fldChar w:fldCharType="begin"/>
      </w:r>
      <w:r>
        <w:instrText>xe "Streams"</w:instrText>
      </w:r>
      <w:r w:rsidR="000E1EE1">
        <w:fldChar w:fldCharType="end"/>
      </w:r>
      <w:r>
        <w:t xml:space="preserve"> (see </w:t>
      </w:r>
      <w:hyperlink w:anchor="Rah_Ref389038189" w:history="1">
        <w:r>
          <w:t>Clause 5.1.2.4</w:t>
        </w:r>
      </w:hyperlink>
      <w:r>
        <w:t>) must be executed in parallel with the S query streams.</w:t>
      </w:r>
    </w:p>
    <w:p w:rsidR="00753E82" w:rsidRDefault="00753E82" w:rsidP="00753E82">
      <w:pPr>
        <w:pStyle w:val="Heading3"/>
        <w:keepNext w:val="0"/>
      </w:pPr>
      <w:bookmarkStart w:id="1325" w:name="Rah_Ref389543412"/>
      <w:bookmarkStart w:id="1326" w:name="Rah_Ref389543412T"/>
      <w:bookmarkEnd w:id="1325"/>
      <w:r>
        <w:t>Query Sequencing</w:t>
      </w:r>
      <w:bookmarkStart w:id="1327" w:name="Xah998598"/>
      <w:bookmarkStart w:id="1328" w:name="Xah998599"/>
      <w:bookmarkEnd w:id="1327"/>
      <w:bookmarkEnd w:id="1328"/>
      <w:r>
        <w:t xml:space="preserve"> Rules</w:t>
      </w:r>
      <w:bookmarkStart w:id="1329" w:name="Rah_Ref389543412P"/>
      <w:bookmarkEnd w:id="1326"/>
      <w:r w:rsidR="000E1EE1">
        <w:rPr>
          <w:vanish/>
        </w:rPr>
        <w:fldChar w:fldCharType="begin" w:fldLock="1"/>
      </w:r>
      <w:r>
        <w:rPr>
          <w:vanish/>
        </w:rPr>
        <w:instrText xml:space="preserve">PAGEREF Rah_Ref389543412 \h  \* MERGEFORMAT </w:instrText>
      </w:r>
      <w:r w:rsidR="000E1EE1">
        <w:rPr>
          <w:vanish/>
        </w:rPr>
      </w:r>
      <w:r w:rsidR="000E1EE1">
        <w:rPr>
          <w:vanish/>
        </w:rPr>
        <w:fldChar w:fldCharType="separate"/>
      </w:r>
      <w:r>
        <w:rPr>
          <w:vanish/>
        </w:rPr>
        <w:t>106</w:t>
      </w:r>
      <w:r w:rsidR="000E1EE1">
        <w:rPr>
          <w:vanish/>
        </w:rPr>
        <w:fldChar w:fldCharType="end"/>
      </w:r>
      <w:bookmarkEnd w:id="1329"/>
      <w:r w:rsidR="000E1EE1">
        <w:rPr>
          <w:vanish/>
        </w:rPr>
        <w:fldChar w:fldCharType="begin"/>
      </w:r>
      <w:r>
        <w:instrText>xe "Run/Query sequencing"</w:instrText>
      </w:r>
      <w:r w:rsidR="000E1EE1">
        <w:rPr>
          <w:vanish/>
        </w:rPr>
        <w:fldChar w:fldCharType="end"/>
      </w:r>
      <w:r w:rsidR="000E1EE1">
        <w:rPr>
          <w:vanish/>
        </w:rPr>
        <w:fldChar w:fldCharType="begin"/>
      </w:r>
      <w:r>
        <w:instrText>xe "Execution Rules:Run/Query sequencing"</w:instrText>
      </w:r>
      <w:r w:rsidR="000E1EE1">
        <w:rPr>
          <w:vanish/>
        </w:rPr>
        <w:fldChar w:fldCharType="end"/>
      </w:r>
    </w:p>
    <w:p w:rsidR="00753E82" w:rsidRDefault="00753E82" w:rsidP="00753E82">
      <w:pPr>
        <w:pStyle w:val="Heading4"/>
      </w:pPr>
      <w:r>
        <w:t>The query sequencing</w:t>
      </w:r>
      <w:bookmarkStart w:id="1330" w:name="Xah998601"/>
      <w:bookmarkStart w:id="1331" w:name="Xah998602"/>
      <w:bookmarkEnd w:id="1330"/>
      <w:bookmarkEnd w:id="1331"/>
      <w:r w:rsidR="000E1EE1">
        <w:fldChar w:fldCharType="begin"/>
      </w:r>
      <w:r>
        <w:instrText>xe "Run/Query sequencing"</w:instrText>
      </w:r>
      <w:r w:rsidR="000E1EE1">
        <w:fldChar w:fldCharType="end"/>
      </w:r>
      <w:r w:rsidR="000E1EE1">
        <w:fldChar w:fldCharType="begin"/>
      </w:r>
      <w:r>
        <w:instrText>xe "Execution Rules:Run/Query sequencing"</w:instrText>
      </w:r>
      <w:r w:rsidR="000E1EE1">
        <w:fldChar w:fldCharType="end"/>
      </w:r>
      <w:r>
        <w:t xml:space="preserve"> rules apply to each and every query stream</w:t>
      </w:r>
      <w:bookmarkStart w:id="1332" w:name="Xah998603"/>
      <w:bookmarkEnd w:id="1332"/>
      <w:r w:rsidR="000E1EE1">
        <w:fldChar w:fldCharType="begin"/>
      </w:r>
      <w:r>
        <w:instrText>xe "Streams"</w:instrText>
      </w:r>
      <w:r w:rsidR="000E1EE1">
        <w:fldChar w:fldCharType="end"/>
      </w:r>
      <w:r>
        <w:t>, whether part of the power test</w:t>
      </w:r>
      <w:bookmarkStart w:id="1333" w:name="Xah998604"/>
      <w:bookmarkEnd w:id="1333"/>
      <w:r w:rsidR="000E1EE1">
        <w:fldChar w:fldCharType="begin"/>
      </w:r>
      <w:r>
        <w:instrText>xe "Power Test"</w:instrText>
      </w:r>
      <w:r w:rsidR="000E1EE1">
        <w:fldChar w:fldCharType="end"/>
      </w:r>
      <w:r>
        <w:t xml:space="preserve"> or part of the throughput test</w:t>
      </w:r>
      <w:bookmarkStart w:id="1334" w:name="Xah998606"/>
      <w:bookmarkEnd w:id="1334"/>
      <w:r w:rsidR="000E1EE1">
        <w:fldChar w:fldCharType="begin"/>
      </w:r>
      <w:r>
        <w:instrText>xe "Throughput Test"</w:instrText>
      </w:r>
      <w:r w:rsidR="000E1EE1">
        <w:fldChar w:fldCharType="end"/>
      </w:r>
      <w:r>
        <w:t>.</w:t>
      </w:r>
    </w:p>
    <w:p w:rsidR="00753E82" w:rsidRDefault="00753E82" w:rsidP="00753E82">
      <w:pPr>
        <w:pStyle w:val="Heading4"/>
      </w:pPr>
      <w:r>
        <w:t>Each query set has an ordering number, O(s), based on the identification number, s, of the query stream</w:t>
      </w:r>
      <w:bookmarkStart w:id="1335" w:name="Xah998607"/>
      <w:bookmarkEnd w:id="1335"/>
      <w:r w:rsidR="000E1EE1">
        <w:fldChar w:fldCharType="begin"/>
      </w:r>
      <w:r>
        <w:instrText>xe "Streams"</w:instrText>
      </w:r>
      <w:r w:rsidR="000E1EE1">
        <w:fldChar w:fldCharType="end"/>
      </w:r>
      <w:r>
        <w:t xml:space="preserve"> executing the set.  For example:</w:t>
      </w:r>
    </w:p>
    <w:p w:rsidR="00753E82" w:rsidRDefault="00753E82" w:rsidP="00753E82">
      <w:pPr>
        <w:pStyle w:val="Bullets"/>
        <w:widowControl w:val="0"/>
      </w:pPr>
      <w:r>
        <w:t>The query set within the unique query stream</w:t>
      </w:r>
      <w:bookmarkStart w:id="1336" w:name="Xah998609"/>
      <w:bookmarkEnd w:id="1336"/>
      <w:r w:rsidR="000E1EE1">
        <w:fldChar w:fldCharType="begin"/>
      </w:r>
      <w:r>
        <w:instrText>xe "Streams"</w:instrText>
      </w:r>
      <w:r w:rsidR="000E1EE1">
        <w:fldChar w:fldCharType="end"/>
      </w:r>
      <w:r>
        <w:t xml:space="preserve"> of the power test</w:t>
      </w:r>
      <w:bookmarkStart w:id="1337" w:name="Xah998610"/>
      <w:bookmarkEnd w:id="1337"/>
      <w:r w:rsidR="000E1EE1">
        <w:fldChar w:fldCharType="begin"/>
      </w:r>
      <w:r>
        <w:instrText>xe "Power Test"</w:instrText>
      </w:r>
      <w:r w:rsidR="000E1EE1">
        <w:fldChar w:fldCharType="end"/>
      </w:r>
      <w:r>
        <w:t xml:space="preserve"> has the ordering number O(00);</w:t>
      </w:r>
    </w:p>
    <w:p w:rsidR="00753E82" w:rsidRDefault="00753E82" w:rsidP="00753E82">
      <w:pPr>
        <w:pStyle w:val="Bullets"/>
        <w:widowControl w:val="0"/>
      </w:pPr>
      <w:r>
        <w:t>The query set within the first query stream</w:t>
      </w:r>
      <w:bookmarkStart w:id="1338" w:name="Xah998612"/>
      <w:bookmarkEnd w:id="1338"/>
      <w:r w:rsidR="000E1EE1">
        <w:fldChar w:fldCharType="begin"/>
      </w:r>
      <w:r>
        <w:instrText>xe "Streams"</w:instrText>
      </w:r>
      <w:r w:rsidR="000E1EE1">
        <w:fldChar w:fldCharType="end"/>
      </w:r>
      <w:r>
        <w:t xml:space="preserve"> of the throughput test</w:t>
      </w:r>
      <w:bookmarkStart w:id="1339" w:name="Xah998613"/>
      <w:bookmarkEnd w:id="1339"/>
      <w:r w:rsidR="000E1EE1">
        <w:fldChar w:fldCharType="begin"/>
      </w:r>
      <w:r>
        <w:instrText>xe "Throughput Test"</w:instrText>
      </w:r>
      <w:r w:rsidR="000E1EE1">
        <w:fldChar w:fldCharType="end"/>
      </w:r>
      <w:r>
        <w:t xml:space="preserve"> has the ordering number O(01);</w:t>
      </w:r>
    </w:p>
    <w:p w:rsidR="00753E82" w:rsidRDefault="00753E82" w:rsidP="00753E82">
      <w:pPr>
        <w:pStyle w:val="Bullets"/>
        <w:widowControl w:val="0"/>
      </w:pPr>
      <w:r>
        <w:t>The query set within the last of s query streams</w:t>
      </w:r>
      <w:bookmarkStart w:id="1340" w:name="Xah998615"/>
      <w:bookmarkEnd w:id="1340"/>
      <w:r w:rsidR="000E1EE1">
        <w:fldChar w:fldCharType="begin"/>
      </w:r>
      <w:r>
        <w:instrText>xe "Streams"</w:instrText>
      </w:r>
      <w:r w:rsidR="000E1EE1">
        <w:fldChar w:fldCharType="end"/>
      </w:r>
      <w:r>
        <w:t xml:space="preserve"> of the throughput test</w:t>
      </w:r>
      <w:bookmarkStart w:id="1341" w:name="Xah998616"/>
      <w:bookmarkEnd w:id="1341"/>
      <w:r w:rsidR="000E1EE1">
        <w:fldChar w:fldCharType="begin"/>
      </w:r>
      <w:r>
        <w:instrText>xe "Throughput Test"</w:instrText>
      </w:r>
      <w:r w:rsidR="000E1EE1">
        <w:fldChar w:fldCharType="end"/>
      </w:r>
      <w:r>
        <w:t xml:space="preserve"> has the ordering number O(s).</w:t>
      </w:r>
    </w:p>
    <w:p w:rsidR="00753E82" w:rsidRDefault="00753E82" w:rsidP="00753E82">
      <w:pPr>
        <w:pStyle w:val="Heading4"/>
      </w:pPr>
      <w:r>
        <w:lastRenderedPageBreak/>
        <w:t>The sequencing</w:t>
      </w:r>
      <w:bookmarkStart w:id="1342" w:name="Xah998618"/>
      <w:bookmarkStart w:id="1343" w:name="Xah998619"/>
      <w:bookmarkEnd w:id="1342"/>
      <w:bookmarkEnd w:id="1343"/>
      <w:r w:rsidR="000E1EE1">
        <w:fldChar w:fldCharType="begin"/>
      </w:r>
      <w:r>
        <w:instrText>xe "Run/Query sequencing"</w:instrText>
      </w:r>
      <w:r w:rsidR="000E1EE1">
        <w:fldChar w:fldCharType="end"/>
      </w:r>
      <w:r w:rsidR="000E1EE1">
        <w:fldChar w:fldCharType="begin"/>
      </w:r>
      <w:r>
        <w:instrText>xe "Execution Rules:Run/Query sequencing"</w:instrText>
      </w:r>
      <w:r w:rsidR="000E1EE1">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rsidR="00753E82" w:rsidRDefault="00753E82" w:rsidP="00753E82">
      <w:pPr>
        <w:pStyle w:val="Heading4"/>
      </w:pPr>
      <w:r>
        <w:t>The query submission order of an ordering number, O(s), is given in Appendix A by the ordered set</w:t>
      </w:r>
      <w:bookmarkStart w:id="1344" w:name="Xah998622"/>
      <w:bookmarkEnd w:id="1344"/>
      <w:r w:rsidR="000E1EE1">
        <w:fldChar w:fldCharType="begin"/>
      </w:r>
      <w:r>
        <w:instrText>xe "Ordered sets"</w:instrText>
      </w:r>
      <w:r w:rsidR="000E1EE1">
        <w:fldChar w:fldCharType="end"/>
      </w:r>
      <w:r>
        <w:t xml:space="preserve"> with reference s.</w:t>
      </w:r>
    </w:p>
    <w:p w:rsidR="00753E82" w:rsidRDefault="00753E82" w:rsidP="00753E82">
      <w:pPr>
        <w:widowControl w:val="0"/>
      </w:pPr>
      <w:r>
        <w:rPr>
          <w:b/>
          <w:bCs/>
        </w:rPr>
        <w:t>Comment</w:t>
      </w:r>
      <w:r>
        <w:t>: For tests where the list of ordered sets</w:t>
      </w:r>
      <w:bookmarkStart w:id="1345" w:name="Xah998623"/>
      <w:bookmarkEnd w:id="1345"/>
      <w:r w:rsidR="000E1EE1">
        <w:fldChar w:fldCharType="begin"/>
      </w:r>
      <w:r>
        <w:instrText>xe "Ordered sets"</w:instrText>
      </w:r>
      <w:r w:rsidR="000E1EE1">
        <w:fldChar w:fldCharType="end"/>
      </w:r>
      <w:r>
        <w:t xml:space="preserve"> in Appendix A is exhausted, the last reference in the list must be followed by the first reference in the list (i.e., wrapping around to s = 00).</w:t>
      </w:r>
    </w:p>
    <w:p w:rsidR="00753E82" w:rsidRDefault="00753E82" w:rsidP="00753E82">
      <w:pPr>
        <w:pStyle w:val="Heading3"/>
        <w:keepNext w:val="0"/>
      </w:pPr>
      <w:bookmarkStart w:id="1346" w:name="Rah_Ref389556670"/>
      <w:bookmarkStart w:id="1347" w:name="Rah_Ref389556670T"/>
      <w:bookmarkEnd w:id="1346"/>
      <w:r>
        <w:t>Measurement Interval</w:t>
      </w:r>
      <w:bookmarkEnd w:id="1347"/>
    </w:p>
    <w:p w:rsidR="00753E82" w:rsidRDefault="00753E82" w:rsidP="00753E82">
      <w:pPr>
        <w:widowControl w:val="0"/>
      </w:pPr>
      <w:r>
        <w:t xml:space="preserve">The measurement interval, </w:t>
      </w:r>
      <w:r>
        <w:rPr>
          <w:b/>
          <w:bCs/>
        </w:rPr>
        <w:t>T</w:t>
      </w:r>
      <w:r>
        <w:rPr>
          <w:b/>
          <w:bCs/>
          <w:position w:val="-5"/>
          <w:sz w:val="16"/>
          <w:szCs w:val="16"/>
        </w:rPr>
        <w:t>s</w:t>
      </w:r>
      <w:r>
        <w:t>, for the throughput test</w:t>
      </w:r>
      <w:bookmarkStart w:id="1348" w:name="Xah998627"/>
      <w:bookmarkEnd w:id="1348"/>
      <w:r w:rsidR="000E1EE1">
        <w:fldChar w:fldCharType="begin"/>
      </w:r>
      <w:r>
        <w:instrText>xe "Throughput Test"</w:instrText>
      </w:r>
      <w:r w:rsidR="000E1EE1">
        <w:fldChar w:fldCharType="end"/>
      </w:r>
      <w:r>
        <w:t xml:space="preserve"> is measured in seconds as follows:</w:t>
      </w:r>
    </w:p>
    <w:p w:rsidR="00753E82" w:rsidRDefault="00753E82" w:rsidP="00753E82">
      <w:pPr>
        <w:pStyle w:val="Bullets"/>
        <w:widowControl w:val="0"/>
      </w:pPr>
      <w:r>
        <w:t>It starts either when the first character of the executable query text of the first query of the first query stream</w:t>
      </w:r>
      <w:bookmarkStart w:id="1349" w:name="Xah998629"/>
      <w:bookmarkEnd w:id="1349"/>
      <w:r w:rsidR="000E1EE1">
        <w:fldChar w:fldCharType="begin"/>
      </w:r>
      <w:r>
        <w:instrText>xe "Streams"</w:instrText>
      </w:r>
      <w:r w:rsidR="000E1EE1">
        <w:fldChar w:fldCharType="end"/>
      </w:r>
      <w:r>
        <w:t xml:space="preserve"> is submitted to the SUT</w:t>
      </w:r>
      <w:bookmarkStart w:id="1350" w:name="Xah998631"/>
      <w:bookmarkEnd w:id="1350"/>
      <w:r w:rsidR="000E1EE1">
        <w:fldChar w:fldCharType="begin"/>
      </w:r>
      <w:r>
        <w:instrText>xe "SUT"</w:instrText>
      </w:r>
      <w:r w:rsidR="000E1EE1">
        <w:fldChar w:fldCharType="end"/>
      </w:r>
      <w:r>
        <w:t xml:space="preserve"> by the driver, or when the first character requesting the execution of the first refresh function</w:t>
      </w:r>
      <w:bookmarkStart w:id="1351" w:name="Xah998632"/>
      <w:bookmarkEnd w:id="1351"/>
      <w:r w:rsidR="000E1EE1">
        <w:fldChar w:fldCharType="begin"/>
      </w:r>
      <w:r>
        <w:instrText>xe "Refresh Functions"</w:instrText>
      </w:r>
      <w:r w:rsidR="000E1EE1">
        <w:fldChar w:fldCharType="end"/>
      </w:r>
      <w:r>
        <w:t xml:space="preserve"> is submitted to the SUT by the driver, whichever happens first;</w:t>
      </w:r>
    </w:p>
    <w:p w:rsidR="00753E82" w:rsidRDefault="00753E82" w:rsidP="00753E82">
      <w:pPr>
        <w:widowControl w:val="0"/>
        <w:rPr>
          <w:b/>
          <w:bCs/>
        </w:rPr>
      </w:pPr>
    </w:p>
    <w:p w:rsidR="00753E82" w:rsidRDefault="00753E82" w:rsidP="00753E82">
      <w:pPr>
        <w:widowControl w:val="0"/>
      </w:pPr>
      <w:r>
        <w:rPr>
          <w:b/>
          <w:bCs/>
        </w:rPr>
        <w:t>Comment</w:t>
      </w:r>
      <w:r>
        <w:t>: In this clause a query stream</w:t>
      </w:r>
      <w:bookmarkStart w:id="1352" w:name="Xah998633"/>
      <w:bookmarkEnd w:id="1352"/>
      <w:r w:rsidR="000E1EE1">
        <w:fldChar w:fldCharType="begin"/>
      </w:r>
      <w:r>
        <w:instrText>xe "Streams"</w:instrText>
      </w:r>
      <w:r w:rsidR="000E1EE1">
        <w:fldChar w:fldCharType="end"/>
      </w:r>
      <w:r>
        <w:t xml:space="preserve"> is said to be first if it starts submitting queries before any other query streams.</w:t>
      </w:r>
    </w:p>
    <w:p w:rsidR="00753E82" w:rsidRDefault="00753E82" w:rsidP="00753E82">
      <w:pPr>
        <w:pStyle w:val="Bullets"/>
        <w:widowControl w:val="0"/>
      </w:pPr>
      <w:r>
        <w:t>It ends either when the last character of output data from the last query of the last query stream</w:t>
      </w:r>
      <w:bookmarkStart w:id="1353" w:name="Xah998635"/>
      <w:bookmarkEnd w:id="1353"/>
      <w:r w:rsidR="000E1EE1">
        <w:fldChar w:fldCharType="begin"/>
      </w:r>
      <w:r>
        <w:instrText>xe "Streams"</w:instrText>
      </w:r>
      <w:r w:rsidR="000E1EE1">
        <w:fldChar w:fldCharType="end"/>
      </w:r>
      <w:r>
        <w:t xml:space="preserve"> is received by the driver from the SUT</w:t>
      </w:r>
      <w:bookmarkStart w:id="1354" w:name="Xah998637"/>
      <w:bookmarkEnd w:id="1354"/>
      <w:r w:rsidR="000E1EE1">
        <w:fldChar w:fldCharType="begin"/>
      </w:r>
      <w:r>
        <w:instrText>xe "SUT"</w:instrText>
      </w:r>
      <w:r w:rsidR="000E1EE1">
        <w:fldChar w:fldCharType="end"/>
      </w:r>
      <w:r>
        <w:t>, or when the last transaction of the last refresh function</w:t>
      </w:r>
      <w:bookmarkStart w:id="1355" w:name="Xah998638"/>
      <w:bookmarkEnd w:id="1355"/>
      <w:r w:rsidR="000E1EE1">
        <w:fldChar w:fldCharType="begin"/>
      </w:r>
      <w:r>
        <w:instrText>xe "Refresh Functions"</w:instrText>
      </w:r>
      <w:r w:rsidR="000E1EE1">
        <w:fldChar w:fldCharType="end"/>
      </w:r>
      <w:r>
        <w:t xml:space="preserve"> has been completely and suc</w:t>
      </w:r>
      <w:r>
        <w:softHyphen/>
        <w:t>cessfully committed at the SUT and a success message has been received by the driver from the SUT, which</w:t>
      </w:r>
      <w:r>
        <w:softHyphen/>
        <w:t>ever happens last.</w:t>
      </w:r>
    </w:p>
    <w:p w:rsidR="00753E82" w:rsidRDefault="00753E82" w:rsidP="00753E82">
      <w:pPr>
        <w:widowControl w:val="0"/>
      </w:pPr>
      <w:r>
        <w:rPr>
          <w:b/>
          <w:bCs/>
        </w:rPr>
        <w:t>Comment</w:t>
      </w:r>
      <w:r>
        <w:t>: In this clause the last query stream</w:t>
      </w:r>
      <w:bookmarkStart w:id="1356" w:name="Xah998639"/>
      <w:bookmarkEnd w:id="1356"/>
      <w:r w:rsidR="000E1EE1">
        <w:fldChar w:fldCharType="begin"/>
      </w:r>
      <w:r>
        <w:instrText>xe "Streams"</w:instrText>
      </w:r>
      <w:r w:rsidR="000E1EE1">
        <w:fldChar w:fldCharType="end"/>
      </w:r>
      <w:r>
        <w:t xml:space="preserve"> is defined to be that query stream whose output data are received last by the driver.</w:t>
      </w:r>
    </w:p>
    <w:p w:rsidR="00753E82" w:rsidRDefault="00753E82" w:rsidP="00753E82">
      <w:pPr>
        <w:pStyle w:val="Heading3"/>
        <w:keepNext w:val="0"/>
      </w:pPr>
      <w:bookmarkStart w:id="1357" w:name="Rah_Ref389543505"/>
      <w:bookmarkStart w:id="1358" w:name="Rah_Ref389543505T"/>
      <w:bookmarkEnd w:id="1357"/>
      <w:r>
        <w:t>Timing Interval</w:t>
      </w:r>
      <w:bookmarkStart w:id="1359" w:name="Xah998642"/>
      <w:bookmarkEnd w:id="1359"/>
      <w:r>
        <w:t>s</w:t>
      </w:r>
      <w:bookmarkEnd w:id="1358"/>
    </w:p>
    <w:p w:rsidR="00753E82" w:rsidRDefault="00753E82" w:rsidP="00753E82">
      <w:pPr>
        <w:pStyle w:val="Heading4"/>
      </w:pPr>
      <w:r>
        <w:t>Each of the TPC-H queries and refresh function</w:t>
      </w:r>
      <w:bookmarkStart w:id="1360" w:name="Xah998645"/>
      <w:bookmarkEnd w:id="1360"/>
      <w:r w:rsidR="000E1EE1">
        <w:fldChar w:fldCharType="begin"/>
      </w:r>
      <w:r>
        <w:instrText>xe "Refresh Functions"</w:instrText>
      </w:r>
      <w:r w:rsidR="000E1EE1">
        <w:fldChar w:fldCharType="end"/>
      </w:r>
      <w:r>
        <w:t>s must be executed in an atomic</w:t>
      </w:r>
      <w:bookmarkStart w:id="1361" w:name="Xah998646"/>
      <w:bookmarkEnd w:id="1361"/>
      <w:r w:rsidR="000E1EE1">
        <w:fldChar w:fldCharType="begin"/>
      </w:r>
      <w:r>
        <w:instrText>xe "ACID:Atomicity"</w:instrText>
      </w:r>
      <w:r w:rsidR="000E1EE1">
        <w:fldChar w:fldCharType="end"/>
      </w:r>
      <w:r>
        <w:t xml:space="preserve"> fashion and timed in seconds.</w:t>
      </w:r>
    </w:p>
    <w:p w:rsidR="00753E82" w:rsidRDefault="00753E82" w:rsidP="00753E82">
      <w:pPr>
        <w:pStyle w:val="Heading4"/>
      </w:pPr>
      <w:bookmarkStart w:id="1362" w:name="Rah_Ref389560399"/>
      <w:bookmarkStart w:id="1363" w:name="Rah_Ref389560399T"/>
      <w:bookmarkEnd w:id="1362"/>
      <w:r>
        <w:t xml:space="preserve">The timing interval, </w:t>
      </w:r>
      <w:proofErr w:type="gramStart"/>
      <w:r>
        <w:rPr>
          <w:b/>
          <w:bCs/>
        </w:rPr>
        <w:t>QI(</w:t>
      </w:r>
      <w:proofErr w:type="spellStart"/>
      <w:proofErr w:type="gramEnd"/>
      <w:r>
        <w:rPr>
          <w:b/>
          <w:bCs/>
        </w:rPr>
        <w:t>i,s</w:t>
      </w:r>
      <w:proofErr w:type="spellEnd"/>
      <w:r>
        <w:rPr>
          <w:b/>
          <w:bCs/>
        </w:rPr>
        <w:t>)</w:t>
      </w:r>
      <w:r>
        <w:t xml:space="preserve">, for the execution of the query, </w:t>
      </w:r>
      <w:proofErr w:type="spellStart"/>
      <w:r>
        <w:t>Q</w:t>
      </w:r>
      <w:r w:rsidRPr="00BE3E73">
        <w:t>i</w:t>
      </w:r>
      <w:proofErr w:type="spellEnd"/>
      <w:r>
        <w:t>, within the query stream</w:t>
      </w:r>
      <w:bookmarkStart w:id="1364" w:name="Xah998649"/>
      <w:bookmarkEnd w:id="1364"/>
      <w:r>
        <w:t>, s, must be measured between:</w:t>
      </w:r>
      <w:bookmarkStart w:id="1365" w:name="Rah_Ref389560399P"/>
      <w:bookmarkEnd w:id="1363"/>
      <w:r w:rsidR="000E1EE1">
        <w:rPr>
          <w:vanish/>
        </w:rPr>
        <w:fldChar w:fldCharType="begin" w:fldLock="1"/>
      </w:r>
      <w:r>
        <w:rPr>
          <w:vanish/>
        </w:rPr>
        <w:instrText xml:space="preserve">PAGEREF Rah_Ref389560399 \h  \* MERGEFORMAT </w:instrText>
      </w:r>
      <w:r w:rsidR="000E1EE1">
        <w:rPr>
          <w:vanish/>
        </w:rPr>
      </w:r>
      <w:r w:rsidR="000E1EE1">
        <w:rPr>
          <w:vanish/>
        </w:rPr>
        <w:fldChar w:fldCharType="separate"/>
      </w:r>
      <w:r>
        <w:rPr>
          <w:vanish/>
        </w:rPr>
        <w:t>107</w:t>
      </w:r>
      <w:r w:rsidR="000E1EE1">
        <w:rPr>
          <w:vanish/>
        </w:rPr>
        <w:fldChar w:fldCharType="end"/>
      </w:r>
      <w:bookmarkEnd w:id="1365"/>
      <w:r w:rsidR="000E1EE1">
        <w:rPr>
          <w:vanish/>
        </w:rPr>
        <w:fldChar w:fldCharType="begin"/>
      </w:r>
      <w:r>
        <w:instrText>xe "Streams"</w:instrText>
      </w:r>
      <w:r w:rsidR="000E1EE1">
        <w:rPr>
          <w:vanish/>
        </w:rPr>
        <w:fldChar w:fldCharType="end"/>
      </w:r>
    </w:p>
    <w:p w:rsidR="00753E82" w:rsidRDefault="00753E82" w:rsidP="00753E82">
      <w:pPr>
        <w:pStyle w:val="Bullets"/>
        <w:widowControl w:val="0"/>
      </w:pPr>
      <w:r>
        <w:t>The time when the first character of the executable query text is submitted to the SUT</w:t>
      </w:r>
      <w:bookmarkStart w:id="1366" w:name="Xah998651"/>
      <w:bookmarkEnd w:id="1366"/>
      <w:r w:rsidR="000E1EE1">
        <w:fldChar w:fldCharType="begin"/>
      </w:r>
      <w:r>
        <w:instrText>xe "SUT"</w:instrText>
      </w:r>
      <w:r w:rsidR="000E1EE1">
        <w:fldChar w:fldCharType="end"/>
      </w:r>
      <w:r>
        <w:t xml:space="preserve"> by the driver;</w:t>
      </w:r>
    </w:p>
    <w:p w:rsidR="00753E82" w:rsidRDefault="00753E82" w:rsidP="00753E82">
      <w:pPr>
        <w:pStyle w:val="Bullets"/>
        <w:widowControl w:val="0"/>
      </w:pPr>
      <w:r>
        <w:t>The time when the first character of the next executable query text is submitted to the SUT</w:t>
      </w:r>
      <w:bookmarkStart w:id="1367" w:name="Xah998653"/>
      <w:bookmarkEnd w:id="1367"/>
      <w:r w:rsidR="000E1EE1">
        <w:fldChar w:fldCharType="begin"/>
      </w:r>
      <w:r>
        <w:instrText>xe "SUT"</w:instrText>
      </w:r>
      <w:r w:rsidR="000E1EE1">
        <w:fldChar w:fldCharType="end"/>
      </w:r>
      <w:r>
        <w:t xml:space="preserve"> by the driver, except for the last query of the set for which it is the time when the last character of the query's output data is received by the driver from the SUT.</w:t>
      </w:r>
    </w:p>
    <w:p w:rsidR="00753E82" w:rsidRDefault="00753E82" w:rsidP="00753E82">
      <w:pPr>
        <w:widowControl w:val="0"/>
      </w:pPr>
      <w:r>
        <w:rPr>
          <w:b/>
          <w:bCs/>
        </w:rPr>
        <w:t>Comment</w:t>
      </w:r>
      <w:r>
        <w:t>: All the operations that are part of the execution of a query (e.g., creation and deletion of a temporary table</w:t>
      </w:r>
      <w:bookmarkStart w:id="1368" w:name="Xah998656"/>
      <w:bookmarkEnd w:id="1368"/>
      <w:r w:rsidR="000E1EE1">
        <w:fldChar w:fldCharType="begin"/>
      </w:r>
      <w:r>
        <w:instrText>xe "Tables"</w:instrText>
      </w:r>
      <w:r w:rsidR="000E1EE1">
        <w:fldChar w:fldCharType="end"/>
      </w:r>
      <w:r>
        <w:t xml:space="preserve"> or a view</w:t>
      </w:r>
      <w:bookmarkStart w:id="1369" w:name="Xah998657"/>
      <w:bookmarkEnd w:id="1369"/>
      <w:r w:rsidR="000E1EE1">
        <w:fldChar w:fldCharType="begin"/>
      </w:r>
      <w:r>
        <w:instrText>xe "Views"</w:instrText>
      </w:r>
      <w:r w:rsidR="000E1EE1">
        <w:fldChar w:fldCharType="end"/>
      </w:r>
      <w:r>
        <w:t>) must be included in the timing interval of that query.</w:t>
      </w:r>
    </w:p>
    <w:p w:rsidR="00753E82" w:rsidRDefault="00753E82" w:rsidP="00753E82">
      <w:pPr>
        <w:pStyle w:val="Heading4"/>
      </w:pPr>
      <w:r>
        <w:t xml:space="preserve">The timing interval, </w:t>
      </w:r>
      <w:r>
        <w:rPr>
          <w:b/>
          <w:bCs/>
        </w:rPr>
        <w:t>RI(</w:t>
      </w:r>
      <w:proofErr w:type="spellStart"/>
      <w:r>
        <w:rPr>
          <w:b/>
          <w:bCs/>
        </w:rPr>
        <w:t>j,s</w:t>
      </w:r>
      <w:proofErr w:type="spellEnd"/>
      <w:r>
        <w:rPr>
          <w:b/>
          <w:bCs/>
        </w:rPr>
        <w:t>)</w:t>
      </w:r>
      <w:r>
        <w:t>, for the execution of the refresh function</w:t>
      </w:r>
      <w:bookmarkStart w:id="1370" w:name="Xah998658"/>
      <w:bookmarkEnd w:id="1370"/>
      <w:r w:rsidR="000E1EE1">
        <w:fldChar w:fldCharType="begin"/>
      </w:r>
      <w:r>
        <w:instrText>xe "Refresh Functions"</w:instrText>
      </w:r>
      <w:r w:rsidR="000E1EE1">
        <w:fldChar w:fldCharType="end"/>
      </w:r>
      <w:r>
        <w:t xml:space="preserve">, </w:t>
      </w:r>
      <w:proofErr w:type="spellStart"/>
      <w:r>
        <w:t>RFj</w:t>
      </w:r>
      <w:proofErr w:type="spellEnd"/>
      <w:r>
        <w:t>, within the refresh stream</w:t>
      </w:r>
      <w:bookmarkStart w:id="1371" w:name="Xah998659"/>
      <w:bookmarkEnd w:id="1371"/>
      <w:r w:rsidR="000E1EE1">
        <w:fldChar w:fldCharType="begin"/>
      </w:r>
      <w:r>
        <w:instrText>xe "Streams"</w:instrText>
      </w:r>
      <w:r w:rsidR="000E1EE1">
        <w:fldChar w:fldCharType="end"/>
      </w:r>
      <w:r>
        <w:t xml:space="preserve"> for the power test</w:t>
      </w:r>
      <w:bookmarkStart w:id="1372" w:name="Xah998661"/>
      <w:bookmarkEnd w:id="1372"/>
      <w:r w:rsidR="000E1EE1">
        <w:fldChar w:fldCharType="begin"/>
      </w:r>
      <w:r>
        <w:instrText>xe "Power Test"</w:instrText>
      </w:r>
      <w:r w:rsidR="000E1EE1">
        <w:fldChar w:fldCharType="end"/>
      </w:r>
      <w:r>
        <w:t xml:space="preserve"> and the  throughput test</w:t>
      </w:r>
      <w:bookmarkStart w:id="1373" w:name="Xah998662"/>
      <w:bookmarkEnd w:id="1373"/>
      <w:r w:rsidR="000E1EE1">
        <w:fldChar w:fldCharType="begin"/>
      </w:r>
      <w:r>
        <w:instrText>xe "Throughput Test"</w:instrText>
      </w:r>
      <w:r w:rsidR="000E1EE1">
        <w:fldChar w:fldCharType="end"/>
      </w:r>
      <w:r>
        <w:t xml:space="preserve"> where s is 0 for the power test and s is the position of the pair of refresh functions for the throughput test,  must be measured between:</w:t>
      </w:r>
    </w:p>
    <w:p w:rsidR="00753E82" w:rsidRDefault="00753E82" w:rsidP="00753E82">
      <w:pPr>
        <w:pStyle w:val="Bullets"/>
        <w:widowControl w:val="0"/>
      </w:pPr>
      <w:r>
        <w:t>The time when the first character requesting the execution of the refresh function</w:t>
      </w:r>
      <w:bookmarkStart w:id="1374" w:name="Xah998663"/>
      <w:bookmarkEnd w:id="1374"/>
      <w:r w:rsidR="000E1EE1">
        <w:fldChar w:fldCharType="begin"/>
      </w:r>
      <w:r>
        <w:instrText>xe "Refresh Functions"</w:instrText>
      </w:r>
      <w:r w:rsidR="000E1EE1">
        <w:fldChar w:fldCharType="end"/>
      </w:r>
      <w:r>
        <w:t xml:space="preserve"> is submitted to the SUT</w:t>
      </w:r>
      <w:bookmarkStart w:id="1375" w:name="Xah998664"/>
      <w:bookmarkEnd w:id="1375"/>
      <w:r w:rsidR="000E1EE1">
        <w:fldChar w:fldCharType="begin"/>
      </w:r>
      <w:r>
        <w:instrText>xe "SUT"</w:instrText>
      </w:r>
      <w:r w:rsidR="000E1EE1">
        <w:fldChar w:fldCharType="end"/>
      </w:r>
      <w:r>
        <w:t xml:space="preserve"> by the driver;</w:t>
      </w:r>
    </w:p>
    <w:p w:rsidR="00753E82" w:rsidRDefault="00753E82" w:rsidP="00753E82">
      <w:pPr>
        <w:pStyle w:val="Bullets"/>
        <w:widowControl w:val="0"/>
      </w:pPr>
      <w:r>
        <w:t>The last transaction of the refresh function</w:t>
      </w:r>
      <w:bookmarkStart w:id="1376" w:name="Xah998666"/>
      <w:bookmarkEnd w:id="1376"/>
      <w:r w:rsidR="000E1EE1">
        <w:fldChar w:fldCharType="begin"/>
      </w:r>
      <w:r>
        <w:instrText>xe "Refresh Functions"</w:instrText>
      </w:r>
      <w:r w:rsidR="000E1EE1">
        <w:fldChar w:fldCharType="end"/>
      </w:r>
      <w:r>
        <w:t xml:space="preserve"> has been completely and successfully committed at the SUT</w:t>
      </w:r>
      <w:bookmarkStart w:id="1377" w:name="Xah998667"/>
      <w:bookmarkEnd w:id="1377"/>
      <w:r w:rsidR="000E1EE1">
        <w:fldChar w:fldCharType="begin"/>
      </w:r>
      <w:r>
        <w:instrText>xe "SUT"</w:instrText>
      </w:r>
      <w:r w:rsidR="000E1EE1">
        <w:fldChar w:fldCharType="end"/>
      </w:r>
      <w:r>
        <w:t xml:space="preserve"> and a success message has been received by the driver from the SUT.</w:t>
      </w:r>
    </w:p>
    <w:p w:rsidR="00753E82" w:rsidRDefault="00753E82" w:rsidP="00753E82">
      <w:pPr>
        <w:pStyle w:val="Heading4"/>
      </w:pPr>
      <w:r>
        <w:t>The real-time clock used by the driver to compute the timing intervals must be capable of a resolution of at least 0.01 second.</w:t>
      </w:r>
    </w:p>
    <w:p w:rsidR="00753E82" w:rsidRDefault="00753E82" w:rsidP="00753E82">
      <w:pPr>
        <w:pStyle w:val="Heading4"/>
      </w:pPr>
      <w:bookmarkStart w:id="1378" w:name="Rah_Ref389553682"/>
      <w:bookmarkStart w:id="1379" w:name="Rah_Ref389553682T"/>
      <w:bookmarkEnd w:id="1378"/>
      <w:r>
        <w:t>The timing interval of each query and refresh function</w:t>
      </w:r>
      <w:bookmarkStart w:id="1380" w:name="Xah998671"/>
      <w:bookmarkEnd w:id="1380"/>
      <w:r>
        <w:t xml:space="preserve"> executed during both tests (i.e., during the power test</w:t>
      </w:r>
      <w:bookmarkStart w:id="1381" w:name="Xah998672"/>
      <w:bookmarkEnd w:id="1381"/>
      <w:r>
        <w:t xml:space="preserve"> and the throughput test</w:t>
      </w:r>
      <w:bookmarkStart w:id="1382" w:name="Xah998674"/>
      <w:bookmarkEnd w:id="1382"/>
      <w:r>
        <w:t>) must be individually reported, rounded to the nearest 0.1 second.  For example, 23.74 is rounded to 23.7, and 23.75 is rounded to 23.8.  Values of less than 0.05 second must be rounded up to 0.1 second to avoid zero values.</w:t>
      </w:r>
      <w:bookmarkStart w:id="1383" w:name="Rah_Ref389553682P"/>
      <w:bookmarkEnd w:id="1379"/>
      <w:r w:rsidR="000E1EE1">
        <w:rPr>
          <w:vanish/>
        </w:rPr>
        <w:fldChar w:fldCharType="begin" w:fldLock="1"/>
      </w:r>
      <w:r>
        <w:rPr>
          <w:vanish/>
        </w:rPr>
        <w:instrText xml:space="preserve">PAGEREF Rah_Ref389553682 \h  \* MERGEFORMAT </w:instrText>
      </w:r>
      <w:r w:rsidR="000E1EE1">
        <w:rPr>
          <w:vanish/>
        </w:rPr>
      </w:r>
      <w:r w:rsidR="000E1EE1">
        <w:rPr>
          <w:vanish/>
        </w:rPr>
        <w:fldChar w:fldCharType="separate"/>
      </w:r>
      <w:r>
        <w:rPr>
          <w:vanish/>
        </w:rPr>
        <w:t>107</w:t>
      </w:r>
      <w:r w:rsidR="000E1EE1">
        <w:rPr>
          <w:vanish/>
        </w:rPr>
        <w:fldChar w:fldCharType="end"/>
      </w:r>
      <w:bookmarkEnd w:id="1383"/>
      <w:r w:rsidR="000E1EE1">
        <w:rPr>
          <w:vanish/>
        </w:rPr>
        <w:fldChar w:fldCharType="begin"/>
      </w:r>
      <w:r>
        <w:instrText>xe "Refresh Functions"</w:instrText>
      </w:r>
      <w:r w:rsidR="000E1EE1">
        <w:rPr>
          <w:vanish/>
        </w:rPr>
        <w:fldChar w:fldCharType="end"/>
      </w:r>
      <w:r w:rsidR="000E1EE1">
        <w:rPr>
          <w:vanish/>
        </w:rPr>
        <w:fldChar w:fldCharType="begin"/>
      </w:r>
      <w:r>
        <w:instrText>xe "Power Test"</w:instrText>
      </w:r>
      <w:r w:rsidR="000E1EE1">
        <w:rPr>
          <w:vanish/>
        </w:rPr>
        <w:fldChar w:fldCharType="end"/>
      </w:r>
      <w:r w:rsidR="000E1EE1">
        <w:rPr>
          <w:vanish/>
        </w:rPr>
        <w:fldChar w:fldCharType="begin"/>
      </w:r>
      <w:r>
        <w:instrText>xe "Throughput Test"</w:instrText>
      </w:r>
      <w:r w:rsidR="000E1EE1">
        <w:rPr>
          <w:vanish/>
        </w:rPr>
        <w:fldChar w:fldCharType="end"/>
      </w:r>
    </w:p>
    <w:p w:rsidR="00753E82" w:rsidRDefault="00753E82" w:rsidP="00753E82">
      <w:pPr>
        <w:pStyle w:val="Heading4"/>
      </w:pPr>
      <w:r>
        <w:t>The throughput test</w:t>
      </w:r>
      <w:bookmarkStart w:id="1384" w:name="Xah998675"/>
      <w:bookmarkEnd w:id="1384"/>
      <w:r w:rsidR="000E1EE1">
        <w:fldChar w:fldCharType="begin"/>
      </w:r>
      <w:r>
        <w:instrText>xe "Throughput Test"</w:instrText>
      </w:r>
      <w:r w:rsidR="000E1EE1">
        <w:fldChar w:fldCharType="end"/>
      </w:r>
      <w:r>
        <w:t xml:space="preserve"> must include the execution of a single refresh stream</w:t>
      </w:r>
      <w:bookmarkStart w:id="1385" w:name="Xah998676"/>
      <w:bookmarkEnd w:id="1385"/>
      <w:r w:rsidR="000E1EE1">
        <w:fldChar w:fldCharType="begin"/>
      </w:r>
      <w:r>
        <w:instrText>xe "Streams"</w:instrText>
      </w:r>
      <w:r w:rsidR="000E1EE1">
        <w:fldChar w:fldCharType="end"/>
      </w:r>
      <w:r>
        <w:t>. This refresh stream must be used exclu</w:t>
      </w:r>
      <w:r>
        <w:softHyphen/>
        <w:t>sively for the execution of the New Sales refresh function</w:t>
      </w:r>
      <w:bookmarkStart w:id="1386" w:name="Xah998678"/>
      <w:bookmarkEnd w:id="1386"/>
      <w:r w:rsidR="000E1EE1">
        <w:fldChar w:fldCharType="begin"/>
      </w:r>
      <w:r>
        <w:instrText>xe "Refresh Functions"</w:instrText>
      </w:r>
      <w:r w:rsidR="000E1EE1">
        <w:fldChar w:fldCharType="end"/>
      </w:r>
      <w:r>
        <w:t xml:space="preserve"> (RF1) and the Old Sales refresh function (RF2).</w:t>
      </w:r>
    </w:p>
    <w:p w:rsidR="00753E82" w:rsidRDefault="00753E82" w:rsidP="00753E82">
      <w:pPr>
        <w:widowControl w:val="0"/>
        <w:rPr>
          <w:b/>
          <w:bCs/>
        </w:rPr>
      </w:pPr>
    </w:p>
    <w:p w:rsidR="00753E82" w:rsidRDefault="00753E82" w:rsidP="00753E82">
      <w:pPr>
        <w:widowControl w:val="0"/>
      </w:pPr>
      <w:r>
        <w:rPr>
          <w:b/>
          <w:bCs/>
        </w:rPr>
        <w:t>Comment</w:t>
      </w:r>
      <w:r>
        <w:t>: The purpose of the refresh</w:t>
      </w:r>
      <w:bookmarkStart w:id="1387" w:name="Xah998679"/>
      <w:bookmarkEnd w:id="1387"/>
      <w:r w:rsidR="000E1EE1">
        <w:fldChar w:fldCharType="begin"/>
      </w:r>
      <w:r>
        <w:instrText>xe "Refresh Functions"</w:instrText>
      </w:r>
      <w:r w:rsidR="000E1EE1">
        <w:fldChar w:fldCharType="end"/>
      </w:r>
      <w:r>
        <w:t xml:space="preserve"> stream</w:t>
      </w:r>
      <w:bookmarkStart w:id="1388" w:name="Xah998680"/>
      <w:bookmarkEnd w:id="1388"/>
      <w:r w:rsidR="000E1EE1">
        <w:fldChar w:fldCharType="begin"/>
      </w:r>
      <w:r>
        <w:instrText>xe "Streams"</w:instrText>
      </w:r>
      <w:r w:rsidR="000E1EE1">
        <w:fldChar w:fldCharType="end"/>
      </w:r>
      <w:r>
        <w:t xml:space="preserve"> is to simulate a sequence of batched data modifications executing against the database to bring it up to date with its operational data source.</w:t>
      </w:r>
    </w:p>
    <w:p w:rsidR="00753E82" w:rsidRDefault="00753E82" w:rsidP="00753E82">
      <w:pPr>
        <w:pStyle w:val="Heading4"/>
      </w:pPr>
      <w:r>
        <w:t>The refresh stream</w:t>
      </w:r>
      <w:bookmarkStart w:id="1389" w:name="Xah998682"/>
      <w:bookmarkEnd w:id="1389"/>
      <w:r w:rsidR="000E1EE1">
        <w:fldChar w:fldCharType="begin"/>
      </w:r>
      <w:r>
        <w:instrText>xe "Streams"</w:instrText>
      </w:r>
      <w:r w:rsidR="000E1EE1">
        <w:fldChar w:fldCharType="end"/>
      </w:r>
      <w:r>
        <w:t xml:space="preserve"> must execute a number of pairs of refresh function</w:t>
      </w:r>
      <w:bookmarkStart w:id="1390" w:name="Xah998683"/>
      <w:bookmarkEnd w:id="1390"/>
      <w:r w:rsidR="000E1EE1">
        <w:fldChar w:fldCharType="begin"/>
      </w:r>
      <w:r>
        <w:instrText>xe "Refresh Functions"</w:instrText>
      </w:r>
      <w:r w:rsidR="000E1EE1">
        <w:fldChar w:fldCharType="end"/>
      </w:r>
      <w:r>
        <w:t>s serially (i.e., one RF1 followed by one RF2) equal to the number of query streams used for the throughput test</w:t>
      </w:r>
      <w:bookmarkStart w:id="1391" w:name="Xah998685"/>
      <w:bookmarkEnd w:id="1391"/>
      <w:r w:rsidR="000E1EE1">
        <w:fldChar w:fldCharType="begin"/>
      </w:r>
      <w:r>
        <w:instrText>xe "Throughput Test"</w:instrText>
      </w:r>
      <w:r w:rsidR="000E1EE1">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392" w:name="Xah998687"/>
      <w:bookmarkEnd w:id="1392"/>
      <w:r w:rsidR="000E1EE1">
        <w:fldChar w:fldCharType="begin"/>
      </w:r>
      <w:r>
        <w:instrText>xe "Streams"</w:instrText>
      </w:r>
      <w:r w:rsidR="000E1EE1">
        <w:fldChar w:fldCharType="end"/>
      </w:r>
      <w:r>
        <w:t>.</w:t>
      </w:r>
    </w:p>
    <w:p w:rsidR="00753E82" w:rsidRDefault="00753E82" w:rsidP="00753E82">
      <w:pPr>
        <w:pStyle w:val="Heading4"/>
      </w:pPr>
      <w:bookmarkStart w:id="1393" w:name="Rah_Ref430480084"/>
      <w:bookmarkStart w:id="1394" w:name="Rah_Ref430480084T"/>
      <w:bookmarkEnd w:id="1393"/>
      <w:r>
        <w:t>The scheduling of each refresh function</w:t>
      </w:r>
      <w:bookmarkStart w:id="1395" w:name="Xah998689"/>
      <w:bookmarkEnd w:id="1395"/>
      <w:r>
        <w:t xml:space="preserve"> within the refresh stream</w:t>
      </w:r>
      <w:bookmarkStart w:id="1396" w:name="Xah998690"/>
      <w:bookmarkEnd w:id="1396"/>
      <w:r>
        <w:t xml:space="preserve"> is left to the test sponsor</w:t>
      </w:r>
      <w:bookmarkStart w:id="1397" w:name="Xah998691"/>
      <w:bookmarkEnd w:id="1397"/>
      <w:r>
        <w:t xml:space="preserve"> with the only require</w:t>
      </w:r>
      <w:r>
        <w:softHyphen/>
        <w:t>ment that a given pair must complete before the next pair can be initiated and that within a pair RF1 must complete before RF2 can be initiated.</w:t>
      </w:r>
      <w:bookmarkStart w:id="1398" w:name="Rah_Ref430480084P"/>
      <w:bookmarkEnd w:id="1394"/>
      <w:r w:rsidR="000E1EE1">
        <w:rPr>
          <w:vanish/>
        </w:rPr>
        <w:fldChar w:fldCharType="begin" w:fldLock="1"/>
      </w:r>
      <w:r>
        <w:rPr>
          <w:vanish/>
        </w:rPr>
        <w:instrText xml:space="preserve">PAGEREF Rah_Ref430480084 \h  \* MERGEFORMAT </w:instrText>
      </w:r>
      <w:r w:rsidR="000E1EE1">
        <w:rPr>
          <w:vanish/>
        </w:rPr>
      </w:r>
      <w:r w:rsidR="000E1EE1">
        <w:rPr>
          <w:vanish/>
        </w:rPr>
        <w:fldChar w:fldCharType="separate"/>
      </w:r>
      <w:r>
        <w:rPr>
          <w:vanish/>
        </w:rPr>
        <w:t>108</w:t>
      </w:r>
      <w:r w:rsidR="000E1EE1">
        <w:rPr>
          <w:vanish/>
        </w:rPr>
        <w:fldChar w:fldCharType="end"/>
      </w:r>
      <w:bookmarkEnd w:id="1398"/>
      <w:r w:rsidR="000E1EE1">
        <w:rPr>
          <w:vanish/>
        </w:rPr>
        <w:fldChar w:fldCharType="begin"/>
      </w:r>
      <w:r>
        <w:instrText>xe "Refresh Functions"</w:instrText>
      </w:r>
      <w:r w:rsidR="000E1EE1">
        <w:rPr>
          <w:vanish/>
        </w:rPr>
        <w:fldChar w:fldCharType="end"/>
      </w:r>
      <w:r w:rsidR="000E1EE1">
        <w:rPr>
          <w:vanish/>
        </w:rPr>
        <w:fldChar w:fldCharType="begin"/>
      </w:r>
      <w:r>
        <w:instrText>xe "Streams"</w:instrText>
      </w:r>
      <w:r w:rsidR="000E1EE1">
        <w:rPr>
          <w:vanish/>
        </w:rPr>
        <w:fldChar w:fldCharType="end"/>
      </w:r>
      <w:r w:rsidR="000E1EE1">
        <w:rPr>
          <w:vanish/>
        </w:rPr>
        <w:fldChar w:fldCharType="begin"/>
      </w:r>
      <w:r>
        <w:instrText>xe "Test sponsor"</w:instrText>
      </w:r>
      <w:r w:rsidR="000E1EE1">
        <w:rPr>
          <w:vanish/>
        </w:rPr>
        <w:fldChar w:fldCharType="end"/>
      </w:r>
    </w:p>
    <w:p w:rsidR="00753E82" w:rsidRDefault="00753E82" w:rsidP="00753E82">
      <w:pPr>
        <w:widowControl w:val="0"/>
        <w:rPr>
          <w:b/>
          <w:bCs/>
        </w:rPr>
      </w:pPr>
    </w:p>
    <w:p w:rsidR="00753E82" w:rsidRDefault="00753E82" w:rsidP="00753E82">
      <w:pPr>
        <w:widowControl w:val="0"/>
      </w:pPr>
      <w:r>
        <w:rPr>
          <w:b/>
          <w:bCs/>
        </w:rPr>
        <w:t>Comment</w:t>
      </w:r>
      <w:r>
        <w:t>: The intent of this Clause is to allow implementation</w:t>
      </w:r>
      <w:bookmarkStart w:id="1399" w:name="Xah998693"/>
      <w:bookmarkEnd w:id="1399"/>
      <w:r w:rsidR="000E1EE1">
        <w:fldChar w:fldCharType="begin"/>
      </w:r>
      <w:r>
        <w:instrText>xe "Implementation Rules"</w:instrText>
      </w:r>
      <w:r w:rsidR="000E1EE1">
        <w:fldChar w:fldCharType="end"/>
      </w:r>
      <w:r>
        <w:t>s that execute the refresh function</w:t>
      </w:r>
      <w:bookmarkStart w:id="1400" w:name="Xah998694"/>
      <w:bookmarkEnd w:id="1400"/>
      <w:r w:rsidR="000E1EE1">
        <w:fldChar w:fldCharType="begin"/>
      </w:r>
      <w:r>
        <w:instrText>xe "Refresh Functions"</w:instrText>
      </w:r>
      <w:r w:rsidR="000E1EE1">
        <w:fldChar w:fldCharType="end"/>
      </w:r>
      <w:r>
        <w:t>s in parallel with the ad-hoc queries as well as systems that segregate query executions from database refreshes.</w:t>
      </w:r>
    </w:p>
    <w:p w:rsidR="00753E82" w:rsidRDefault="00753E82" w:rsidP="00753E82">
      <w:pPr>
        <w:pStyle w:val="Heading4"/>
      </w:pPr>
      <w:r>
        <w:t>The scheduling of individual refresh function</w:t>
      </w:r>
      <w:bookmarkStart w:id="1401" w:name="Xah998696"/>
      <w:bookmarkEnd w:id="1401"/>
      <w:r w:rsidR="000E1EE1">
        <w:fldChar w:fldCharType="begin"/>
      </w:r>
      <w:r>
        <w:instrText>xe "Refresh Functions"</w:instrText>
      </w:r>
      <w:r w:rsidR="000E1EE1">
        <w:fldChar w:fldCharType="end"/>
      </w:r>
      <w:r>
        <w:t>s within an instance of RF1 or RF2 is left to the test sponsor</w:t>
      </w:r>
      <w:bookmarkStart w:id="1402" w:name="Xah998697"/>
      <w:bookmarkEnd w:id="1402"/>
      <w:r w:rsidR="000E1EE1">
        <w:fldChar w:fldCharType="begin"/>
      </w:r>
      <w:r>
        <w:instrText>xe "Test sponsor"</w:instrText>
      </w:r>
      <w:r w:rsidR="000E1EE1">
        <w:fldChar w:fldCharType="end"/>
      </w:r>
      <w:r>
        <w:t xml:space="preserve"> as long as they meet the requirements of Clause </w:t>
      </w:r>
      <w:r w:rsidR="000E1EE1">
        <w:fldChar w:fldCharType="begin"/>
      </w:r>
      <w:r>
        <w:instrText xml:space="preserve"> REF Rae_Ref389037468T \r \h </w:instrText>
      </w:r>
      <w:r w:rsidR="000E1EE1">
        <w:fldChar w:fldCharType="separate"/>
      </w:r>
      <w:r w:rsidR="00A27C47">
        <w:t>2.5.2</w:t>
      </w:r>
      <w:r w:rsidR="000E1EE1">
        <w:fldChar w:fldCharType="end"/>
      </w:r>
      <w:r>
        <w:t xml:space="preserve"> and Clause </w:t>
      </w:r>
      <w:r w:rsidR="000E1EE1">
        <w:fldChar w:fldCharType="begin"/>
      </w:r>
      <w:r>
        <w:instrText xml:space="preserve"> REF Rae_Ref389037548T \r \h </w:instrText>
      </w:r>
      <w:r w:rsidR="000E1EE1">
        <w:fldChar w:fldCharType="separate"/>
      </w:r>
      <w:r w:rsidR="00A27C47">
        <w:t>2.5.3</w:t>
      </w:r>
      <w:r w:rsidR="000E1EE1">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intent of this Clause is to allow test sponsors to “trickle” the scheduling of refresh function</w:t>
      </w:r>
      <w:bookmarkStart w:id="1403" w:name="Xah998705"/>
      <w:bookmarkEnd w:id="1403"/>
      <w:r w:rsidR="000E1EE1">
        <w:fldChar w:fldCharType="begin"/>
      </w:r>
      <w:r>
        <w:instrText>xe "Refresh Functions"</w:instrText>
      </w:r>
      <w:r w:rsidR="000E1EE1">
        <w:fldChar w:fldCharType="end"/>
      </w:r>
      <w:r>
        <w:t>s to maintain a more even refresh load</w:t>
      </w:r>
      <w:bookmarkStart w:id="1404" w:name="Xah998707"/>
      <w:bookmarkEnd w:id="1404"/>
      <w:r w:rsidR="000E1EE1">
        <w:fldChar w:fldCharType="begin"/>
      </w:r>
      <w:r>
        <w:instrText>xe "Database load"</w:instrText>
      </w:r>
      <w:r w:rsidR="000E1EE1">
        <w:fldChar w:fldCharType="end"/>
      </w:r>
      <w:r>
        <w:t xml:space="preserve"> throughout the throughput test</w:t>
      </w:r>
      <w:bookmarkStart w:id="1405" w:name="Xah998708"/>
      <w:bookmarkEnd w:id="1405"/>
      <w:r w:rsidR="000E1EE1">
        <w:fldChar w:fldCharType="begin"/>
      </w:r>
      <w:r>
        <w:instrText>xe "Throughput Test"</w:instrText>
      </w:r>
      <w:r w:rsidR="000E1EE1">
        <w:fldChar w:fldCharType="end"/>
      </w:r>
      <w:r>
        <w:t>.</w:t>
      </w:r>
    </w:p>
    <w:p w:rsidR="00753E82" w:rsidRDefault="00753E82" w:rsidP="00753E82">
      <w:pPr>
        <w:pStyle w:val="Heading4"/>
      </w:pPr>
      <w:r>
        <w:t>Prior to the execution of the refresh stream</w:t>
      </w:r>
      <w:bookmarkStart w:id="1406" w:name="Xah998709"/>
      <w:bookmarkEnd w:id="1406"/>
      <w:r w:rsidR="000E1EE1">
        <w:fldChar w:fldCharType="begin"/>
      </w:r>
      <w:r>
        <w:instrText>xe "Streams"</w:instrText>
      </w:r>
      <w:r w:rsidR="000E1EE1">
        <w:fldChar w:fldCharType="end"/>
      </w:r>
      <w:r>
        <w:t xml:space="preserve"> the DBGEN</w:t>
      </w:r>
      <w:bookmarkStart w:id="1407" w:name="Xah998710"/>
      <w:bookmarkEnd w:id="1407"/>
      <w:r w:rsidR="000E1EE1">
        <w:fldChar w:fldCharType="begin"/>
      </w:r>
      <w:r>
        <w:instrText>xe "DBGEN"</w:instrText>
      </w:r>
      <w:r w:rsidR="000E1EE1">
        <w:fldChar w:fldCharType="end"/>
      </w:r>
      <w:r>
        <w:t xml:space="preserve"> data used for RF1 and RF2 may only be generated, per</w:t>
      </w:r>
      <w:r>
        <w:softHyphen/>
        <w:t>muted and relocated to the SUT</w:t>
      </w:r>
      <w:bookmarkStart w:id="1408" w:name="Xah998712"/>
      <w:bookmarkEnd w:id="1408"/>
      <w:r w:rsidR="000E1EE1">
        <w:fldChar w:fldCharType="begin"/>
      </w:r>
      <w:r>
        <w:instrText>xe "SUT"</w:instrText>
      </w:r>
      <w:r w:rsidR="000E1EE1">
        <w:fldChar w:fldCharType="end"/>
      </w:r>
      <w:r>
        <w:t>. Any other operations on these data, such as data formatting or database activity, must be included in the execution and the timing of the refresh function</w:t>
      </w:r>
      <w:bookmarkStart w:id="1409" w:name="Xah998713"/>
      <w:bookmarkEnd w:id="1409"/>
      <w:r w:rsidR="000E1EE1">
        <w:fldChar w:fldCharType="begin"/>
      </w:r>
      <w:r>
        <w:instrText>xe "Refresh Functions"</w:instrText>
      </w:r>
      <w:r w:rsidR="000E1EE1">
        <w:fldChar w:fldCharType="end"/>
      </w:r>
      <w:r>
        <w:t>s.</w:t>
      </w:r>
    </w:p>
    <w:p w:rsidR="00753E82" w:rsidRDefault="00753E82" w:rsidP="00753E82">
      <w:pPr>
        <w:pStyle w:val="Heading2"/>
        <w:keepNext w:val="0"/>
        <w:widowControl w:val="0"/>
      </w:pPr>
      <w:bookmarkStart w:id="1410" w:name="Rah_Ref389041228"/>
      <w:bookmarkStart w:id="1411" w:name="Rah_Ref389041249"/>
      <w:bookmarkStart w:id="1412" w:name="Rah_Ref389041249T"/>
      <w:bookmarkStart w:id="1413" w:name="Rah_Ref389041228T"/>
      <w:bookmarkStart w:id="1414" w:name="_Toc149484558"/>
      <w:bookmarkEnd w:id="1410"/>
      <w:bookmarkEnd w:id="1411"/>
      <w:r>
        <w:t>Metrics</w:t>
      </w:r>
      <w:bookmarkStart w:id="1415" w:name="Xah998717"/>
      <w:bookmarkStart w:id="1416" w:name="Rah_Ref389041228P"/>
      <w:bookmarkEnd w:id="1412"/>
      <w:bookmarkEnd w:id="1413"/>
      <w:bookmarkEnd w:id="1414"/>
      <w:bookmarkEnd w:id="1415"/>
      <w:r w:rsidR="000E1EE1">
        <w:rPr>
          <w:vanish/>
        </w:rPr>
        <w:fldChar w:fldCharType="begin" w:fldLock="1"/>
      </w:r>
      <w:r>
        <w:rPr>
          <w:vanish/>
        </w:rPr>
        <w:instrText xml:space="preserve">PAGEREF Rah_Ref389041228 \h  \* MERGEFORMAT </w:instrText>
      </w:r>
      <w:r w:rsidR="000E1EE1">
        <w:rPr>
          <w:vanish/>
        </w:rPr>
      </w:r>
      <w:r w:rsidR="000E1EE1">
        <w:rPr>
          <w:vanish/>
        </w:rPr>
        <w:fldChar w:fldCharType="separate"/>
      </w:r>
      <w:r>
        <w:rPr>
          <w:vanish/>
        </w:rPr>
        <w:t>108</w:t>
      </w:r>
      <w:r w:rsidR="000E1EE1">
        <w:rPr>
          <w:vanish/>
        </w:rPr>
        <w:fldChar w:fldCharType="end"/>
      </w:r>
      <w:bookmarkEnd w:id="1416"/>
      <w:r w:rsidR="000E1EE1">
        <w:rPr>
          <w:vanish/>
        </w:rPr>
        <w:fldChar w:fldCharType="begin"/>
      </w:r>
      <w:r>
        <w:instrText>xe "Metrics"</w:instrText>
      </w:r>
      <w:r w:rsidR="000E1EE1">
        <w:rPr>
          <w:vanish/>
        </w:rPr>
        <w:fldChar w:fldCharType="end"/>
      </w:r>
    </w:p>
    <w:p w:rsidR="00753E82" w:rsidRDefault="00753E82" w:rsidP="00753E82">
      <w:r>
        <w:t>TPC-H defines the following primary metrics:</w:t>
      </w:r>
    </w:p>
    <w:p w:rsidR="00753E82" w:rsidRDefault="00753E82" w:rsidP="00753E82">
      <w:pPr>
        <w:pStyle w:val="Bullets"/>
        <w:widowControl w:val="0"/>
      </w:pPr>
      <w:r>
        <w:t>The TPC-H Composite Query-per-Hour Metric</w:t>
      </w:r>
      <w:bookmarkStart w:id="1417" w:name="Xah998721"/>
      <w:bookmarkEnd w:id="1417"/>
      <w:r w:rsidR="000E1EE1">
        <w:fldChar w:fldCharType="begin"/>
      </w:r>
      <w:r>
        <w:instrText>xe "Metrics"</w:instrText>
      </w:r>
      <w:r w:rsidR="000E1EE1">
        <w:fldChar w:fldCharType="end"/>
      </w:r>
      <w:r>
        <w:t xml:space="preserve"> (</w:t>
      </w:r>
      <w:proofErr w:type="spellStart"/>
      <w:r>
        <w:t>QphH</w:t>
      </w:r>
      <w:bookmarkStart w:id="1418" w:name="Xah1021128"/>
      <w:bookmarkEnd w:id="1418"/>
      <w:r w:rsidR="000E1EE1">
        <w:fldChar w:fldCharType="begin"/>
      </w:r>
      <w:r>
        <w:instrText>xe "Metrics:Composite Query-per-hour Metric"</w:instrText>
      </w:r>
      <w:r w:rsidR="000E1EE1">
        <w:fldChar w:fldCharType="end"/>
      </w:r>
      <w:r>
        <w:t>@Size</w:t>
      </w:r>
      <w:proofErr w:type="spellEnd"/>
      <w:r>
        <w:t xml:space="preserve">) is the performance metric, defined in </w:t>
      </w:r>
      <w:hyperlink w:anchor="Rah_Ref389553839" w:history="1">
        <w:r>
          <w:t>Clause 5.4.3</w:t>
        </w:r>
      </w:hyperlink>
      <w:r>
        <w:t>;</w:t>
      </w:r>
    </w:p>
    <w:p w:rsidR="00753E82" w:rsidRDefault="00753E82" w:rsidP="00753E82">
      <w:pPr>
        <w:pStyle w:val="Bullets"/>
        <w:widowControl w:val="0"/>
      </w:pPr>
      <w:r>
        <w:t>The price-performance metric</w:t>
      </w:r>
      <w:bookmarkStart w:id="1419" w:name="Xah998727"/>
      <w:bookmarkEnd w:id="1419"/>
      <w:r w:rsidR="000E1EE1">
        <w:fldChar w:fldCharType="begin"/>
      </w:r>
      <w:r>
        <w:instrText>xe "Metrics"</w:instrText>
      </w:r>
      <w:r w:rsidR="000E1EE1">
        <w:fldChar w:fldCharType="end"/>
      </w:r>
      <w:r>
        <w:t xml:space="preserve"> is the TPC-H Price/Performance ($/</w:t>
      </w:r>
      <w:proofErr w:type="spellStart"/>
      <w:r>
        <w:t>QphH</w:t>
      </w:r>
      <w:bookmarkStart w:id="1420" w:name="Xah998729"/>
      <w:bookmarkStart w:id="1421" w:name="Xah998730"/>
      <w:bookmarkEnd w:id="1420"/>
      <w:bookmarkEnd w:id="1421"/>
      <w:proofErr w:type="spellEnd"/>
      <w:r>
        <w:t>/@Size</w:t>
      </w:r>
      <w:r w:rsidR="000E1EE1">
        <w:fldChar w:fldCharType="begin"/>
      </w:r>
      <w:r>
        <w:instrText>xe "Metrics:Composite Query-per-hour Metric"</w:instrText>
      </w:r>
      <w:r w:rsidR="000E1EE1">
        <w:fldChar w:fldCharType="end"/>
      </w:r>
      <w:r w:rsidR="000E1EE1">
        <w:fldChar w:fldCharType="begin"/>
      </w:r>
      <w:r>
        <w:instrText>xe "Metrics:Price Performance Metric"</w:instrText>
      </w:r>
      <w:r w:rsidR="000E1EE1">
        <w:fldChar w:fldCharType="end"/>
      </w:r>
      <w:r>
        <w:t xml:space="preserve">) and is defined in </w:t>
      </w:r>
      <w:hyperlink w:anchor="Rah_Ref389551202" w:history="1">
        <w:r>
          <w:t>Clause 5.4.4</w:t>
        </w:r>
      </w:hyperlink>
      <w:r>
        <w:t>;</w:t>
      </w:r>
    </w:p>
    <w:p w:rsidR="00753E82" w:rsidRDefault="00753E82" w:rsidP="00753E82">
      <w:pPr>
        <w:pStyle w:val="Bullets"/>
        <w:widowControl w:val="0"/>
      </w:pPr>
      <w:r>
        <w:t xml:space="preserve">The Availability Date of the system, defined in Clause 0 of the TPC Pricing </w:t>
      </w:r>
      <w:proofErr w:type="gramStart"/>
      <w:r>
        <w:t>Specification .</w:t>
      </w:r>
      <w:proofErr w:type="gramEnd"/>
    </w:p>
    <w:p w:rsidR="00753E82" w:rsidRDefault="00753E82" w:rsidP="00753E82">
      <w:pPr>
        <w:pStyle w:val="Bullets"/>
        <w:widowControl w:val="0"/>
        <w:numPr>
          <w:ilvl w:val="0"/>
          <w:numId w:val="0"/>
        </w:numPr>
        <w:ind w:left="1440" w:hanging="720"/>
      </w:pPr>
      <w:r w:rsidRPr="008A79E8">
        <w:t xml:space="preserve">When </w:t>
      </w:r>
      <w:proofErr w:type="spellStart"/>
      <w:r w:rsidRPr="008A79E8">
        <w:t>TPC_Energy</w:t>
      </w:r>
      <w:proofErr w:type="spellEnd"/>
      <w:r w:rsidRPr="008A79E8">
        <w:t xml:space="preserve"> option is chosen for reporting, the TPC-</w:t>
      </w:r>
      <w:r>
        <w:t>H</w:t>
      </w:r>
      <w:r w:rsidRPr="008A79E8">
        <w:t xml:space="preserve"> energy metric reports the power per performance and is expressed as Watts/</w:t>
      </w:r>
      <w:proofErr w:type="spellStart"/>
      <w:r>
        <w:t>KQphH@Size</w:t>
      </w:r>
      <w:proofErr w:type="spellEnd"/>
      <w:r w:rsidRPr="008A79E8">
        <w:t>. (</w:t>
      </w:r>
      <w:proofErr w:type="gramStart"/>
      <w:r w:rsidRPr="008A79E8">
        <w:t>see</w:t>
      </w:r>
      <w:proofErr w:type="gramEnd"/>
      <w:r w:rsidRPr="008A79E8">
        <w:t xml:space="preserve"> TPC-Energy specification for additional requirements)</w:t>
      </w:r>
    </w:p>
    <w:p w:rsidR="00753E82" w:rsidRDefault="00753E82" w:rsidP="00753E82">
      <w:pPr>
        <w:widowControl w:val="0"/>
      </w:pPr>
      <w:r>
        <w:t>No other TPC-H primary metric</w:t>
      </w:r>
      <w:bookmarkStart w:id="1422" w:name="Xah998740"/>
      <w:bookmarkEnd w:id="1422"/>
      <w:r w:rsidR="000E1EE1">
        <w:fldChar w:fldCharType="begin"/>
      </w:r>
      <w:r>
        <w:instrText>xe "Metrics"</w:instrText>
      </w:r>
      <w:r w:rsidR="000E1EE1">
        <w:fldChar w:fldCharType="end"/>
      </w:r>
      <w:r>
        <w:t xml:space="preserve"> exists. However, secondary metrics and numerical quantities such as TPC-H Power</w:t>
      </w:r>
      <w:bookmarkStart w:id="1423" w:name="Xah998741"/>
      <w:bookmarkStart w:id="1424" w:name="Xah998742"/>
      <w:bookmarkEnd w:id="1423"/>
      <w:bookmarkEnd w:id="1424"/>
      <w:r w:rsidR="000E1EE1">
        <w:fldChar w:fldCharType="begin"/>
      </w:r>
      <w:r>
        <w:instrText>xe "QppH"</w:instrText>
      </w:r>
      <w:r w:rsidR="000E1EE1">
        <w:fldChar w:fldCharType="end"/>
      </w:r>
      <w:r w:rsidR="000E1EE1">
        <w:fldChar w:fldCharType="begin"/>
      </w:r>
      <w:r>
        <w:instrText>xe "Numerical Quantities:QppH"</w:instrText>
      </w:r>
      <w:r w:rsidR="000E1EE1">
        <w:fldChar w:fldCharType="end"/>
      </w:r>
      <w:r>
        <w:t xml:space="preserve"> and TPC-H Throughput (defined in Clause </w:t>
      </w:r>
      <w:r w:rsidR="000E1EE1">
        <w:fldChar w:fldCharType="begin"/>
      </w:r>
      <w:r>
        <w:instrText xml:space="preserve"> REF Rah61689T \r \h </w:instrText>
      </w:r>
      <w:r w:rsidR="000E1EE1">
        <w:fldChar w:fldCharType="separate"/>
      </w:r>
      <w:r w:rsidR="00A27C47">
        <w:t>5.4.1</w:t>
      </w:r>
      <w:r w:rsidR="000E1EE1">
        <w:fldChar w:fldCharType="end"/>
      </w:r>
      <w:r>
        <w:t xml:space="preserve"> and Clause </w:t>
      </w:r>
      <w:r w:rsidR="000E1EE1">
        <w:fldChar w:fldCharType="begin"/>
      </w:r>
      <w:r>
        <w:instrText xml:space="preserve"> REF Rah74986T \r \h </w:instrText>
      </w:r>
      <w:r w:rsidR="000E1EE1">
        <w:fldChar w:fldCharType="separate"/>
      </w:r>
      <w:r w:rsidR="00A27C47">
        <w:t>5.4.2</w:t>
      </w:r>
      <w:r w:rsidR="000E1EE1">
        <w:fldChar w:fldCharType="end"/>
      </w:r>
      <w:r>
        <w:t xml:space="preserve"> respectively)</w:t>
      </w:r>
      <w:bookmarkStart w:id="1425" w:name="Xah998750"/>
      <w:bookmarkEnd w:id="1425"/>
      <w:r w:rsidR="000E1EE1">
        <w:fldChar w:fldCharType="begin"/>
      </w:r>
      <w:r>
        <w:instrText>xe "Numerical Quantities:QthH"</w:instrText>
      </w:r>
      <w:r w:rsidR="000E1EE1">
        <w:fldChar w:fldCharType="end"/>
      </w:r>
      <w:r>
        <w:t xml:space="preserve"> and S, the number of query streams</w:t>
      </w:r>
      <w:bookmarkStart w:id="1426" w:name="Xah998751"/>
      <w:bookmarkEnd w:id="1426"/>
      <w:r w:rsidR="000E1EE1">
        <w:fldChar w:fldCharType="begin"/>
      </w:r>
      <w:r>
        <w:instrText>xe "Streams"</w:instrText>
      </w:r>
      <w:r w:rsidR="000E1EE1">
        <w:fldChar w:fldCharType="end"/>
      </w:r>
      <w:r>
        <w:t xml:space="preserve"> in the throughput test</w:t>
      </w:r>
      <w:bookmarkStart w:id="1427" w:name="Xah998752"/>
      <w:bookmarkEnd w:id="1427"/>
      <w:r w:rsidR="000E1EE1">
        <w:fldChar w:fldCharType="begin"/>
      </w:r>
      <w:r>
        <w:instrText>xe "Throughput Test"</w:instrText>
      </w:r>
      <w:r w:rsidR="000E1EE1">
        <w:fldChar w:fldCharType="end"/>
      </w:r>
      <w:r>
        <w:t xml:space="preserve">, must be disclosed in the numerical quantities summary (see </w:t>
      </w:r>
      <w:hyperlink r:id="rId43" w:anchor="_blank" w:history="1">
        <w:r>
          <w:t>Clause</w:t>
        </w:r>
      </w:hyperlink>
      <w:r>
        <w:t xml:space="preserve"> </w:t>
      </w:r>
      <w:r w:rsidR="000E1EE1">
        <w:fldChar w:fldCharType="begin"/>
      </w:r>
      <w:r>
        <w:instrText xml:space="preserve"> REF Rak_Ref389551563T \r \h </w:instrText>
      </w:r>
      <w:r w:rsidR="000E1EE1">
        <w:fldChar w:fldCharType="separate"/>
      </w:r>
      <w:r w:rsidR="00A27C47">
        <w:t>8.4.4</w:t>
      </w:r>
      <w:r w:rsidR="000E1EE1">
        <w:fldChar w:fldCharType="end"/>
      </w:r>
      <w:r>
        <w:t>).</w:t>
      </w:r>
    </w:p>
    <w:p w:rsidR="00753E82" w:rsidRDefault="00753E82" w:rsidP="00753E82">
      <w:pPr>
        <w:pStyle w:val="Heading3"/>
        <w:keepNext w:val="0"/>
      </w:pPr>
      <w:bookmarkStart w:id="1428" w:name="Rah61689"/>
      <w:bookmarkStart w:id="1429" w:name="Rah61689T"/>
      <w:bookmarkEnd w:id="1428"/>
      <w:r>
        <w:t>TPC-H Power</w:t>
      </w:r>
      <w:bookmarkStart w:id="1430" w:name="Xah998758"/>
      <w:bookmarkStart w:id="1431" w:name="Xah998759"/>
      <w:bookmarkStart w:id="1432" w:name="Rah61689P"/>
      <w:bookmarkEnd w:id="1429"/>
      <w:bookmarkEnd w:id="1430"/>
      <w:bookmarkEnd w:id="1431"/>
      <w:r w:rsidR="000E1EE1">
        <w:rPr>
          <w:vanish/>
        </w:rPr>
        <w:fldChar w:fldCharType="begin" w:fldLock="1"/>
      </w:r>
      <w:r>
        <w:rPr>
          <w:vanish/>
        </w:rPr>
        <w:instrText xml:space="preserve">PAGEREF Rah61689 \h  \* MERGEFORMAT </w:instrText>
      </w:r>
      <w:r w:rsidR="000E1EE1">
        <w:rPr>
          <w:vanish/>
        </w:rPr>
      </w:r>
      <w:r w:rsidR="000E1EE1">
        <w:rPr>
          <w:vanish/>
        </w:rPr>
        <w:fldChar w:fldCharType="separate"/>
      </w:r>
      <w:r>
        <w:rPr>
          <w:vanish/>
        </w:rPr>
        <w:t>108</w:t>
      </w:r>
      <w:r w:rsidR="000E1EE1">
        <w:rPr>
          <w:vanish/>
        </w:rPr>
        <w:fldChar w:fldCharType="end"/>
      </w:r>
      <w:bookmarkEnd w:id="1432"/>
      <w:r w:rsidR="000E1EE1">
        <w:rPr>
          <w:vanish/>
        </w:rPr>
        <w:fldChar w:fldCharType="begin"/>
      </w:r>
      <w:r>
        <w:instrText>xe "QppH"</w:instrText>
      </w:r>
      <w:r w:rsidR="000E1EE1">
        <w:rPr>
          <w:vanish/>
        </w:rPr>
        <w:fldChar w:fldCharType="end"/>
      </w:r>
      <w:r w:rsidR="000E1EE1">
        <w:rPr>
          <w:vanish/>
        </w:rPr>
        <w:fldChar w:fldCharType="begin"/>
      </w:r>
      <w:r>
        <w:instrText>xe "Numerical Quantities:QppH"</w:instrText>
      </w:r>
      <w:r w:rsidR="000E1EE1">
        <w:rPr>
          <w:vanish/>
        </w:rPr>
        <w:fldChar w:fldCharType="end"/>
      </w:r>
    </w:p>
    <w:p w:rsidR="00753E82" w:rsidRDefault="00753E82" w:rsidP="00753E82">
      <w:pPr>
        <w:pStyle w:val="Heading4"/>
      </w:pPr>
      <w:r>
        <w:t>The results of the power test</w:t>
      </w:r>
      <w:bookmarkStart w:id="1433" w:name="Xah998761"/>
      <w:bookmarkEnd w:id="1433"/>
      <w:r w:rsidR="000E1EE1">
        <w:fldChar w:fldCharType="begin"/>
      </w:r>
      <w:r>
        <w:instrText>xe "Power Test"</w:instrText>
      </w:r>
      <w:r w:rsidR="000E1EE1">
        <w:fldChar w:fldCharType="end"/>
      </w:r>
      <w:r>
        <w:t xml:space="preserve"> are used to compute the TPC-H query processing </w:t>
      </w:r>
      <w:r>
        <w:rPr>
          <w:b/>
          <w:bCs/>
        </w:rPr>
        <w:t xml:space="preserve">power </w:t>
      </w:r>
      <w:r>
        <w:t>at the chosen database size</w:t>
      </w:r>
      <w:bookmarkStart w:id="1434" w:name="Xah998763"/>
      <w:bookmarkEnd w:id="1434"/>
      <w:r w:rsidR="000E1EE1">
        <w:fldChar w:fldCharType="begin"/>
      </w:r>
      <w:r>
        <w:instrText>xe "Database size"</w:instrText>
      </w:r>
      <w:r w:rsidR="000E1EE1">
        <w:fldChar w:fldCharType="end"/>
      </w:r>
      <w:r>
        <w:t>. It is defined as the inverse of the geometric mean of the timing intervals, and must be computed as:</w:t>
      </w:r>
    </w:p>
    <w:p w:rsidR="00753E82" w:rsidRDefault="00753E82" w:rsidP="00753E82">
      <w:pPr>
        <w:pStyle w:val="Picture"/>
      </w:pPr>
      <w:r w:rsidRPr="00A3631F">
        <w:rPr>
          <w:rStyle w:val="FormulaChar"/>
        </w:rPr>
        <w:t xml:space="preserve">TPC-H </w:t>
      </w:r>
      <w:proofErr w:type="spellStart"/>
      <w:r w:rsidRPr="00A3631F">
        <w:rPr>
          <w:rStyle w:val="FormulaChar"/>
        </w:rPr>
        <w:t>Power</w:t>
      </w:r>
      <w:bookmarkStart w:id="1435" w:name="Xah998765"/>
      <w:bookmarkStart w:id="1436" w:name="Xah998766"/>
      <w:bookmarkStart w:id="1437" w:name="Xah998767"/>
      <w:bookmarkStart w:id="1438" w:name="Xah998768"/>
      <w:bookmarkEnd w:id="1435"/>
      <w:bookmarkEnd w:id="1436"/>
      <w:bookmarkEnd w:id="1437"/>
      <w:bookmarkEnd w:id="1438"/>
      <w:r w:rsidR="000E1EE1" w:rsidRPr="00A3631F">
        <w:rPr>
          <w:rStyle w:val="FormulaChar"/>
        </w:rPr>
        <w:fldChar w:fldCharType="begin"/>
      </w:r>
      <w:r w:rsidRPr="00A3631F">
        <w:rPr>
          <w:rStyle w:val="FormulaChar"/>
        </w:rPr>
        <w:instrText>xe "Numerical Quantities:TPC-D Power"</w:instrText>
      </w:r>
      <w:r w:rsidR="000E1EE1" w:rsidRPr="00A3631F">
        <w:rPr>
          <w:rStyle w:val="FormulaChar"/>
        </w:rPr>
        <w:fldChar w:fldCharType="end"/>
      </w:r>
      <w:r w:rsidR="000E1EE1" w:rsidRPr="00A3631F">
        <w:rPr>
          <w:rStyle w:val="FormulaChar"/>
        </w:rPr>
        <w:fldChar w:fldCharType="begin"/>
      </w:r>
      <w:r w:rsidRPr="00A3631F">
        <w:rPr>
          <w:rStyle w:val="FormulaChar"/>
        </w:rPr>
        <w:instrText>xe "QppH"</w:instrText>
      </w:r>
      <w:r w:rsidR="000E1EE1" w:rsidRPr="00A3631F">
        <w:rPr>
          <w:rStyle w:val="FormulaChar"/>
        </w:rPr>
        <w:fldChar w:fldCharType="end"/>
      </w:r>
      <w:r w:rsidR="000E1EE1" w:rsidRPr="00A3631F">
        <w:rPr>
          <w:rStyle w:val="FormulaChar"/>
        </w:rPr>
        <w:fldChar w:fldCharType="begin"/>
      </w:r>
      <w:r w:rsidRPr="00A3631F">
        <w:rPr>
          <w:rStyle w:val="FormulaChar"/>
        </w:rPr>
        <w:instrText>xe "Numerical Quantities:QppH"</w:instrText>
      </w:r>
      <w:r w:rsidR="000E1EE1" w:rsidRPr="00A3631F">
        <w:rPr>
          <w:rStyle w:val="FormulaChar"/>
        </w:rPr>
        <w:fldChar w:fldCharType="end"/>
      </w:r>
      <w:r w:rsidR="000E1EE1" w:rsidRPr="00A3631F">
        <w:rPr>
          <w:rStyle w:val="FormulaChar"/>
        </w:rPr>
        <w:fldChar w:fldCharType="begin"/>
      </w:r>
      <w:r w:rsidRPr="00A3631F">
        <w:rPr>
          <w:rStyle w:val="FormulaChar"/>
        </w:rPr>
        <w:instrText>xe "Numerical Quantities:QppH"</w:instrText>
      </w:r>
      <w:r w:rsidR="000E1EE1" w:rsidRPr="00A3631F">
        <w:rPr>
          <w:rStyle w:val="FormulaChar"/>
        </w:rPr>
        <w:fldChar w:fldCharType="end"/>
      </w:r>
      <w:r w:rsidRPr="00A3631F">
        <w:rPr>
          <w:rStyle w:val="FormulaChar"/>
        </w:rPr>
        <w:t>@Size</w:t>
      </w:r>
      <w:proofErr w:type="spellEnd"/>
      <w:r w:rsidRPr="00A3631F">
        <w:rPr>
          <w:rStyle w:val="FormulaChar"/>
        </w:rPr>
        <w:t xml:space="preserve"> =</w:t>
      </w:r>
      <w:r>
        <w:t xml:space="preserve"> </w:t>
      </w:r>
      <w:r w:rsidR="0033187C">
        <w:rPr>
          <w:noProof/>
        </w:rPr>
        <w:drawing>
          <wp:inline distT="0" distB="0" distL="0" distR="0">
            <wp:extent cx="2266315" cy="986155"/>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2266315" cy="986155"/>
                    </a:xfrm>
                    <a:prstGeom prst="rect">
                      <a:avLst/>
                    </a:prstGeom>
                    <a:noFill/>
                    <a:ln w="9525">
                      <a:noFill/>
                      <a:miter lim="800000"/>
                      <a:headEnd/>
                      <a:tailEnd/>
                    </a:ln>
                  </pic:spPr>
                </pic:pic>
              </a:graphicData>
            </a:graphic>
          </wp:inline>
        </w:drawing>
      </w:r>
    </w:p>
    <w:p w:rsidR="00753E82" w:rsidRPr="00585652" w:rsidRDefault="00753E82" w:rsidP="00753E82">
      <w:r w:rsidRPr="00585652">
        <w:t>Where:</w:t>
      </w:r>
    </w:p>
    <w:p w:rsidR="00753E82" w:rsidRDefault="00753E82" w:rsidP="00753E82">
      <w:pPr>
        <w:pStyle w:val="indent"/>
      </w:pPr>
      <w:proofErr w:type="gramStart"/>
      <w:r>
        <w:lastRenderedPageBreak/>
        <w:t>QI(</w:t>
      </w:r>
      <w:proofErr w:type="gramEnd"/>
      <w:r>
        <w:t>i,0) is the timing interval, in seconds, of query Q</w:t>
      </w:r>
      <w:proofErr w:type="spellStart"/>
      <w:r>
        <w:rPr>
          <w:position w:val="-5"/>
          <w:sz w:val="16"/>
          <w:szCs w:val="16"/>
        </w:rPr>
        <w:t>i</w:t>
      </w:r>
      <w:proofErr w:type="spellEnd"/>
      <w:r>
        <w:t xml:space="preserve"> within the single query stream</w:t>
      </w:r>
      <w:bookmarkStart w:id="1439" w:name="Xah998774"/>
      <w:bookmarkEnd w:id="1439"/>
      <w:r w:rsidR="000E1EE1">
        <w:fldChar w:fldCharType="begin"/>
      </w:r>
      <w:r>
        <w:instrText>xe "Streams"</w:instrText>
      </w:r>
      <w:r w:rsidR="000E1EE1">
        <w:fldChar w:fldCharType="end"/>
      </w:r>
      <w:r>
        <w:t xml:space="preserve"> of the power test</w:t>
      </w:r>
      <w:bookmarkStart w:id="1440" w:name="Xah998775"/>
      <w:bookmarkEnd w:id="1440"/>
      <w:r w:rsidR="000E1EE1">
        <w:fldChar w:fldCharType="begin"/>
      </w:r>
      <w:r>
        <w:instrText>xe "Power Test"</w:instrText>
      </w:r>
      <w:r w:rsidR="000E1EE1">
        <w:fldChar w:fldCharType="end"/>
      </w:r>
      <w:r>
        <w:t xml:space="preserve"> (see </w:t>
      </w:r>
      <w:hyperlink w:anchor="Rah_Ref389543505" w:history="1">
        <w:r>
          <w:t>Clause 5.3.7</w:t>
        </w:r>
      </w:hyperlink>
      <w:r>
        <w:t>)</w:t>
      </w:r>
    </w:p>
    <w:p w:rsidR="00753E82" w:rsidRDefault="00753E82" w:rsidP="00753E82">
      <w:pPr>
        <w:pStyle w:val="indent"/>
      </w:pPr>
      <w:proofErr w:type="gramStart"/>
      <w:r>
        <w:t>RI(</w:t>
      </w:r>
      <w:proofErr w:type="gramEnd"/>
      <w:r>
        <w:t>j,0) is the timing interval, in seconds, of refresh function</w:t>
      </w:r>
      <w:bookmarkStart w:id="1441" w:name="Xah998780"/>
      <w:bookmarkEnd w:id="1441"/>
      <w:r w:rsidR="000E1EE1">
        <w:fldChar w:fldCharType="begin"/>
      </w:r>
      <w:r>
        <w:instrText>xe "Refresh Functions"</w:instrText>
      </w:r>
      <w:r w:rsidR="000E1EE1">
        <w:fldChar w:fldCharType="end"/>
      </w:r>
      <w:r>
        <w:t xml:space="preserve"> RF</w:t>
      </w:r>
      <w:r>
        <w:rPr>
          <w:position w:val="-5"/>
          <w:sz w:val="16"/>
          <w:szCs w:val="16"/>
        </w:rPr>
        <w:t>j</w:t>
      </w:r>
      <w:r>
        <w:t xml:space="preserve"> within the single query stream</w:t>
      </w:r>
      <w:bookmarkStart w:id="1442" w:name="Xah998781"/>
      <w:bookmarkEnd w:id="1442"/>
      <w:r w:rsidR="000E1EE1">
        <w:fldChar w:fldCharType="begin"/>
      </w:r>
      <w:r>
        <w:instrText>xe "Streams"</w:instrText>
      </w:r>
      <w:r w:rsidR="000E1EE1">
        <w:fldChar w:fldCharType="end"/>
      </w:r>
      <w:r>
        <w:t xml:space="preserve"> of the power test</w:t>
      </w:r>
      <w:bookmarkStart w:id="1443" w:name="Xah998782"/>
      <w:bookmarkEnd w:id="1443"/>
      <w:r w:rsidR="000E1EE1">
        <w:fldChar w:fldCharType="begin"/>
      </w:r>
      <w:r>
        <w:instrText>xe "Power Test"</w:instrText>
      </w:r>
      <w:r w:rsidR="000E1EE1">
        <w:fldChar w:fldCharType="end"/>
      </w:r>
      <w:r>
        <w:t xml:space="preserve"> (see </w:t>
      </w:r>
      <w:hyperlink w:anchor="Rah_Ref389543505" w:history="1">
        <w:r>
          <w:t>Clause 5.3.7</w:t>
        </w:r>
      </w:hyperlink>
      <w:r>
        <w:t>)</w:t>
      </w:r>
    </w:p>
    <w:p w:rsidR="00753E82" w:rsidRDefault="00753E82" w:rsidP="00753E82">
      <w:pPr>
        <w:pStyle w:val="indent"/>
      </w:pPr>
      <w:r>
        <w:t>Size is the database size</w:t>
      </w:r>
      <w:bookmarkStart w:id="1444" w:name="Xah998787"/>
      <w:bookmarkEnd w:id="1444"/>
      <w:r w:rsidR="000E1EE1">
        <w:fldChar w:fldCharType="begin"/>
      </w:r>
      <w:r>
        <w:instrText>xe "Database size"</w:instrText>
      </w:r>
      <w:r w:rsidR="000E1EE1">
        <w:fldChar w:fldCharType="end"/>
      </w:r>
      <w:r>
        <w:t xml:space="preserve"> chosen for the measurement and SF the corresponding scale factor</w:t>
      </w:r>
      <w:bookmarkStart w:id="1445" w:name="Xah998788"/>
      <w:bookmarkEnd w:id="1445"/>
      <w:r w:rsidR="000E1EE1">
        <w:fldChar w:fldCharType="begin"/>
      </w:r>
      <w:r>
        <w:instrText>xe "Scale factor"</w:instrText>
      </w:r>
      <w:r w:rsidR="000E1EE1">
        <w:fldChar w:fldCharType="end"/>
      </w:r>
      <w:r>
        <w:t xml:space="preserve">, as defined in </w:t>
      </w:r>
      <w:hyperlink r:id="rId45" w:anchor="_blank" w:history="1">
        <w:proofErr w:type="gramStart"/>
        <w:r>
          <w:t xml:space="preserve">Clause </w:t>
        </w:r>
        <w:proofErr w:type="gramEnd"/>
        <w:r w:rsidR="000E1EE1">
          <w:fldChar w:fldCharType="begin"/>
        </w:r>
        <w:r>
          <w:instrText xml:space="preserve"> REF Rag_Ref389029489T \r \h </w:instrText>
        </w:r>
        <w:r w:rsidR="000E1EE1">
          <w:fldChar w:fldCharType="separate"/>
        </w:r>
        <w:r w:rsidR="0033187C">
          <w:t>4.1.3</w:t>
        </w:r>
        <w:r w:rsidR="000E1EE1">
          <w:fldChar w:fldCharType="end"/>
        </w:r>
      </w:hyperlink>
      <w:r>
        <w:t>.</w:t>
      </w:r>
    </w:p>
    <w:p w:rsidR="00753E82" w:rsidRDefault="00753E82" w:rsidP="00753E82">
      <w:pPr>
        <w:widowControl w:val="0"/>
        <w:rPr>
          <w:b/>
          <w:bCs/>
        </w:rPr>
      </w:pPr>
    </w:p>
    <w:p w:rsidR="00753E82" w:rsidRDefault="00753E82" w:rsidP="00753E82">
      <w:pPr>
        <w:widowControl w:val="0"/>
      </w:pPr>
      <w:r>
        <w:rPr>
          <w:b/>
          <w:bCs/>
        </w:rPr>
        <w:t>Comment</w:t>
      </w:r>
      <w:r>
        <w:t>: the power numerical quantity is based on a query per hour rate (i.e., factored by 3600).</w:t>
      </w:r>
    </w:p>
    <w:p w:rsidR="00753E82" w:rsidRDefault="00753E82" w:rsidP="00753E82">
      <w:pPr>
        <w:pStyle w:val="Heading4"/>
      </w:pPr>
      <w:r>
        <w:t xml:space="preserve">The units of TPC-H </w:t>
      </w:r>
      <w:proofErr w:type="spellStart"/>
      <w:r>
        <w:t>Power</w:t>
      </w:r>
      <w:bookmarkStart w:id="1446" w:name="Xah998794"/>
      <w:bookmarkStart w:id="1447" w:name="Xah998795"/>
      <w:bookmarkStart w:id="1448" w:name="Xah998796"/>
      <w:bookmarkEnd w:id="1446"/>
      <w:bookmarkEnd w:id="1447"/>
      <w:bookmarkEnd w:id="1448"/>
      <w:r w:rsidR="000E1EE1">
        <w:fldChar w:fldCharType="begin"/>
      </w:r>
      <w:r>
        <w:instrText>xe "QppH"</w:instrText>
      </w:r>
      <w:r w:rsidR="000E1EE1">
        <w:fldChar w:fldCharType="end"/>
      </w:r>
      <w:r w:rsidR="000E1EE1">
        <w:fldChar w:fldCharType="begin"/>
      </w:r>
      <w:r>
        <w:instrText>xe "Numerical Quantities:QppH"</w:instrText>
      </w:r>
      <w:r w:rsidR="000E1EE1">
        <w:fldChar w:fldCharType="end"/>
      </w:r>
      <w:r>
        <w:t>@Size</w:t>
      </w:r>
      <w:proofErr w:type="spellEnd"/>
      <w:r>
        <w:t xml:space="preserve"> are Queries per hour * Scale-Factor, reported to one digit after the decimal point, rounded to the nearest 0.1.</w:t>
      </w:r>
    </w:p>
    <w:p w:rsidR="00753E82" w:rsidRDefault="00753E82" w:rsidP="00753E82">
      <w:pPr>
        <w:pStyle w:val="Heading4"/>
      </w:pPr>
      <w:r>
        <w:t>The TPC-H Power</w:t>
      </w:r>
      <w:bookmarkStart w:id="1449" w:name="Xah998798"/>
      <w:bookmarkStart w:id="1450" w:name="Xah998799"/>
      <w:bookmarkEnd w:id="1449"/>
      <w:bookmarkEnd w:id="1450"/>
      <w:r w:rsidR="000E1EE1">
        <w:fldChar w:fldCharType="begin"/>
      </w:r>
      <w:r>
        <w:instrText>xe "QppH"</w:instrText>
      </w:r>
      <w:r w:rsidR="000E1EE1">
        <w:fldChar w:fldCharType="end"/>
      </w:r>
      <w:r w:rsidR="000E1EE1">
        <w:fldChar w:fldCharType="begin"/>
      </w:r>
      <w:r>
        <w:instrText>xe "Numerical Quantities:QppH"</w:instrText>
      </w:r>
      <w:r w:rsidR="000E1EE1">
        <w:fldChar w:fldCharType="end"/>
      </w:r>
      <w:r>
        <w:t xml:space="preserve"> can also be computed as: </w:t>
      </w:r>
    </w:p>
    <w:p w:rsidR="00753E82" w:rsidRDefault="00753E82" w:rsidP="00753E82">
      <w:pPr>
        <w:pStyle w:val="Formula"/>
      </w:pPr>
      <w:r w:rsidRPr="00E82A38">
        <w:t xml:space="preserve">TPC-H </w:t>
      </w:r>
      <w:proofErr w:type="spellStart"/>
      <w:r w:rsidRPr="00E82A38">
        <w:t>Power</w:t>
      </w:r>
      <w:bookmarkStart w:id="1451" w:name="Xah1021330"/>
      <w:bookmarkEnd w:id="1451"/>
      <w:r w:rsidR="000E1EE1" w:rsidRPr="00E82A38">
        <w:fldChar w:fldCharType="begin"/>
      </w:r>
      <w:r w:rsidRPr="00E82A38">
        <w:instrText>xe "Numerical Quantities:Power"</w:instrText>
      </w:r>
      <w:r w:rsidR="000E1EE1" w:rsidRPr="00E82A38">
        <w:fldChar w:fldCharType="end"/>
      </w:r>
      <w:r w:rsidRPr="00E82A38">
        <w:t>@Size</w:t>
      </w:r>
      <w:proofErr w:type="spellEnd"/>
      <w:r w:rsidRPr="00E82A38">
        <w:t xml:space="preserve"> =</w:t>
      </w:r>
      <w:r>
        <w:t xml:space="preserve"> </w:t>
      </w:r>
      <w:r w:rsidR="0033187C">
        <w:rPr>
          <w:noProof/>
        </w:rPr>
        <w:drawing>
          <wp:inline distT="0" distB="0" distL="0" distR="0">
            <wp:extent cx="4031615" cy="58039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4031615" cy="580390"/>
                    </a:xfrm>
                    <a:prstGeom prst="rect">
                      <a:avLst/>
                    </a:prstGeom>
                    <a:noFill/>
                    <a:ln w="9525">
                      <a:noFill/>
                      <a:miter lim="800000"/>
                      <a:headEnd/>
                      <a:tailEnd/>
                    </a:ln>
                  </pic:spPr>
                </pic:pic>
              </a:graphicData>
            </a:graphic>
          </wp:inline>
        </w:drawing>
      </w:r>
    </w:p>
    <w:p w:rsidR="00753E82" w:rsidRDefault="00753E82" w:rsidP="00753E82">
      <w:r>
        <w:t>Where:</w:t>
      </w:r>
    </w:p>
    <w:p w:rsidR="00753E82" w:rsidRDefault="00753E82" w:rsidP="00753E82">
      <w:pPr>
        <w:pStyle w:val="indent"/>
      </w:pPr>
      <w:proofErr w:type="spellStart"/>
      <w:proofErr w:type="gramStart"/>
      <w:r>
        <w:t>ln</w:t>
      </w:r>
      <w:proofErr w:type="spellEnd"/>
      <w:r>
        <w:t>(</w:t>
      </w:r>
      <w:proofErr w:type="gramEnd"/>
      <w:r>
        <w:t>x) is the natural logarithm of x</w:t>
      </w:r>
    </w:p>
    <w:p w:rsidR="00753E82" w:rsidRPr="00996DE3" w:rsidRDefault="00753E82" w:rsidP="00753E82">
      <w:pPr>
        <w:pStyle w:val="Heading4"/>
      </w:pPr>
      <w:bookmarkStart w:id="1452" w:name="Rah_Ref389560323"/>
      <w:bookmarkStart w:id="1453" w:name="Rah_Ref389560323T"/>
      <w:bookmarkEnd w:id="1452"/>
      <w:r>
        <w:t>If the ratio between the longest query timing interval and the shortest query timing interval in the power test</w:t>
      </w:r>
      <w:bookmarkStart w:id="1454" w:name="Xah998809"/>
      <w:bookmarkEnd w:id="1454"/>
      <w:r>
        <w:t xml:space="preserve"> is greater than 1000 (i.e., max[QI(i,0)]/min[QI(i,0)] &gt; 1000), then all query timing intervals which are smaller than max[QI(i,0)]/1000 must be increased to max[QI(i,0)]/1000.  The quantity </w:t>
      </w:r>
      <w:proofErr w:type="gramStart"/>
      <w:r w:rsidRPr="00996DE3">
        <w:t>max[</w:t>
      </w:r>
      <w:proofErr w:type="gramEnd"/>
      <w:r w:rsidRPr="00996DE3">
        <w:t xml:space="preserve">QI(i,0)]/1000 must be treated as a timing interval as specified in </w:t>
      </w:r>
      <w:hyperlink w:anchor="Rah_Ref389553682" w:history="1">
        <w:r w:rsidRPr="00996DE3">
          <w:t>Clause 5.3.7.5</w:t>
        </w:r>
      </w:hyperlink>
      <w:r w:rsidRPr="00996DE3">
        <w:t xml:space="preserve"> for the purposes of computing the TPC-H </w:t>
      </w:r>
      <w:proofErr w:type="spellStart"/>
      <w:r w:rsidRPr="00996DE3">
        <w:t>Power</w:t>
      </w:r>
      <w:bookmarkStart w:id="1455" w:name="Xah998814"/>
      <w:bookmarkStart w:id="1456" w:name="Xah998815"/>
      <w:bookmarkEnd w:id="1455"/>
      <w:bookmarkEnd w:id="1456"/>
      <w:r w:rsidRPr="00996DE3">
        <w:t>@Size</w:t>
      </w:r>
      <w:proofErr w:type="spellEnd"/>
      <w:r w:rsidRPr="00996DE3">
        <w:t>.</w:t>
      </w:r>
      <w:bookmarkEnd w:id="1453"/>
      <w:r w:rsidRPr="00996DE3">
        <w:t xml:space="preserve"> </w:t>
      </w:r>
      <w:r w:rsidR="000E1EE1" w:rsidRPr="00996DE3">
        <w:fldChar w:fldCharType="begin"/>
      </w:r>
      <w:r w:rsidRPr="00996DE3">
        <w:instrText>xe "Power Test"</w:instrText>
      </w:r>
      <w:r w:rsidR="000E1EE1" w:rsidRPr="00996DE3">
        <w:fldChar w:fldCharType="end"/>
      </w:r>
      <w:r w:rsidR="000E1EE1" w:rsidRPr="00996DE3">
        <w:fldChar w:fldCharType="begin"/>
      </w:r>
      <w:r w:rsidRPr="00996DE3">
        <w:instrText>xe "QppH"</w:instrText>
      </w:r>
      <w:r w:rsidR="000E1EE1" w:rsidRPr="00996DE3">
        <w:fldChar w:fldCharType="end"/>
      </w:r>
      <w:r w:rsidR="000E1EE1" w:rsidRPr="00996DE3">
        <w:fldChar w:fldCharType="begin"/>
      </w:r>
      <w:r w:rsidRPr="00996DE3">
        <w:instrText>xe "Numerical Quantities:QppH"</w:instrText>
      </w:r>
      <w:r w:rsidR="000E1EE1" w:rsidRPr="00996DE3">
        <w:fldChar w:fldCharType="end"/>
      </w:r>
    </w:p>
    <w:p w:rsidR="00753E82" w:rsidRDefault="00753E82" w:rsidP="00753E82">
      <w:pPr>
        <w:widowControl w:val="0"/>
        <w:rPr>
          <w:b/>
          <w:bCs/>
        </w:rPr>
      </w:pPr>
    </w:p>
    <w:p w:rsidR="00753E82" w:rsidRDefault="00753E82" w:rsidP="00753E82">
      <w:pPr>
        <w:widowControl w:val="0"/>
      </w:pPr>
      <w:r>
        <w:rPr>
          <w:b/>
          <w:bCs/>
        </w:rPr>
        <w:t>Comment:</w:t>
      </w:r>
      <w:r>
        <w:t xml:space="preserve">  The adjusted query timings affect only TPC-H </w:t>
      </w:r>
      <w:proofErr w:type="spellStart"/>
      <w:r>
        <w:t>Power</w:t>
      </w:r>
      <w:bookmarkStart w:id="1457" w:name="Xah998816"/>
      <w:bookmarkStart w:id="1458" w:name="Xah998817"/>
      <w:bookmarkEnd w:id="1457"/>
      <w:bookmarkEnd w:id="1458"/>
      <w:r w:rsidR="000E1EE1">
        <w:fldChar w:fldCharType="begin"/>
      </w:r>
      <w:r>
        <w:instrText>xe "QppH"</w:instrText>
      </w:r>
      <w:r w:rsidR="000E1EE1">
        <w:fldChar w:fldCharType="end"/>
      </w:r>
      <w:r w:rsidR="000E1EE1">
        <w:fldChar w:fldCharType="begin"/>
      </w:r>
      <w:r>
        <w:instrText>xe "Numerical Quantities:QppH"</w:instrText>
      </w:r>
      <w:r w:rsidR="000E1EE1">
        <w:fldChar w:fldCharType="end"/>
      </w:r>
      <w:r>
        <w:t>@Size</w:t>
      </w:r>
      <w:proofErr w:type="spellEnd"/>
      <w:r>
        <w:t xml:space="preserve"> and no other component of the FDR</w:t>
      </w:r>
      <w:bookmarkStart w:id="1459" w:name="Xah998818"/>
      <w:bookmarkEnd w:id="1459"/>
      <w:r w:rsidR="000E1EE1">
        <w:fldChar w:fldCharType="begin"/>
      </w:r>
      <w:r>
        <w:instrText>xe "Full Disclosure Report"</w:instrText>
      </w:r>
      <w:r w:rsidR="000E1EE1">
        <w:fldChar w:fldCharType="end"/>
      </w:r>
      <w:r>
        <w:t>.</w:t>
      </w:r>
    </w:p>
    <w:p w:rsidR="00753E82" w:rsidRDefault="00753E82" w:rsidP="00753E82">
      <w:pPr>
        <w:pStyle w:val="Heading3"/>
        <w:keepNext w:val="0"/>
      </w:pPr>
      <w:bookmarkStart w:id="1460" w:name="Rah74986"/>
      <w:bookmarkStart w:id="1461" w:name="Rah74986T"/>
      <w:bookmarkEnd w:id="1460"/>
      <w:r>
        <w:t>TPC-H Throughput</w:t>
      </w:r>
      <w:bookmarkStart w:id="1462" w:name="Xah998822"/>
      <w:bookmarkEnd w:id="1462"/>
      <w:r>
        <w:t xml:space="preserve"> Numerical Quantity</w:t>
      </w:r>
      <w:bookmarkStart w:id="1463" w:name="Rah74986P"/>
      <w:bookmarkEnd w:id="1461"/>
      <w:r w:rsidR="000E1EE1">
        <w:rPr>
          <w:vanish/>
        </w:rPr>
        <w:fldChar w:fldCharType="begin" w:fldLock="1"/>
      </w:r>
      <w:r>
        <w:rPr>
          <w:vanish/>
        </w:rPr>
        <w:instrText xml:space="preserve">PAGEREF Rah74986 \h  \* MERGEFORMAT </w:instrText>
      </w:r>
      <w:r w:rsidR="000E1EE1">
        <w:rPr>
          <w:vanish/>
        </w:rPr>
      </w:r>
      <w:r w:rsidR="000E1EE1">
        <w:rPr>
          <w:vanish/>
        </w:rPr>
        <w:fldChar w:fldCharType="separate"/>
      </w:r>
      <w:r>
        <w:rPr>
          <w:vanish/>
        </w:rPr>
        <w:t>109</w:t>
      </w:r>
      <w:r w:rsidR="000E1EE1">
        <w:rPr>
          <w:vanish/>
        </w:rPr>
        <w:fldChar w:fldCharType="end"/>
      </w:r>
      <w:bookmarkEnd w:id="1463"/>
      <w:r w:rsidR="000E1EE1">
        <w:rPr>
          <w:vanish/>
        </w:rPr>
        <w:fldChar w:fldCharType="begin"/>
      </w:r>
      <w:r>
        <w:instrText>xe "Numerical Quantities:QthH"</w:instrText>
      </w:r>
      <w:r w:rsidR="000E1EE1">
        <w:rPr>
          <w:vanish/>
        </w:rPr>
        <w:fldChar w:fldCharType="end"/>
      </w:r>
    </w:p>
    <w:p w:rsidR="00753E82" w:rsidRDefault="00753E82" w:rsidP="00753E82">
      <w:pPr>
        <w:pStyle w:val="Heading4"/>
      </w:pPr>
      <w:bookmarkStart w:id="1464" w:name="Rah_Ref389560436"/>
      <w:bookmarkStart w:id="1465" w:name="Rah_Ref389560436T"/>
      <w:bookmarkEnd w:id="1464"/>
      <w:r>
        <w:t>The results of the throughput</w:t>
      </w:r>
      <w:bookmarkStart w:id="1466" w:name="Xah998825"/>
      <w:bookmarkEnd w:id="1466"/>
      <w:r>
        <w:t xml:space="preserve"> test</w:t>
      </w:r>
      <w:bookmarkStart w:id="1467" w:name="Xah998826"/>
      <w:bookmarkEnd w:id="1467"/>
      <w:r>
        <w:t xml:space="preserve"> are used to compute TPC-H </w:t>
      </w:r>
      <w:r>
        <w:rPr>
          <w:b/>
          <w:bCs/>
        </w:rPr>
        <w:t xml:space="preserve">Throughput </w:t>
      </w:r>
      <w:r>
        <w:t>at the chosen database size</w:t>
      </w:r>
      <w:bookmarkStart w:id="1468" w:name="Xah998827"/>
      <w:bookmarkEnd w:id="1468"/>
      <w:r>
        <w:t xml:space="preserve">. </w:t>
      </w:r>
      <w:proofErr w:type="gramStart"/>
      <w:r>
        <w:t>It  is</w:t>
      </w:r>
      <w:proofErr w:type="gramEnd"/>
      <w:r>
        <w:t xml:space="preserve"> defined as the ratio of the total number of queries executed over the length of the measurement interval, and must be computed as:</w:t>
      </w:r>
      <w:bookmarkStart w:id="1469" w:name="Rah_Ref389560436P"/>
      <w:bookmarkEnd w:id="1465"/>
      <w:r w:rsidR="000E1EE1">
        <w:rPr>
          <w:vanish/>
        </w:rPr>
        <w:fldChar w:fldCharType="begin" w:fldLock="1"/>
      </w:r>
      <w:r>
        <w:rPr>
          <w:vanish/>
        </w:rPr>
        <w:instrText xml:space="preserve">PAGEREF Rah_Ref389560436 \h  \* MERGEFORMAT </w:instrText>
      </w:r>
      <w:r w:rsidR="000E1EE1">
        <w:rPr>
          <w:vanish/>
        </w:rPr>
      </w:r>
      <w:r w:rsidR="000E1EE1">
        <w:rPr>
          <w:vanish/>
        </w:rPr>
        <w:fldChar w:fldCharType="separate"/>
      </w:r>
      <w:r>
        <w:rPr>
          <w:vanish/>
        </w:rPr>
        <w:t>109</w:t>
      </w:r>
      <w:r w:rsidR="000E1EE1">
        <w:rPr>
          <w:vanish/>
        </w:rPr>
        <w:fldChar w:fldCharType="end"/>
      </w:r>
      <w:bookmarkEnd w:id="1469"/>
      <w:r w:rsidR="000E1EE1">
        <w:rPr>
          <w:vanish/>
        </w:rPr>
        <w:fldChar w:fldCharType="begin"/>
      </w:r>
      <w:r>
        <w:instrText>xe "Numerical Quantities:QthH"</w:instrText>
      </w:r>
      <w:r w:rsidR="000E1EE1">
        <w:rPr>
          <w:vanish/>
        </w:rPr>
        <w:fldChar w:fldCharType="end"/>
      </w:r>
      <w:r w:rsidR="000E1EE1">
        <w:rPr>
          <w:vanish/>
        </w:rPr>
        <w:fldChar w:fldCharType="begin"/>
      </w:r>
      <w:r>
        <w:instrText>xe "Throughput Test"</w:instrText>
      </w:r>
      <w:r w:rsidR="000E1EE1">
        <w:rPr>
          <w:vanish/>
        </w:rPr>
        <w:fldChar w:fldCharType="end"/>
      </w:r>
      <w:r w:rsidR="000E1EE1">
        <w:rPr>
          <w:vanish/>
        </w:rPr>
        <w:fldChar w:fldCharType="begin"/>
      </w:r>
      <w:r>
        <w:instrText>xe "Database size"</w:instrText>
      </w:r>
      <w:r w:rsidR="000E1EE1">
        <w:rPr>
          <w:vanish/>
        </w:rPr>
        <w:fldChar w:fldCharType="end"/>
      </w:r>
    </w:p>
    <w:p w:rsidR="00753E82" w:rsidRDefault="00753E82" w:rsidP="00753E82">
      <w:pPr>
        <w:pStyle w:val="CODE"/>
      </w:pPr>
      <w:r>
        <w:t xml:space="preserve">TPC-H </w:t>
      </w:r>
      <w:proofErr w:type="spellStart"/>
      <w:r>
        <w:t>Throughput</w:t>
      </w:r>
      <w:bookmarkStart w:id="1470" w:name="Xah998829"/>
      <w:bookmarkEnd w:id="1470"/>
      <w:r w:rsidR="000E1EE1">
        <w:fldChar w:fldCharType="begin"/>
      </w:r>
      <w:r>
        <w:instrText>xe "Numerical Quantities:QthH"</w:instrText>
      </w:r>
      <w:r w:rsidR="000E1EE1">
        <w:fldChar w:fldCharType="end"/>
      </w:r>
      <w:r>
        <w:t>@Size</w:t>
      </w:r>
      <w:proofErr w:type="spellEnd"/>
      <w:r>
        <w:t xml:space="preserve"> = (S*22*3600)/T</w:t>
      </w:r>
      <w:r>
        <w:rPr>
          <w:position w:val="-5"/>
          <w:sz w:val="16"/>
          <w:szCs w:val="16"/>
        </w:rPr>
        <w:t>s</w:t>
      </w:r>
      <w:r>
        <w:t xml:space="preserve"> *SF  </w:t>
      </w:r>
    </w:p>
    <w:p w:rsidR="00753E82" w:rsidRDefault="00753E82" w:rsidP="00753E82">
      <w:pPr>
        <w:pStyle w:val="CODE"/>
      </w:pPr>
      <w:r>
        <w:t>Where:</w:t>
      </w:r>
    </w:p>
    <w:p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rsidR="00753E82" w:rsidRDefault="00753E82" w:rsidP="00753E82">
      <w:pPr>
        <w:pStyle w:val="CODE"/>
      </w:pPr>
      <w:r>
        <w:t>S is the number of query streams</w:t>
      </w:r>
      <w:bookmarkStart w:id="1471" w:name="Xah998839"/>
      <w:bookmarkEnd w:id="1471"/>
      <w:r w:rsidR="000E1EE1">
        <w:fldChar w:fldCharType="begin"/>
      </w:r>
      <w:r>
        <w:instrText>xe "Streams"</w:instrText>
      </w:r>
      <w:r w:rsidR="000E1EE1">
        <w:fldChar w:fldCharType="end"/>
      </w:r>
      <w:r>
        <w:t xml:space="preserve"> used in the throughput</w:t>
      </w:r>
      <w:bookmarkStart w:id="1472" w:name="Xah998840"/>
      <w:bookmarkEnd w:id="1472"/>
      <w:r w:rsidR="000E1EE1">
        <w:fldChar w:fldCharType="begin"/>
      </w:r>
      <w:r>
        <w:instrText>xe "Numerical Quantities:QthH"</w:instrText>
      </w:r>
      <w:r w:rsidR="000E1EE1">
        <w:fldChar w:fldCharType="end"/>
      </w:r>
      <w:r>
        <w:t xml:space="preserve"> test</w:t>
      </w:r>
      <w:bookmarkStart w:id="1473" w:name="Xah998841"/>
      <w:bookmarkEnd w:id="1473"/>
      <w:r w:rsidR="000E1EE1">
        <w:fldChar w:fldCharType="begin"/>
      </w:r>
      <w:r>
        <w:instrText>xe "Throughput Test"</w:instrText>
      </w:r>
      <w:r w:rsidR="000E1EE1">
        <w:fldChar w:fldCharType="end"/>
      </w:r>
      <w:r>
        <w:t xml:space="preserve">. </w:t>
      </w:r>
    </w:p>
    <w:p w:rsidR="00753E82" w:rsidRDefault="00753E82" w:rsidP="00753E82">
      <w:pPr>
        <w:pStyle w:val="CODE"/>
      </w:pPr>
      <w:r>
        <w:t>Size is the database size</w:t>
      </w:r>
      <w:bookmarkStart w:id="1474" w:name="Xah998843"/>
      <w:bookmarkEnd w:id="1474"/>
      <w:r w:rsidR="000E1EE1">
        <w:fldChar w:fldCharType="begin"/>
      </w:r>
      <w:r>
        <w:instrText>xe "Database size"</w:instrText>
      </w:r>
      <w:r w:rsidR="000E1EE1">
        <w:fldChar w:fldCharType="end"/>
      </w:r>
      <w:r>
        <w:t xml:space="preserve"> chosen for the measurement and SF the corresponding scale factor</w:t>
      </w:r>
      <w:bookmarkStart w:id="1475" w:name="Xah998844"/>
      <w:bookmarkEnd w:id="1475"/>
      <w:r w:rsidR="000E1EE1">
        <w:fldChar w:fldCharType="begin"/>
      </w:r>
      <w:r>
        <w:instrText>xe "Scale factor"</w:instrText>
      </w:r>
      <w:r w:rsidR="000E1EE1">
        <w:fldChar w:fldCharType="end"/>
      </w:r>
      <w:r>
        <w:t xml:space="preserve">, as defined in </w:t>
      </w:r>
      <w:hyperlink r:id="rId47" w:anchor="_blank" w:history="1">
        <w:proofErr w:type="gramStart"/>
        <w:r>
          <w:t xml:space="preserve">Clause </w:t>
        </w:r>
        <w:proofErr w:type="gramEnd"/>
        <w:r w:rsidR="000E1EE1">
          <w:fldChar w:fldCharType="begin"/>
        </w:r>
        <w:r>
          <w:instrText xml:space="preserve"> REF Rag_Ref389029489T \r \h </w:instrText>
        </w:r>
        <w:r w:rsidR="000E1EE1">
          <w:fldChar w:fldCharType="separate"/>
        </w:r>
        <w:r w:rsidR="0033187C">
          <w:t>4.1.3</w:t>
        </w:r>
        <w:r w:rsidR="000E1EE1">
          <w:fldChar w:fldCharType="end"/>
        </w:r>
      </w:hyperlink>
      <w:r>
        <w:t>.</w:t>
      </w:r>
    </w:p>
    <w:p w:rsidR="00753E82" w:rsidRDefault="00753E82" w:rsidP="00753E82">
      <w:pPr>
        <w:pStyle w:val="Heading4"/>
      </w:pPr>
      <w:r>
        <w:t xml:space="preserve">The units of TPC-H </w:t>
      </w:r>
      <w:proofErr w:type="spellStart"/>
      <w:r>
        <w:t>Throughput</w:t>
      </w:r>
      <w:bookmarkStart w:id="1476" w:name="Xah998849"/>
      <w:bookmarkStart w:id="1477" w:name="Xah998850"/>
      <w:bookmarkEnd w:id="1476"/>
      <w:bookmarkEnd w:id="1477"/>
      <w:r w:rsidR="000E1EE1">
        <w:fldChar w:fldCharType="begin"/>
      </w:r>
      <w:r>
        <w:instrText>xe "Numerical Quantities:TPC-D Throughput"</w:instrText>
      </w:r>
      <w:r w:rsidR="000E1EE1">
        <w:fldChar w:fldCharType="end"/>
      </w:r>
      <w:r w:rsidR="000E1EE1">
        <w:fldChar w:fldCharType="begin"/>
      </w:r>
      <w:r>
        <w:instrText>xe "Numerical Quantities:QthH"</w:instrText>
      </w:r>
      <w:r w:rsidR="000E1EE1">
        <w:fldChar w:fldCharType="end"/>
      </w:r>
      <w:r>
        <w:t>@Size</w:t>
      </w:r>
      <w:proofErr w:type="spellEnd"/>
      <w:r>
        <w:t xml:space="preserve"> are Queries per hour * Scale-Factor, reported to one digit after the decimal point, rounded to the nearest 0.1.</w:t>
      </w:r>
    </w:p>
    <w:p w:rsidR="00753E82" w:rsidRDefault="00753E82" w:rsidP="00753E82">
      <w:pPr>
        <w:pStyle w:val="Heading3"/>
        <w:keepNext w:val="0"/>
      </w:pPr>
      <w:bookmarkStart w:id="1478" w:name="Rah_Ref389553839"/>
      <w:bookmarkStart w:id="1479" w:name="Rah_Ref414102225"/>
      <w:bookmarkStart w:id="1480" w:name="Rah_Ref414102225T"/>
      <w:bookmarkStart w:id="1481" w:name="Rah_Ref389553839T"/>
      <w:bookmarkEnd w:id="1478"/>
      <w:bookmarkEnd w:id="1479"/>
      <w:r>
        <w:t>The TPC-H Composite Query-Per-Hour Performance Metric</w:t>
      </w:r>
      <w:bookmarkStart w:id="1482" w:name="Xah998854"/>
      <w:bookmarkStart w:id="1483" w:name="Rah_Ref389553839P"/>
      <w:bookmarkEnd w:id="1480"/>
      <w:bookmarkEnd w:id="1481"/>
      <w:bookmarkEnd w:id="1482"/>
      <w:r w:rsidR="000E1EE1">
        <w:rPr>
          <w:vanish/>
        </w:rPr>
        <w:fldChar w:fldCharType="begin" w:fldLock="1"/>
      </w:r>
      <w:r>
        <w:rPr>
          <w:vanish/>
        </w:rPr>
        <w:instrText xml:space="preserve">PAGEREF Rah_Ref389553839 \h  \* MERGEFORMAT </w:instrText>
      </w:r>
      <w:r w:rsidR="000E1EE1">
        <w:rPr>
          <w:vanish/>
        </w:rPr>
      </w:r>
      <w:r w:rsidR="000E1EE1">
        <w:rPr>
          <w:vanish/>
        </w:rPr>
        <w:fldChar w:fldCharType="separate"/>
      </w:r>
      <w:r>
        <w:rPr>
          <w:vanish/>
        </w:rPr>
        <w:t>109</w:t>
      </w:r>
      <w:r w:rsidR="000E1EE1">
        <w:rPr>
          <w:vanish/>
        </w:rPr>
        <w:fldChar w:fldCharType="end"/>
      </w:r>
      <w:bookmarkEnd w:id="1483"/>
      <w:r w:rsidR="000E1EE1">
        <w:rPr>
          <w:vanish/>
        </w:rPr>
        <w:fldChar w:fldCharType="begin"/>
      </w:r>
      <w:r>
        <w:instrText>xe "Metrics"</w:instrText>
      </w:r>
      <w:r w:rsidR="000E1EE1">
        <w:rPr>
          <w:vanish/>
        </w:rPr>
        <w:fldChar w:fldCharType="end"/>
      </w:r>
    </w:p>
    <w:p w:rsidR="00753E82" w:rsidRDefault="00753E82" w:rsidP="00753E82">
      <w:pPr>
        <w:pStyle w:val="Heading4"/>
      </w:pPr>
      <w:r>
        <w:t>The numerical quantities TPC-H Power</w:t>
      </w:r>
      <w:bookmarkStart w:id="1484" w:name="Xah998857"/>
      <w:bookmarkStart w:id="1485" w:name="Xah998858"/>
      <w:bookmarkEnd w:id="1484"/>
      <w:bookmarkEnd w:id="1485"/>
      <w:r w:rsidR="000E1EE1">
        <w:fldChar w:fldCharType="begin"/>
      </w:r>
      <w:r>
        <w:instrText>xe "QppH"</w:instrText>
      </w:r>
      <w:r w:rsidR="000E1EE1">
        <w:fldChar w:fldCharType="end"/>
      </w:r>
      <w:r w:rsidR="000E1EE1">
        <w:fldChar w:fldCharType="begin"/>
      </w:r>
      <w:r>
        <w:instrText>xe "Numerical Quantities:QppH"</w:instrText>
      </w:r>
      <w:r w:rsidR="000E1EE1">
        <w:fldChar w:fldCharType="end"/>
      </w:r>
      <w:r>
        <w:t xml:space="preserve"> and TPC-H Throughput</w:t>
      </w:r>
      <w:bookmarkStart w:id="1486" w:name="Xah998859"/>
      <w:bookmarkEnd w:id="1486"/>
      <w:r w:rsidR="000E1EE1">
        <w:fldChar w:fldCharType="begin"/>
      </w:r>
      <w:r>
        <w:instrText>xe "Numerical Quantities:QthH"</w:instrText>
      </w:r>
      <w:r w:rsidR="000E1EE1">
        <w:fldChar w:fldCharType="end"/>
      </w:r>
      <w:r>
        <w:t xml:space="preserve"> are combined to form the TPC-H</w:t>
      </w:r>
      <w:r>
        <w:rPr>
          <w:b/>
          <w:bCs/>
        </w:rPr>
        <w:t xml:space="preserve"> composite query-per-hour </w:t>
      </w:r>
      <w:r>
        <w:t>performance metric</w:t>
      </w:r>
      <w:bookmarkStart w:id="1487" w:name="Xah998861"/>
      <w:bookmarkEnd w:id="1487"/>
      <w:r w:rsidR="000E1EE1">
        <w:fldChar w:fldCharType="begin"/>
      </w:r>
      <w:r>
        <w:instrText>xe "Metrics"</w:instrText>
      </w:r>
      <w:r w:rsidR="000E1EE1">
        <w:fldChar w:fldCharType="end"/>
      </w:r>
      <w:r>
        <w:t xml:space="preserve"> which must be computed as:</w:t>
      </w:r>
    </w:p>
    <w:p w:rsidR="00753E82" w:rsidRDefault="00753E82" w:rsidP="00753E82">
      <w:pPr>
        <w:pStyle w:val="CODE"/>
      </w:pPr>
      <w:proofErr w:type="spellStart"/>
      <w:r>
        <w:t>QphH</w:t>
      </w:r>
      <w:bookmarkStart w:id="1488" w:name="Xah1021532"/>
      <w:bookmarkEnd w:id="1488"/>
      <w:r w:rsidR="000E1EE1">
        <w:fldChar w:fldCharType="begin"/>
      </w:r>
      <w:r>
        <w:instrText>xe "Metrics:Price Performance Metric"</w:instrText>
      </w:r>
      <w:r w:rsidR="000E1EE1">
        <w:fldChar w:fldCharType="end"/>
      </w:r>
      <w:r>
        <w:t>@Size</w:t>
      </w:r>
      <w:proofErr w:type="spellEnd"/>
      <w:r>
        <w:t xml:space="preserve"> = </w:t>
      </w:r>
      <w:r w:rsidR="0033187C">
        <w:rPr>
          <w:noProof/>
        </w:rPr>
        <w:drawing>
          <wp:inline distT="0" distB="0" distL="0" distR="0">
            <wp:extent cx="3037205" cy="325755"/>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srcRect/>
                    <a:stretch>
                      <a:fillRect/>
                    </a:stretch>
                  </pic:blipFill>
                  <pic:spPr bwMode="auto">
                    <a:xfrm>
                      <a:off x="0" y="0"/>
                      <a:ext cx="3037205" cy="325755"/>
                    </a:xfrm>
                    <a:prstGeom prst="rect">
                      <a:avLst/>
                    </a:prstGeom>
                    <a:noFill/>
                    <a:ln w="9525">
                      <a:noFill/>
                      <a:miter lim="800000"/>
                      <a:headEnd/>
                      <a:tailEnd/>
                    </a:ln>
                  </pic:spPr>
                </pic:pic>
              </a:graphicData>
            </a:graphic>
          </wp:inline>
        </w:drawing>
      </w:r>
    </w:p>
    <w:p w:rsidR="00753E82" w:rsidRDefault="00753E82" w:rsidP="00753E82">
      <w:pPr>
        <w:pStyle w:val="Heading4"/>
      </w:pPr>
      <w:r>
        <w:lastRenderedPageBreak/>
        <w:t xml:space="preserve">The units of </w:t>
      </w:r>
      <w:proofErr w:type="spellStart"/>
      <w:r>
        <w:t>QphH</w:t>
      </w:r>
      <w:bookmarkStart w:id="1489" w:name="Xah1021552"/>
      <w:bookmarkEnd w:id="1489"/>
      <w:r w:rsidR="000E1EE1">
        <w:fldChar w:fldCharType="begin"/>
      </w:r>
      <w:r>
        <w:instrText>xe "Metrics:Price Performance Metric"</w:instrText>
      </w:r>
      <w:r w:rsidR="000E1EE1">
        <w:fldChar w:fldCharType="end"/>
      </w:r>
      <w:r>
        <w:t>@Size</w:t>
      </w:r>
      <w:proofErr w:type="spellEnd"/>
      <w:r>
        <w:t xml:space="preserve"> are Queries per hour * Scale-Factor, reported to one digit after the decimal point, rounded to the nearest 0.1.</w:t>
      </w:r>
    </w:p>
    <w:p w:rsidR="00753E82" w:rsidRDefault="00753E82" w:rsidP="00753E82">
      <w:pPr>
        <w:pStyle w:val="Heading3"/>
        <w:keepNext w:val="0"/>
      </w:pPr>
      <w:bookmarkStart w:id="1490" w:name="Rah_Ref389551202"/>
      <w:bookmarkStart w:id="1491" w:name="Rah_Ref389551202T"/>
      <w:bookmarkEnd w:id="1490"/>
      <w:r>
        <w:t>The TPC-H Price/Performance Metric</w:t>
      </w:r>
      <w:bookmarkStart w:id="1492" w:name="Xah998871"/>
      <w:bookmarkStart w:id="1493" w:name="Rah_Ref389551202P"/>
      <w:bookmarkEnd w:id="1491"/>
      <w:bookmarkEnd w:id="1492"/>
      <w:r w:rsidR="000E1EE1">
        <w:rPr>
          <w:vanish/>
        </w:rPr>
        <w:fldChar w:fldCharType="begin" w:fldLock="1"/>
      </w:r>
      <w:r>
        <w:rPr>
          <w:vanish/>
        </w:rPr>
        <w:instrText xml:space="preserve">PAGEREF Rah_Ref389551202 \h  \* MERGEFORMAT </w:instrText>
      </w:r>
      <w:r w:rsidR="000E1EE1">
        <w:rPr>
          <w:vanish/>
        </w:rPr>
      </w:r>
      <w:r w:rsidR="000E1EE1">
        <w:rPr>
          <w:vanish/>
        </w:rPr>
        <w:fldChar w:fldCharType="separate"/>
      </w:r>
      <w:r>
        <w:rPr>
          <w:vanish/>
        </w:rPr>
        <w:t>110</w:t>
      </w:r>
      <w:r w:rsidR="000E1EE1">
        <w:rPr>
          <w:vanish/>
        </w:rPr>
        <w:fldChar w:fldCharType="end"/>
      </w:r>
      <w:bookmarkEnd w:id="1493"/>
      <w:r w:rsidR="000E1EE1">
        <w:rPr>
          <w:vanish/>
        </w:rPr>
        <w:fldChar w:fldCharType="begin"/>
      </w:r>
      <w:r>
        <w:instrText>xe "Metrics"</w:instrText>
      </w:r>
      <w:r w:rsidR="000E1EE1">
        <w:rPr>
          <w:vanish/>
        </w:rPr>
        <w:fldChar w:fldCharType="end"/>
      </w:r>
    </w:p>
    <w:p w:rsidR="00753E82" w:rsidRDefault="00753E82" w:rsidP="00753E82">
      <w:pPr>
        <w:pStyle w:val="Heading4"/>
      </w:pPr>
      <w:r>
        <w:t>The TPC-H Price/Performance metric</w:t>
      </w:r>
      <w:bookmarkStart w:id="1494" w:name="Xah998874"/>
      <w:bookmarkEnd w:id="1494"/>
      <w:r w:rsidR="000E1EE1">
        <w:fldChar w:fldCharType="begin"/>
      </w:r>
      <w:r>
        <w:instrText>xe "Metrics"</w:instrText>
      </w:r>
      <w:r w:rsidR="000E1EE1">
        <w:fldChar w:fldCharType="end"/>
      </w:r>
      <w:r>
        <w:t xml:space="preserve"> at the chosen database size</w:t>
      </w:r>
      <w:bookmarkStart w:id="1495" w:name="Xah998875"/>
      <w:bookmarkEnd w:id="1495"/>
      <w:r w:rsidR="000E1EE1">
        <w:fldChar w:fldCharType="begin"/>
      </w:r>
      <w:r>
        <w:instrText>xe "Database size"</w:instrText>
      </w:r>
      <w:r w:rsidR="000E1EE1">
        <w:fldChar w:fldCharType="end"/>
      </w:r>
      <w:r>
        <w:t xml:space="preserve">, TPC-H </w:t>
      </w:r>
      <w:r>
        <w:rPr>
          <w:b/>
          <w:bCs/>
        </w:rPr>
        <w:t>Price-per-</w:t>
      </w:r>
      <w:proofErr w:type="spellStart"/>
      <w:r>
        <w:rPr>
          <w:b/>
          <w:bCs/>
        </w:rPr>
        <w:t>QphH</w:t>
      </w:r>
      <w:bookmarkStart w:id="1496" w:name="Xah1021608"/>
      <w:bookmarkEnd w:id="1496"/>
      <w:r w:rsidR="000E1EE1">
        <w:rPr>
          <w:b/>
          <w:bCs/>
        </w:rPr>
        <w:fldChar w:fldCharType="begin"/>
      </w:r>
      <w:r>
        <w:rPr>
          <w:b/>
          <w:bCs/>
        </w:rPr>
        <w:instrText>xe "Metrics:Price Performance Metric"</w:instrText>
      </w:r>
      <w:r w:rsidR="000E1EE1">
        <w:rPr>
          <w:b/>
          <w:bCs/>
        </w:rPr>
        <w:fldChar w:fldCharType="end"/>
      </w:r>
      <w:proofErr w:type="gramStart"/>
      <w:r>
        <w:rPr>
          <w:b/>
          <w:bCs/>
        </w:rPr>
        <w:t>@Size</w:t>
      </w:r>
      <w:proofErr w:type="spellEnd"/>
      <w:r>
        <w:rPr>
          <w:b/>
          <w:bCs/>
        </w:rPr>
        <w:t xml:space="preserve"> </w:t>
      </w:r>
      <w:r>
        <w:t>,</w:t>
      </w:r>
      <w:proofErr w:type="gramEnd"/>
      <w:r>
        <w:t xml:space="preserve"> must be com</w:t>
      </w:r>
      <w:r>
        <w:softHyphen/>
        <w:t xml:space="preserve">puted using the performance metric </w:t>
      </w:r>
      <w:proofErr w:type="spellStart"/>
      <w:r>
        <w:t>QphH</w:t>
      </w:r>
      <w:bookmarkStart w:id="1497" w:name="Xah1021641"/>
      <w:bookmarkEnd w:id="1497"/>
      <w:r w:rsidR="000E1EE1">
        <w:fldChar w:fldCharType="begin"/>
      </w:r>
      <w:r>
        <w:instrText>xe "Metrics:Price Performance Metric"</w:instrText>
      </w:r>
      <w:r w:rsidR="000E1EE1">
        <w:fldChar w:fldCharType="end"/>
      </w:r>
      <w:r>
        <w:t>@Size</w:t>
      </w:r>
      <w:proofErr w:type="spellEnd"/>
      <w:r>
        <w:t xml:space="preserve"> as follows:</w:t>
      </w:r>
    </w:p>
    <w:p w:rsidR="00753E82" w:rsidRDefault="00753E82" w:rsidP="00753E82">
      <w:pPr>
        <w:pStyle w:val="CODE"/>
      </w:pPr>
      <w:r>
        <w:t>TPC-H Price-per-</w:t>
      </w:r>
      <w:proofErr w:type="spellStart"/>
      <w:r>
        <w:t>QphH</w:t>
      </w:r>
      <w:bookmarkStart w:id="1498" w:name="Xah1021661"/>
      <w:bookmarkEnd w:id="1498"/>
      <w:r w:rsidR="000E1EE1">
        <w:fldChar w:fldCharType="begin"/>
      </w:r>
      <w:r>
        <w:instrText>xe "Metrics:Price Performance Metric"</w:instrText>
      </w:r>
      <w:r w:rsidR="000E1EE1">
        <w:fldChar w:fldCharType="end"/>
      </w:r>
      <w:proofErr w:type="gramStart"/>
      <w:r>
        <w:t>@Size</w:t>
      </w:r>
      <w:proofErr w:type="spellEnd"/>
      <w:r>
        <w:t xml:space="preserve">  =</w:t>
      </w:r>
      <w:proofErr w:type="gramEnd"/>
      <w:r>
        <w:t xml:space="preserve"> $/</w:t>
      </w:r>
      <w:proofErr w:type="spellStart"/>
      <w:r>
        <w:t>QphH@Size</w:t>
      </w:r>
      <w:proofErr w:type="spellEnd"/>
    </w:p>
    <w:p w:rsidR="00753E82" w:rsidRDefault="00753E82" w:rsidP="00753E82">
      <w:pPr>
        <w:pStyle w:val="CODE"/>
      </w:pPr>
      <w:r>
        <w:t>Where:</w:t>
      </w:r>
    </w:p>
    <w:p w:rsidR="00753E82" w:rsidRDefault="00753E82" w:rsidP="00753E82">
      <w:pPr>
        <w:widowControl w:val="0"/>
        <w:ind w:left="1776"/>
      </w:pPr>
      <w:r>
        <w:t>$ is the total system price</w:t>
      </w:r>
      <w:bookmarkStart w:id="1499" w:name="Xah998885"/>
      <w:bookmarkEnd w:id="1499"/>
      <w:r w:rsidR="000E1EE1">
        <w:fldChar w:fldCharType="begin"/>
      </w:r>
      <w:r>
        <w:instrText>xe "Pricing"</w:instrText>
      </w:r>
      <w:r w:rsidR="000E1EE1">
        <w:fldChar w:fldCharType="end"/>
      </w:r>
      <w:r>
        <w:t xml:space="preserve"> in the reported currency. The list of components to be priced is described in Clause </w:t>
      </w:r>
      <w:r w:rsidR="000E1EE1">
        <w:fldChar w:fldCharType="begin"/>
      </w:r>
      <w:r>
        <w:instrText xml:space="preserve"> REF Raj_Ref389042626T \r \h </w:instrText>
      </w:r>
      <w:r w:rsidR="000E1EE1">
        <w:fldChar w:fldCharType="separate"/>
      </w:r>
      <w:r w:rsidR="00A27C47">
        <w:t>7.1</w:t>
      </w:r>
      <w:r w:rsidR="000E1EE1">
        <w:fldChar w:fldCharType="end"/>
      </w:r>
      <w:r>
        <w:t xml:space="preserve"> of this specification.  How to price the components and how to express the total system price are defined in Clause 7 of the TPC Pricing Specification.</w:t>
      </w:r>
    </w:p>
    <w:p w:rsidR="00753E82" w:rsidRDefault="00753E82" w:rsidP="00753E82">
      <w:pPr>
        <w:pStyle w:val="CODE"/>
      </w:pPr>
      <w:proofErr w:type="spellStart"/>
      <w:r>
        <w:t>QphH</w:t>
      </w:r>
      <w:bookmarkStart w:id="1500" w:name="Xah1022135"/>
      <w:bookmarkEnd w:id="1500"/>
      <w:r w:rsidR="000E1EE1">
        <w:fldChar w:fldCharType="begin"/>
      </w:r>
      <w:r>
        <w:instrText>xe "Metrics:Price Performance Metric"</w:instrText>
      </w:r>
      <w:r w:rsidR="000E1EE1">
        <w:fldChar w:fldCharType="end"/>
      </w:r>
      <w:r>
        <w:t>@Size</w:t>
      </w:r>
      <w:proofErr w:type="spellEnd"/>
      <w:r>
        <w:t xml:space="preserve"> is the composite query-per-hour performance metric</w:t>
      </w:r>
      <w:bookmarkStart w:id="1501" w:name="Xah1022137"/>
      <w:bookmarkEnd w:id="1501"/>
      <w:r w:rsidR="000E1EE1">
        <w:fldChar w:fldCharType="begin"/>
      </w:r>
      <w:r>
        <w:instrText>xe "Metrics"</w:instrText>
      </w:r>
      <w:r w:rsidR="000E1EE1">
        <w:fldChar w:fldCharType="end"/>
      </w:r>
      <w:r>
        <w:t xml:space="preserve"> defined in </w:t>
      </w:r>
      <w:hyperlink w:anchor="Rah_Ref389553839" w:history="1">
        <w:r>
          <w:t>Clause 5.4.3</w:t>
        </w:r>
      </w:hyperlink>
      <w:r>
        <w:t>.</w:t>
      </w:r>
    </w:p>
    <w:p w:rsidR="00753E82" w:rsidRDefault="00753E82" w:rsidP="00753E82">
      <w:pPr>
        <w:pStyle w:val="CODE"/>
      </w:pPr>
      <w:r>
        <w:t>Size is the database size</w:t>
      </w:r>
      <w:bookmarkStart w:id="1502" w:name="Xah1022142"/>
      <w:bookmarkEnd w:id="1502"/>
      <w:r w:rsidR="000E1EE1">
        <w:fldChar w:fldCharType="begin"/>
      </w:r>
      <w:r>
        <w:instrText>xe "Database size"</w:instrText>
      </w:r>
      <w:r w:rsidR="000E1EE1">
        <w:fldChar w:fldCharType="end"/>
      </w:r>
      <w:r>
        <w:t xml:space="preserve"> chosen for the measurement, as defined in </w:t>
      </w:r>
      <w:hyperlink r:id="rId49" w:anchor="_blank" w:history="1">
        <w:proofErr w:type="gramStart"/>
        <w:r>
          <w:t xml:space="preserve">Clause </w:t>
        </w:r>
        <w:proofErr w:type="gramEnd"/>
        <w:r w:rsidR="000E1EE1">
          <w:fldChar w:fldCharType="begin"/>
        </w:r>
        <w:r>
          <w:instrText xml:space="preserve"> REF Rag_Ref389029489T \r \h </w:instrText>
        </w:r>
        <w:r w:rsidR="000E1EE1">
          <w:fldChar w:fldCharType="separate"/>
        </w:r>
        <w:r w:rsidR="0033187C">
          <w:t>4.1.3</w:t>
        </w:r>
        <w:r w:rsidR="000E1EE1">
          <w:fldChar w:fldCharType="end"/>
        </w:r>
      </w:hyperlink>
      <w:r>
        <w:t>.</w:t>
      </w:r>
    </w:p>
    <w:p w:rsidR="00753E82" w:rsidRDefault="00753E82" w:rsidP="00753E82">
      <w:pPr>
        <w:pStyle w:val="Heading4"/>
      </w:pPr>
      <w:r>
        <w:t>The units of Price-per-</w:t>
      </w:r>
      <w:proofErr w:type="spellStart"/>
      <w:r>
        <w:t>QphH</w:t>
      </w:r>
      <w:bookmarkStart w:id="1503" w:name="Xah1022147"/>
      <w:bookmarkEnd w:id="1503"/>
      <w:r w:rsidR="000E1EE1">
        <w:fldChar w:fldCharType="begin"/>
      </w:r>
      <w:r>
        <w:instrText>xe "Metrics:Price Performance Metric"</w:instrText>
      </w:r>
      <w:r w:rsidR="000E1EE1">
        <w:fldChar w:fldCharType="end"/>
      </w:r>
      <w:r>
        <w:t>@Size</w:t>
      </w:r>
      <w:proofErr w:type="spellEnd"/>
      <w:r>
        <w:t xml:space="preserve"> are expressed as in Clause 7 of TPC Pricing Specification.  In the United States the price performance is expressed as USD per </w:t>
      </w:r>
      <w:proofErr w:type="spellStart"/>
      <w:r>
        <w:t>QphH@Size</w:t>
      </w:r>
      <w:proofErr w:type="spellEnd"/>
      <w:r>
        <w:t xml:space="preserve"> rounded to the highest cent (e.g., $12.123 must be shown as $12.13USD for price/performance).</w:t>
      </w:r>
    </w:p>
    <w:p w:rsidR="00753E82" w:rsidRDefault="00753E82" w:rsidP="00753E82">
      <w:pPr>
        <w:pStyle w:val="Heading3"/>
        <w:keepNext w:val="0"/>
      </w:pPr>
      <w:r>
        <w:t>Fair Metric</w:t>
      </w:r>
      <w:bookmarkStart w:id="1504" w:name="Xah998903"/>
      <w:bookmarkEnd w:id="1504"/>
      <w:r w:rsidR="000E1EE1">
        <w:fldChar w:fldCharType="begin"/>
      </w:r>
      <w:r>
        <w:instrText>xe "Metrics"</w:instrText>
      </w:r>
      <w:r w:rsidR="000E1EE1">
        <w:fldChar w:fldCharType="end"/>
      </w:r>
      <w:r>
        <w:t xml:space="preserve"> Comparison</w:t>
      </w:r>
    </w:p>
    <w:p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505" w:name="Xah998907"/>
      <w:bookmarkEnd w:id="1505"/>
      <w:r w:rsidR="000E1EE1">
        <w:fldChar w:fldCharType="begin"/>
      </w:r>
      <w:r>
        <w:instrText>xe "Database size"</w:instrText>
      </w:r>
      <w:r w:rsidR="000E1EE1">
        <w:fldChar w:fldCharType="end"/>
      </w:r>
      <w:r>
        <w:t xml:space="preserve"> and, similarly, the system price</w:t>
      </w:r>
      <w:bookmarkStart w:id="1506" w:name="Xah998908"/>
      <w:bookmarkEnd w:id="1506"/>
      <w:r w:rsidR="000E1EE1">
        <w:fldChar w:fldCharType="begin"/>
      </w:r>
      <w:r>
        <w:instrText>xe "Pricing"</w:instrText>
      </w:r>
      <w:r w:rsidR="000E1EE1">
        <w:fldChar w:fldCharType="end"/>
      </w:r>
      <w:r>
        <w:t>/performance ratio may not scale down with a decrease in database size.</w:t>
      </w:r>
    </w:p>
    <w:p w:rsidR="00753E82" w:rsidRDefault="00753E82" w:rsidP="00753E82">
      <w:pPr>
        <w:widowControl w:val="0"/>
      </w:pPr>
    </w:p>
    <w:p w:rsidR="00753E82" w:rsidRDefault="00753E82" w:rsidP="00753E82">
      <w:pPr>
        <w:widowControl w:val="0"/>
      </w:pPr>
      <w:r>
        <w:t>If results measured against different database sizes</w:t>
      </w:r>
      <w:bookmarkStart w:id="1507" w:name="Xah998909"/>
      <w:bookmarkEnd w:id="1507"/>
      <w:r w:rsidR="000E1EE1">
        <w:fldChar w:fldCharType="begin"/>
      </w:r>
      <w:r>
        <w:instrText>xe "Database size"</w:instrText>
      </w:r>
      <w:r w:rsidR="000E1EE1">
        <w:fldChar w:fldCharType="end"/>
      </w:r>
      <w:r>
        <w:t xml:space="preserve"> (i.e., with different scale factors</w:t>
      </w:r>
      <w:bookmarkStart w:id="1508" w:name="Xah998910"/>
      <w:bookmarkEnd w:id="1508"/>
      <w:r w:rsidR="000E1EE1">
        <w:fldChar w:fldCharType="begin"/>
      </w:r>
      <w:r>
        <w:instrText>xe "Scale factor"</w:instrText>
      </w:r>
      <w:r w:rsidR="000E1EE1">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509" w:name="Xah998912"/>
      <w:bookmarkEnd w:id="1509"/>
      <w:r w:rsidR="000E1EE1">
        <w:fldChar w:fldCharType="begin"/>
      </w:r>
      <w:r>
        <w:instrText>xe "Metrics"</w:instrText>
      </w:r>
      <w:r w:rsidR="000E1EE1">
        <w:fldChar w:fldCharType="end"/>
      </w:r>
      <w:r>
        <w:t xml:space="preserve"> (performance or price</w:t>
      </w:r>
      <w:bookmarkStart w:id="1510" w:name="Xah998913"/>
      <w:bookmarkEnd w:id="1510"/>
      <w:r w:rsidR="000E1EE1">
        <w:fldChar w:fldCharType="begin"/>
      </w:r>
      <w:r>
        <w:instrText>xe "Pricing"</w:instrText>
      </w:r>
      <w:r w:rsidR="000E1EE1">
        <w:fldChar w:fldCharType="end"/>
      </w:r>
      <w:r>
        <w:t>/performance) appearing must be expressed in the form that includes the size of the test database as an integral part of the metric’s name; i.e. including the “@size” suffix. This applies to metrics quoted in text or tables</w:t>
      </w:r>
      <w:bookmarkStart w:id="1511" w:name="Xah998914"/>
      <w:bookmarkEnd w:id="1511"/>
      <w:r w:rsidR="000E1EE1">
        <w:fldChar w:fldCharType="begin"/>
      </w:r>
      <w:r>
        <w:instrText>xe "Tables"</w:instrText>
      </w:r>
      <w:r w:rsidR="000E1EE1">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rsidR="00753E82" w:rsidRDefault="00753E82" w:rsidP="00753E82">
      <w:pPr>
        <w:widowControl w:val="0"/>
      </w:pPr>
    </w:p>
    <w:p w:rsidR="00753E82" w:rsidRDefault="00753E82" w:rsidP="00753E82">
      <w:pPr>
        <w:widowControl w:val="0"/>
      </w:pPr>
      <w:r>
        <w:t>In addition, the results must be accompanied by a disclaimer stating:</w:t>
      </w:r>
    </w:p>
    <w:p w:rsidR="00753E82" w:rsidRDefault="00753E82" w:rsidP="00753E82">
      <w:pPr>
        <w:widowControl w:val="0"/>
      </w:pPr>
      <w:r>
        <w:t>“The TPC</w:t>
      </w:r>
      <w:bookmarkStart w:id="1512" w:name="Xah998916"/>
      <w:bookmarkEnd w:id="1512"/>
      <w:r w:rsidR="000E1EE1">
        <w:fldChar w:fldCharType="begin"/>
      </w:r>
      <w:r>
        <w:instrText>xe "TPC"</w:instrText>
      </w:r>
      <w:r w:rsidR="000E1EE1">
        <w:fldChar w:fldCharType="end"/>
      </w:r>
      <w:r>
        <w:t xml:space="preserve"> believes that comparisons of TPC-H results measured against different database sizes</w:t>
      </w:r>
      <w:bookmarkStart w:id="1513" w:name="Xah998917"/>
      <w:bookmarkEnd w:id="1513"/>
      <w:r w:rsidR="000E1EE1">
        <w:fldChar w:fldCharType="begin"/>
      </w:r>
      <w:r>
        <w:instrText>xe "Database size"</w:instrText>
      </w:r>
      <w:r w:rsidR="000E1EE1">
        <w:fldChar w:fldCharType="end"/>
      </w:r>
      <w:r>
        <w:t xml:space="preserve"> are misleading and discourages such comparisons”.</w:t>
      </w:r>
    </w:p>
    <w:p w:rsidR="00753E82" w:rsidRDefault="00753E82" w:rsidP="00753E82">
      <w:pPr>
        <w:pStyle w:val="Heading4"/>
      </w:pPr>
      <w:r>
        <w:t>Any TPC-H result is comparable to other TPC-H results regardless of the number of query streams</w:t>
      </w:r>
      <w:bookmarkStart w:id="1514" w:name="Xah998920"/>
      <w:bookmarkEnd w:id="1514"/>
      <w:r w:rsidR="000E1EE1">
        <w:fldChar w:fldCharType="begin"/>
      </w:r>
      <w:r>
        <w:instrText>xe "Streams"</w:instrText>
      </w:r>
      <w:r w:rsidR="000E1EE1">
        <w:fldChar w:fldCharType="end"/>
      </w:r>
      <w:r>
        <w:t xml:space="preserve"> used during the test (as long as the scale factors</w:t>
      </w:r>
      <w:bookmarkStart w:id="1515" w:name="Xah998922"/>
      <w:bookmarkEnd w:id="1515"/>
      <w:r w:rsidR="000E1EE1">
        <w:fldChar w:fldCharType="begin"/>
      </w:r>
      <w:r>
        <w:instrText>xe "Scale factor"</w:instrText>
      </w:r>
      <w:r w:rsidR="000E1EE1">
        <w:fldChar w:fldCharType="end"/>
      </w:r>
      <w:r>
        <w:t xml:space="preserve"> chosen for their respective test databases were the same).</w:t>
      </w:r>
    </w:p>
    <w:p w:rsidR="00753E82" w:rsidRDefault="00753E82" w:rsidP="00753E82">
      <w:pPr>
        <w:pStyle w:val="Heading3"/>
        <w:keepNext w:val="0"/>
      </w:pPr>
      <w:bookmarkStart w:id="1516" w:name="Rah_Ref389029573"/>
      <w:bookmarkStart w:id="1517" w:name="Rah_Ref389029573T"/>
      <w:bookmarkEnd w:id="1516"/>
      <w:r>
        <w:t>Required Reporting Components</w:t>
      </w:r>
      <w:bookmarkEnd w:id="1517"/>
    </w:p>
    <w:p w:rsidR="00753E82" w:rsidRDefault="00753E82" w:rsidP="00753E82">
      <w:pPr>
        <w:widowControl w:val="0"/>
      </w:pPr>
      <w:r>
        <w:t>To be compliant with the TPC-H standard and the TPC's fair use policies, all public references to TPC-H results for a given configuration must include the following components:</w:t>
      </w:r>
    </w:p>
    <w:p w:rsidR="00753E82" w:rsidRDefault="00753E82" w:rsidP="00753E82">
      <w:pPr>
        <w:pStyle w:val="Bullets"/>
        <w:widowControl w:val="0"/>
      </w:pPr>
      <w:r>
        <w:t>The size of the test database, expressed separately or as part of the metric</w:t>
      </w:r>
      <w:bookmarkStart w:id="1518" w:name="Xah998927"/>
      <w:bookmarkEnd w:id="1518"/>
      <w:r w:rsidR="000E1EE1">
        <w:fldChar w:fldCharType="begin"/>
      </w:r>
      <w:r>
        <w:instrText>xe "Metrics"</w:instrText>
      </w:r>
      <w:r w:rsidR="000E1EE1">
        <w:fldChar w:fldCharType="end"/>
      </w:r>
      <w:r>
        <w:t>'s names (e.g., QphH</w:t>
      </w:r>
      <w:bookmarkStart w:id="1519" w:name="Xah1021860"/>
      <w:bookmarkEnd w:id="1519"/>
      <w:r w:rsidR="000E1EE1">
        <w:fldChar w:fldCharType="begin"/>
      </w:r>
      <w:r>
        <w:instrText>xe "Metrics:Composite Query-per-hour Metric"</w:instrText>
      </w:r>
      <w:r w:rsidR="000E1EE1">
        <w:fldChar w:fldCharType="end"/>
      </w:r>
      <w:r>
        <w:t>@10GB);</w:t>
      </w:r>
    </w:p>
    <w:p w:rsidR="00753E82" w:rsidRDefault="00753E82" w:rsidP="00753E82">
      <w:pPr>
        <w:pStyle w:val="Bullets"/>
        <w:widowControl w:val="0"/>
      </w:pPr>
      <w:r>
        <w:t>The TPC-H Performance Metric</w:t>
      </w:r>
      <w:bookmarkStart w:id="1520" w:name="Xah998931"/>
      <w:bookmarkEnd w:id="1520"/>
      <w:r w:rsidR="000E1EE1">
        <w:fldChar w:fldCharType="begin"/>
      </w:r>
      <w:r>
        <w:instrText>xe "Metrics"</w:instrText>
      </w:r>
      <w:r w:rsidR="000E1EE1">
        <w:fldChar w:fldCharType="end"/>
      </w:r>
      <w:r>
        <w:t xml:space="preserve">, </w:t>
      </w:r>
      <w:proofErr w:type="spellStart"/>
      <w:r>
        <w:t>QphH</w:t>
      </w:r>
      <w:bookmarkStart w:id="1521" w:name="Xah1021898"/>
      <w:bookmarkStart w:id="1522" w:name="Xah1021899"/>
      <w:bookmarkEnd w:id="1521"/>
      <w:bookmarkEnd w:id="1522"/>
      <w:r w:rsidR="000E1EE1">
        <w:fldChar w:fldCharType="begin"/>
      </w:r>
      <w:r>
        <w:instrText>xe "Metrics:Composite Query-per-hour Metric"</w:instrText>
      </w:r>
      <w:r w:rsidR="000E1EE1">
        <w:fldChar w:fldCharType="end"/>
      </w:r>
      <w:r w:rsidR="000E1EE1">
        <w:fldChar w:fldCharType="begin"/>
      </w:r>
      <w:r>
        <w:instrText>xe "Metrics:Price Performance Metric"</w:instrText>
      </w:r>
      <w:r w:rsidR="000E1EE1">
        <w:fldChar w:fldCharType="end"/>
      </w:r>
      <w:r>
        <w:t>@Size</w:t>
      </w:r>
      <w:proofErr w:type="spellEnd"/>
      <w:r>
        <w:t>;</w:t>
      </w:r>
    </w:p>
    <w:p w:rsidR="00753E82" w:rsidRDefault="00753E82" w:rsidP="00753E82">
      <w:pPr>
        <w:pStyle w:val="Bullets"/>
        <w:widowControl w:val="0"/>
      </w:pPr>
      <w:r>
        <w:t>The TPC-H Price/Performance metric</w:t>
      </w:r>
      <w:bookmarkStart w:id="1523" w:name="Xah998936"/>
      <w:bookmarkEnd w:id="1523"/>
      <w:r w:rsidR="000E1EE1">
        <w:fldChar w:fldCharType="begin"/>
      </w:r>
      <w:r>
        <w:instrText>xe "Metrics"</w:instrText>
      </w:r>
      <w:r w:rsidR="000E1EE1">
        <w:fldChar w:fldCharType="end"/>
      </w:r>
      <w:r>
        <w:t>, $/</w:t>
      </w:r>
      <w:proofErr w:type="spellStart"/>
      <w:r>
        <w:t>QphH</w:t>
      </w:r>
      <w:bookmarkStart w:id="1524" w:name="Xah1021938"/>
      <w:bookmarkStart w:id="1525" w:name="Xah1021939"/>
      <w:bookmarkEnd w:id="1524"/>
      <w:bookmarkEnd w:id="1525"/>
      <w:r w:rsidR="000E1EE1">
        <w:fldChar w:fldCharType="begin"/>
      </w:r>
      <w:r>
        <w:instrText>xe "Metrics:Composite Query-per-hour Metric"</w:instrText>
      </w:r>
      <w:r w:rsidR="000E1EE1">
        <w:fldChar w:fldCharType="end"/>
      </w:r>
      <w:r w:rsidR="000E1EE1">
        <w:fldChar w:fldCharType="begin"/>
      </w:r>
      <w:r>
        <w:instrText>xe "Metrics:Price Performance Metric"</w:instrText>
      </w:r>
      <w:r w:rsidR="000E1EE1">
        <w:fldChar w:fldCharType="end"/>
      </w:r>
      <w:r>
        <w:t>@Size</w:t>
      </w:r>
      <w:proofErr w:type="spellEnd"/>
      <w:r>
        <w:t>;</w:t>
      </w:r>
    </w:p>
    <w:p w:rsidR="00753E82" w:rsidRDefault="00753E82" w:rsidP="00753E82">
      <w:pPr>
        <w:pStyle w:val="Bullets"/>
        <w:widowControl w:val="0"/>
      </w:pPr>
      <w:r>
        <w:t>The availability date of the priced configuration (see Clause 7 of the TPC Pricing Specification).</w:t>
      </w:r>
    </w:p>
    <w:p w:rsidR="00753E82" w:rsidRDefault="00753E82" w:rsidP="00753E82">
      <w:pPr>
        <w:widowControl w:val="0"/>
      </w:pPr>
      <w:r>
        <w:t>Following are two examples of compliant reporting of TPC-H results:</w:t>
      </w:r>
    </w:p>
    <w:p w:rsidR="00753E82" w:rsidRDefault="00753E82" w:rsidP="00753E82">
      <w:pPr>
        <w:widowControl w:val="0"/>
      </w:pPr>
    </w:p>
    <w:p w:rsidR="00753E82" w:rsidRDefault="00753E82" w:rsidP="00753E82">
      <w:pPr>
        <w:widowControl w:val="0"/>
      </w:pPr>
      <w:r>
        <w:rPr>
          <w:b/>
          <w:bCs/>
        </w:rPr>
        <w:t>Example 1</w:t>
      </w:r>
      <w:r>
        <w:t>: At 10GB the RALF/3000 Server has a TPC-H Composite Query-per-Hour metric</w:t>
      </w:r>
      <w:bookmarkStart w:id="1526" w:name="Xah998948"/>
      <w:bookmarkEnd w:id="1526"/>
      <w:r w:rsidR="000E1EE1">
        <w:fldChar w:fldCharType="begin"/>
      </w:r>
      <w:r>
        <w:instrText>xe "Metrics"</w:instrText>
      </w:r>
      <w:r w:rsidR="000E1EE1">
        <w:fldChar w:fldCharType="end"/>
      </w:r>
      <w:r>
        <w:t xml:space="preserve"> of 3010 when run against a 10GB database yielding a TPC-H Price/Performance of $1,202 per query-per-hour and will be available 1-Apr-99.</w:t>
      </w:r>
    </w:p>
    <w:p w:rsidR="00753E82" w:rsidRDefault="00753E82" w:rsidP="00753E82">
      <w:pPr>
        <w:widowControl w:val="0"/>
      </w:pPr>
      <w:r>
        <w:rPr>
          <w:b/>
          <w:bCs/>
        </w:rPr>
        <w:t>Example 2</w:t>
      </w:r>
      <w:r>
        <w:t>: The RALF/3000 Server, which will start shipping on 1-Apr-99, is rated 3,010 QphH</w:t>
      </w:r>
      <w:bookmarkStart w:id="1527" w:name="Xah1022014"/>
      <w:bookmarkEnd w:id="1527"/>
      <w:r w:rsidR="000E1EE1">
        <w:fldChar w:fldCharType="begin"/>
      </w:r>
      <w:r>
        <w:instrText>xe "Metrics:Composite Query-per-hour Metric"</w:instrText>
      </w:r>
      <w:r w:rsidR="000E1EE1">
        <w:fldChar w:fldCharType="end"/>
      </w:r>
      <w:r>
        <w:t>@10GB and 1202 $/QphH</w:t>
      </w:r>
      <w:bookmarkStart w:id="1528" w:name="Xah1022034"/>
      <w:bookmarkEnd w:id="1528"/>
      <w:r w:rsidR="000E1EE1">
        <w:fldChar w:fldCharType="begin"/>
      </w:r>
      <w:r>
        <w:instrText>xe "Metrics:Composite Query-per-hour Metric"</w:instrText>
      </w:r>
      <w:r w:rsidR="000E1EE1">
        <w:fldChar w:fldCharType="end"/>
      </w:r>
      <w:r>
        <w:t>@10GB.</w:t>
      </w:r>
    </w:p>
    <w:p w:rsidR="00753E82" w:rsidRPr="00175CA0" w:rsidRDefault="00753E82" w:rsidP="00753E82">
      <w:pPr>
        <w:pStyle w:val="Heading1"/>
        <w:rPr>
          <w:u w:val="single"/>
        </w:rPr>
      </w:pPr>
      <w:r>
        <w:br w:type="page"/>
      </w:r>
      <w:bookmarkStart w:id="1529" w:name="Rai45427"/>
      <w:bookmarkStart w:id="1530" w:name="_Ref135725884"/>
      <w:bookmarkStart w:id="1531" w:name="_Ref135725919"/>
      <w:bookmarkStart w:id="1532" w:name="_Ref135742476"/>
      <w:bookmarkStart w:id="1533" w:name="_Toc149484559"/>
      <w:bookmarkStart w:id="1534" w:name="Rai45427T"/>
      <w:bookmarkEnd w:id="1529"/>
      <w:r w:rsidRPr="00175CA0">
        <w:rPr>
          <w:u w:val="single"/>
        </w:rPr>
        <w:lastRenderedPageBreak/>
        <w:t>SUT</w:t>
      </w:r>
      <w:bookmarkStart w:id="1535" w:name="Xai998200"/>
      <w:bookmarkEnd w:id="1535"/>
      <w:r w:rsidRPr="00175CA0">
        <w:rPr>
          <w:u w:val="single"/>
        </w:rPr>
        <w:t xml:space="preserve"> AND DRIVER IMPLEMENTATION</w:t>
      </w:r>
      <w:bookmarkEnd w:id="1530"/>
      <w:bookmarkEnd w:id="1531"/>
      <w:bookmarkEnd w:id="1532"/>
      <w:bookmarkEnd w:id="1533"/>
      <w:r w:rsidRPr="00175CA0">
        <w:rPr>
          <w:u w:val="single"/>
        </w:rPr>
        <w:t> </w:t>
      </w:r>
      <w:bookmarkStart w:id="1536" w:name="Rai45427P"/>
      <w:bookmarkEnd w:id="1534"/>
      <w:r w:rsidR="000E1EE1" w:rsidRPr="00175CA0">
        <w:rPr>
          <w:vanish/>
          <w:u w:val="single"/>
        </w:rPr>
        <w:fldChar w:fldCharType="begin" w:fldLock="1"/>
      </w:r>
      <w:r w:rsidRPr="00175CA0">
        <w:rPr>
          <w:vanish/>
          <w:u w:val="single"/>
        </w:rPr>
        <w:instrText xml:space="preserve">PAGEREF Rai45427 \h  \* MERGEFORMAT </w:instrText>
      </w:r>
      <w:r w:rsidR="000E1EE1" w:rsidRPr="00175CA0">
        <w:rPr>
          <w:vanish/>
          <w:u w:val="single"/>
        </w:rPr>
      </w:r>
      <w:r w:rsidR="000E1EE1" w:rsidRPr="00175CA0">
        <w:rPr>
          <w:vanish/>
          <w:u w:val="single"/>
        </w:rPr>
        <w:fldChar w:fldCharType="separate"/>
      </w:r>
      <w:r w:rsidRPr="00175CA0">
        <w:rPr>
          <w:vanish/>
          <w:u w:val="single"/>
        </w:rPr>
        <w:t>112</w:t>
      </w:r>
      <w:r w:rsidR="000E1EE1" w:rsidRPr="00175CA0">
        <w:rPr>
          <w:vanish/>
          <w:u w:val="single"/>
        </w:rPr>
        <w:fldChar w:fldCharType="end"/>
      </w:r>
      <w:bookmarkEnd w:id="1536"/>
      <w:r w:rsidR="000E1EE1" w:rsidRPr="00175CA0">
        <w:rPr>
          <w:vanish/>
          <w:u w:val="single"/>
        </w:rPr>
        <w:fldChar w:fldCharType="begin"/>
      </w:r>
      <w:r w:rsidRPr="00175CA0">
        <w:rPr>
          <w:u w:val="single"/>
        </w:rPr>
        <w:instrText>xe "SUT"</w:instrText>
      </w:r>
      <w:r w:rsidR="000E1EE1" w:rsidRPr="00175CA0">
        <w:rPr>
          <w:vanish/>
          <w:u w:val="single"/>
        </w:rPr>
        <w:fldChar w:fldCharType="end"/>
      </w:r>
    </w:p>
    <w:p w:rsidR="00753E82" w:rsidRPr="00763BA2" w:rsidRDefault="00753E82" w:rsidP="00753E82">
      <w:pPr>
        <w:pStyle w:val="Heading2"/>
      </w:pPr>
      <w:bookmarkStart w:id="1537" w:name="_Toc149484560"/>
      <w:r w:rsidRPr="00763BA2">
        <w:t>Models of Tested Configurations</w:t>
      </w:r>
      <w:bookmarkEnd w:id="1537"/>
    </w:p>
    <w:p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38" w:name="Xai998204"/>
      <w:bookmarkEnd w:id="1538"/>
      <w:r w:rsidR="000E1EE1" w:rsidRPr="004546F3">
        <w:rPr>
          <w:b w:val="0"/>
          <w:bCs w:val="0"/>
        </w:rPr>
        <w:fldChar w:fldCharType="begin"/>
      </w:r>
      <w:r w:rsidRPr="004546F3">
        <w:rPr>
          <w:b w:val="0"/>
          <w:bCs w:val="0"/>
        </w:rPr>
        <w:instrText>xe "SUT"</w:instrText>
      </w:r>
      <w:r w:rsidR="000E1EE1" w:rsidRPr="004546F3">
        <w:rPr>
          <w:b w:val="0"/>
          <w:bCs w:val="0"/>
        </w:rPr>
        <w:fldChar w:fldCharType="end"/>
      </w:r>
      <w:r w:rsidRPr="004546F3">
        <w:rPr>
          <w:b w:val="0"/>
          <w:bCs w:val="0"/>
        </w:rPr>
        <w:t>).  The SUT executes these queries and replies to the driver. The driver resides on the SUT hardware and software.</w:t>
      </w:r>
    </w:p>
    <w:p w:rsidR="00753E82" w:rsidRPr="004546F3" w:rsidRDefault="000E1EE1"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39" w:name="Xai998210"/>
      <w:bookmarkEnd w:id="1539"/>
      <w:r w:rsidRPr="004546F3">
        <w:rPr>
          <w:b w:val="0"/>
          <w:bCs w:val="0"/>
        </w:rPr>
        <w:fldChar w:fldCharType="begin"/>
      </w:r>
      <w:r w:rsidR="00753E82" w:rsidRPr="004546F3">
        <w:rPr>
          <w:b w:val="0"/>
          <w:bCs w:val="0"/>
        </w:rPr>
        <w:instrText>xe "SUT"</w:instrText>
      </w:r>
      <w:r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50" w:anchor="_blank" w:history="1">
        <w:r w:rsidR="00753E82">
          <w:rPr>
            <w:b w:val="0"/>
            <w:bCs w:val="0"/>
          </w:rPr>
          <w:t xml:space="preserve">Clause </w:t>
        </w:r>
        <w:r>
          <w:rPr>
            <w:b w:val="0"/>
            <w:bCs w:val="0"/>
          </w:rPr>
          <w:fldChar w:fldCharType="begin"/>
        </w:r>
        <w:r w:rsidR="00753E82">
          <w:rPr>
            <w:b w:val="0"/>
            <w:bCs w:val="0"/>
          </w:rPr>
          <w:instrText xml:space="preserve"> REF Rah_Ref389561415T \r \h </w:instrText>
        </w:r>
        <w:r>
          <w:rPr>
            <w:b w:val="0"/>
            <w:bCs w:val="0"/>
          </w:rPr>
        </w:r>
        <w:r>
          <w:rPr>
            <w:b w:val="0"/>
            <w:bCs w:val="0"/>
          </w:rPr>
          <w:fldChar w:fldCharType="separate"/>
        </w:r>
        <w:r w:rsidR="0033187C">
          <w:rPr>
            <w:b w:val="0"/>
            <w:bCs w:val="0"/>
          </w:rPr>
          <w:t>5.2</w:t>
        </w:r>
        <w:r>
          <w:rPr>
            <w:b w:val="0"/>
            <w:bCs w:val="0"/>
          </w:rPr>
          <w:fldChar w:fldCharType="end"/>
        </w:r>
      </w:hyperlink>
      <w:r w:rsidR="00753E82" w:rsidRPr="004546F3">
        <w:rPr>
          <w:b w:val="0"/>
          <w:bCs w:val="0"/>
        </w:rPr>
        <w:t xml:space="preserve"> and </w:t>
      </w:r>
      <w:hyperlink r:id="rId51" w:anchor="_blank" w:history="1">
        <w:r w:rsidR="00753E82">
          <w:rPr>
            <w:b w:val="0"/>
            <w:bCs w:val="0"/>
          </w:rPr>
          <w:t xml:space="preserve">Clause </w:t>
        </w:r>
        <w:r>
          <w:rPr>
            <w:b w:val="0"/>
            <w:bCs w:val="0"/>
          </w:rPr>
          <w:fldChar w:fldCharType="begin"/>
        </w:r>
        <w:r w:rsidR="00753E82">
          <w:rPr>
            <w:b w:val="0"/>
            <w:bCs w:val="0"/>
          </w:rPr>
          <w:instrText xml:space="preserve"> REF Rah_Ref389554505T \r \h </w:instrText>
        </w:r>
        <w:r>
          <w:rPr>
            <w:b w:val="0"/>
            <w:bCs w:val="0"/>
          </w:rPr>
        </w:r>
        <w:r>
          <w:rPr>
            <w:b w:val="0"/>
            <w:bCs w:val="0"/>
          </w:rPr>
          <w:fldChar w:fldCharType="separate"/>
        </w:r>
        <w:r w:rsidR="0033187C">
          <w:rPr>
            <w:b w:val="0"/>
            <w:bCs w:val="0"/>
          </w:rPr>
          <w:t>5.3</w:t>
        </w:r>
        <w:r>
          <w:rPr>
            <w:b w:val="0"/>
            <w:bCs w:val="0"/>
          </w:rPr>
          <w:fldChar w:fldCharType="end"/>
        </w:r>
      </w:hyperlink>
      <w:r w:rsidR="00753E82" w:rsidRPr="004546F3">
        <w:rPr>
          <w:b w:val="0"/>
          <w:bCs w:val="0"/>
        </w:rPr>
        <w:t>) where timing intervals are measured.</w:t>
      </w:r>
    </w:p>
    <w:p w:rsidR="00753E82" w:rsidRDefault="00753E82" w:rsidP="00753E82">
      <w:pPr>
        <w:pStyle w:val="Caption"/>
        <w:widowControl/>
      </w:pPr>
      <w:bookmarkStart w:id="1540" w:name="Rai_Ref392064022"/>
      <w:bookmarkStart w:id="1541" w:name="Rai_Ref392064022T"/>
      <w:bookmarkEnd w:id="1540"/>
      <w:r>
        <w:t>Figure 3: Two driver/SUT</w:t>
      </w:r>
      <w:bookmarkStart w:id="1542" w:name="Xai998218"/>
      <w:bookmarkEnd w:id="1542"/>
      <w:r>
        <w:t xml:space="preserve"> configurations, a “host-based” and a “client/server” configuration</w:t>
      </w:r>
      <w:bookmarkStart w:id="1543" w:name="Rai_Ref392064022P"/>
      <w:bookmarkEnd w:id="1541"/>
      <w:r w:rsidR="000E1EE1">
        <w:rPr>
          <w:vanish/>
        </w:rPr>
        <w:fldChar w:fldCharType="begin" w:fldLock="1"/>
      </w:r>
      <w:r>
        <w:rPr>
          <w:vanish/>
        </w:rPr>
        <w:instrText xml:space="preserve">PAGEREF Rai_Ref392064022 \h  \* MERGEFORMAT </w:instrText>
      </w:r>
      <w:r w:rsidR="000E1EE1">
        <w:rPr>
          <w:vanish/>
        </w:rPr>
      </w:r>
      <w:r w:rsidR="000E1EE1">
        <w:rPr>
          <w:vanish/>
        </w:rPr>
        <w:fldChar w:fldCharType="separate"/>
      </w:r>
      <w:r>
        <w:rPr>
          <w:vanish/>
        </w:rPr>
        <w:t>112</w:t>
      </w:r>
      <w:r w:rsidR="000E1EE1">
        <w:rPr>
          <w:vanish/>
        </w:rPr>
        <w:fldChar w:fldCharType="end"/>
      </w:r>
      <w:bookmarkEnd w:id="1543"/>
      <w:r w:rsidR="000E1EE1">
        <w:rPr>
          <w:vanish/>
        </w:rPr>
        <w:fldChar w:fldCharType="begin"/>
      </w:r>
      <w:r>
        <w:instrText>xe "SUT"</w:instrText>
      </w:r>
      <w:r w:rsidR="000E1EE1">
        <w:rPr>
          <w:vanish/>
        </w:rPr>
        <w:fldChar w:fldCharType="end"/>
      </w:r>
    </w:p>
    <w:p w:rsidR="00753E82" w:rsidRDefault="0033187C" w:rsidP="00753E82">
      <w:pPr>
        <w:pStyle w:val="Caption"/>
        <w:widowControl/>
      </w:pPr>
      <w:r>
        <w:rPr>
          <w:noProof/>
          <w:position w:val="-8"/>
        </w:rPr>
        <w:drawing>
          <wp:inline distT="0" distB="0" distL="0" distR="0">
            <wp:extent cx="5319395" cy="3983355"/>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srcRect/>
                    <a:stretch>
                      <a:fillRect/>
                    </a:stretch>
                  </pic:blipFill>
                  <pic:spPr bwMode="auto">
                    <a:xfrm>
                      <a:off x="0" y="0"/>
                      <a:ext cx="5319395" cy="3983355"/>
                    </a:xfrm>
                    <a:prstGeom prst="rect">
                      <a:avLst/>
                    </a:prstGeom>
                    <a:noFill/>
                    <a:ln w="9525">
                      <a:noFill/>
                      <a:miter lim="800000"/>
                      <a:headEnd/>
                      <a:tailEnd/>
                    </a:ln>
                  </pic:spPr>
                </pic:pic>
              </a:graphicData>
            </a:graphic>
          </wp:inline>
        </w:drawing>
      </w:r>
    </w:p>
    <w:p w:rsidR="00753E82" w:rsidRPr="00763BA2" w:rsidRDefault="00753E82" w:rsidP="00753E82">
      <w:pPr>
        <w:pStyle w:val="Heading2"/>
      </w:pPr>
      <w:bookmarkStart w:id="1544" w:name="_Toc149484561"/>
      <w:r w:rsidRPr="00763BA2">
        <w:t xml:space="preserve">System </w:t>
      </w:r>
      <w:proofErr w:type="gramStart"/>
      <w:r w:rsidRPr="00763BA2">
        <w:t>Under</w:t>
      </w:r>
      <w:proofErr w:type="gramEnd"/>
      <w:r w:rsidRPr="00763BA2">
        <w:t xml:space="preserve"> Test (SUT</w:t>
      </w:r>
      <w:bookmarkStart w:id="1545" w:name="Xai998225"/>
      <w:bookmarkEnd w:id="1545"/>
      <w:r w:rsidR="000E1EE1" w:rsidRPr="00763BA2">
        <w:fldChar w:fldCharType="begin"/>
      </w:r>
      <w:r w:rsidRPr="00763BA2">
        <w:instrText>xe "SUT"</w:instrText>
      </w:r>
      <w:r w:rsidR="000E1EE1" w:rsidRPr="00763BA2">
        <w:fldChar w:fldCharType="end"/>
      </w:r>
      <w:r w:rsidRPr="00763BA2">
        <w:t>) Definition</w:t>
      </w:r>
      <w:bookmarkEnd w:id="1544"/>
    </w:p>
    <w:p w:rsidR="00753E82" w:rsidRDefault="00753E82" w:rsidP="00753E82">
      <w:pPr>
        <w:pStyle w:val="Heading3"/>
      </w:pPr>
      <w:bookmarkStart w:id="1546" w:name="Rai_Ref389554729"/>
      <w:bookmarkStart w:id="1547" w:name="Rai_Ref389554729T"/>
      <w:bookmarkEnd w:id="1546"/>
      <w:r>
        <w:t>The SUT</w:t>
      </w:r>
      <w:bookmarkStart w:id="1548" w:name="Xai998228"/>
      <w:bookmarkEnd w:id="1548"/>
      <w:r>
        <w:t xml:space="preserve"> consists of:</w:t>
      </w:r>
      <w:bookmarkStart w:id="1549" w:name="Rai_Ref389554729P"/>
      <w:bookmarkEnd w:id="1547"/>
      <w:r w:rsidR="000E1EE1">
        <w:rPr>
          <w:vanish/>
        </w:rPr>
        <w:fldChar w:fldCharType="begin" w:fldLock="1"/>
      </w:r>
      <w:r>
        <w:rPr>
          <w:vanish/>
        </w:rPr>
        <w:instrText xml:space="preserve">PAGEREF Rai_Ref389554729 \h  \* MERGEFORMAT </w:instrText>
      </w:r>
      <w:r w:rsidR="000E1EE1">
        <w:rPr>
          <w:vanish/>
        </w:rPr>
      </w:r>
      <w:r w:rsidR="000E1EE1">
        <w:rPr>
          <w:vanish/>
        </w:rPr>
        <w:fldChar w:fldCharType="separate"/>
      </w:r>
      <w:r>
        <w:rPr>
          <w:vanish/>
        </w:rPr>
        <w:t>112</w:t>
      </w:r>
      <w:r w:rsidR="000E1EE1">
        <w:rPr>
          <w:vanish/>
        </w:rPr>
        <w:fldChar w:fldCharType="end"/>
      </w:r>
      <w:bookmarkEnd w:id="1549"/>
      <w:r w:rsidR="000E1EE1">
        <w:rPr>
          <w:vanish/>
        </w:rPr>
        <w:fldChar w:fldCharType="begin"/>
      </w:r>
      <w:r>
        <w:instrText>xe "SUT"</w:instrText>
      </w:r>
      <w:r w:rsidR="000E1EE1">
        <w:rPr>
          <w:vanish/>
        </w:rPr>
        <w:fldChar w:fldCharType="end"/>
      </w:r>
    </w:p>
    <w:p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50" w:name="Xai998231"/>
      <w:bookmarkEnd w:id="1550"/>
      <w:r w:rsidR="000E1EE1">
        <w:fldChar w:fldCharType="begin"/>
      </w:r>
      <w:r>
        <w:instrText>xe "Metrics"</w:instrText>
      </w:r>
      <w:r w:rsidR="000E1EE1">
        <w:fldChar w:fldCharType="end"/>
      </w:r>
      <w:r>
        <w:t>;</w:t>
      </w:r>
    </w:p>
    <w:p w:rsidR="00753E82" w:rsidRDefault="00753E82" w:rsidP="00753E82">
      <w:pPr>
        <w:pStyle w:val="Bullets"/>
      </w:pPr>
      <w:r>
        <w:t>One or more client processing units (e.g., front-end processors/cores/threads, workstations, etc.) that will exe</w:t>
      </w:r>
      <w:r>
        <w:softHyphen/>
        <w:t>cute the queries (if used);</w:t>
      </w:r>
    </w:p>
    <w:p w:rsidR="00753E82" w:rsidRDefault="00753E82" w:rsidP="00753E82">
      <w:pPr>
        <w:pStyle w:val="Bullets"/>
      </w:pPr>
      <w:r>
        <w:t xml:space="preserve">The hardware and software components needed to communicate with user interface devices; </w:t>
      </w:r>
    </w:p>
    <w:p w:rsidR="00753E82" w:rsidRDefault="00753E82" w:rsidP="00753E82">
      <w:pPr>
        <w:pStyle w:val="Bullets"/>
      </w:pPr>
      <w:r>
        <w:t>The hardware and software components of all networks required to connect and support the SUT</w:t>
      </w:r>
      <w:bookmarkStart w:id="1551" w:name="Xai998234"/>
      <w:bookmarkEnd w:id="1551"/>
      <w:r w:rsidR="000E1EE1">
        <w:fldChar w:fldCharType="begin"/>
      </w:r>
      <w:r>
        <w:instrText>xe "SUT"</w:instrText>
      </w:r>
      <w:r w:rsidR="000E1EE1">
        <w:fldChar w:fldCharType="end"/>
      </w:r>
      <w:r>
        <w:t xml:space="preserve"> components;</w:t>
      </w:r>
    </w:p>
    <w:p w:rsidR="00753E82" w:rsidRDefault="00753E82" w:rsidP="00753E82">
      <w:pPr>
        <w:pStyle w:val="Bullets"/>
      </w:pPr>
      <w:r>
        <w:t>Data storage media sufficient to satisfy both the scaling</w:t>
      </w:r>
      <w:bookmarkStart w:id="1552" w:name="Xai998236"/>
      <w:bookmarkEnd w:id="1552"/>
      <w:r w:rsidR="000E1EE1">
        <w:fldChar w:fldCharType="begin"/>
      </w:r>
      <w:r>
        <w:instrText>xe "Scaling"</w:instrText>
      </w:r>
      <w:r w:rsidR="000E1EE1">
        <w:fldChar w:fldCharType="end"/>
      </w:r>
      <w:r>
        <w:t xml:space="preserve"> rules in </w:t>
      </w:r>
      <w:hyperlink r:id="rId53" w:anchor="_blank" w:history="1">
        <w:r>
          <w:t xml:space="preserve">Clause </w:t>
        </w:r>
        <w:r w:rsidR="000E1EE1">
          <w:fldChar w:fldCharType="begin"/>
        </w:r>
        <w:r>
          <w:instrText xml:space="preserve"> REF Rag21450T \r \h </w:instrText>
        </w:r>
        <w:r w:rsidR="000E1EE1">
          <w:fldChar w:fldCharType="separate"/>
        </w:r>
        <w:r w:rsidR="0033187C">
          <w:t xml:space="preserve">4:  </w:t>
        </w:r>
        <w:r w:rsidR="000E1EE1">
          <w:fldChar w:fldCharType="end"/>
        </w:r>
      </w:hyperlink>
      <w:r>
        <w:t xml:space="preserve"> and the ACID</w:t>
      </w:r>
      <w:bookmarkStart w:id="1553" w:name="Xai998241"/>
      <w:bookmarkEnd w:id="1553"/>
      <w:r w:rsidR="000E1EE1">
        <w:fldChar w:fldCharType="begin"/>
      </w:r>
      <w:r>
        <w:instrText>xe "ACID Properties"</w:instrText>
      </w:r>
      <w:r w:rsidR="000E1EE1">
        <w:fldChar w:fldCharType="end"/>
      </w:r>
      <w:r>
        <w:t xml:space="preserve"> properties of </w:t>
      </w:r>
      <w:hyperlink r:id="rId54" w:anchor="_blank" w:history="1">
        <w:r>
          <w:t xml:space="preserve">Clause </w:t>
        </w:r>
        <w:r w:rsidR="000E1EE1">
          <w:fldChar w:fldCharType="begin"/>
        </w:r>
        <w:r>
          <w:instrText xml:space="preserve"> REF _Ref135742260 \r \h </w:instrText>
        </w:r>
        <w:r w:rsidR="000E1EE1">
          <w:fldChar w:fldCharType="separate"/>
        </w:r>
        <w:r w:rsidR="0033187C">
          <w:t xml:space="preserve">3:  </w:t>
        </w:r>
        <w:r w:rsidR="000E1EE1">
          <w:fldChar w:fldCharType="end"/>
        </w:r>
      </w:hyperlink>
      <w:r>
        <w:t xml:space="preserve">.  The data storage media must hold all the data described in </w:t>
      </w:r>
      <w:hyperlink r:id="rId55" w:anchor="_blank" w:history="1">
        <w:r>
          <w:t xml:space="preserve">Clause </w:t>
        </w:r>
        <w:r w:rsidR="000E1EE1">
          <w:fldChar w:fldCharType="begin"/>
        </w:r>
        <w:r>
          <w:instrText xml:space="preserve"> REF Rag21450T \r \h </w:instrText>
        </w:r>
        <w:r w:rsidR="000E1EE1">
          <w:fldChar w:fldCharType="separate"/>
        </w:r>
        <w:r w:rsidR="0033187C">
          <w:t xml:space="preserve">4:  </w:t>
        </w:r>
        <w:r w:rsidR="000E1EE1">
          <w:fldChar w:fldCharType="end"/>
        </w:r>
      </w:hyperlink>
      <w:r>
        <w:t xml:space="preserve"> and be attached to the processing units(s).</w:t>
      </w:r>
    </w:p>
    <w:p w:rsidR="00753E82" w:rsidRPr="00175CA0" w:rsidRDefault="00753E82" w:rsidP="00753E82">
      <w:pPr>
        <w:pStyle w:val="Heading3"/>
        <w:rPr>
          <w:b w:val="0"/>
          <w:bCs w:val="0"/>
        </w:rPr>
      </w:pPr>
      <w:r w:rsidRPr="00175CA0">
        <w:rPr>
          <w:b w:val="0"/>
          <w:bCs w:val="0"/>
        </w:rPr>
        <w:lastRenderedPageBreak/>
        <w:t>All SUT</w:t>
      </w:r>
      <w:bookmarkStart w:id="1554" w:name="Xai998248"/>
      <w:bookmarkEnd w:id="1554"/>
      <w:r w:rsidR="000E1EE1" w:rsidRPr="00175CA0">
        <w:rPr>
          <w:b w:val="0"/>
          <w:bCs w:val="0"/>
        </w:rPr>
        <w:fldChar w:fldCharType="begin"/>
      </w:r>
      <w:r w:rsidRPr="00175CA0">
        <w:rPr>
          <w:b w:val="0"/>
          <w:bCs w:val="0"/>
        </w:rPr>
        <w:instrText>xe "SUT"</w:instrText>
      </w:r>
      <w:r w:rsidR="000E1EE1"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rsidR="00753E82" w:rsidRPr="00175CA0" w:rsidRDefault="00753E82" w:rsidP="00753E82">
      <w:pPr>
        <w:pStyle w:val="Heading3"/>
        <w:rPr>
          <w:b w:val="0"/>
          <w:bCs w:val="0"/>
        </w:rPr>
      </w:pPr>
      <w:bookmarkStart w:id="1555" w:name="Rai_Ref391823973"/>
      <w:bookmarkStart w:id="1556" w:name="Rai_Ref391823973T"/>
      <w:bookmarkEnd w:id="1555"/>
      <w:r w:rsidRPr="00175CA0">
        <w:rPr>
          <w:b w:val="0"/>
          <w:bCs w:val="0"/>
        </w:rPr>
        <w:t>An implementation</w:t>
      </w:r>
      <w:bookmarkStart w:id="1557" w:name="Xai998254"/>
      <w:bookmarkEnd w:id="1557"/>
      <w:r w:rsidRPr="00175CA0">
        <w:rPr>
          <w:b w:val="0"/>
          <w:bCs w:val="0"/>
        </w:rPr>
        <w:t xml:space="preserve"> specific layer can be implemented on the SUT</w:t>
      </w:r>
      <w:bookmarkStart w:id="1558" w:name="Xai998255"/>
      <w:bookmarkEnd w:id="1558"/>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59" w:name="Rai_Ref391823973P"/>
      <w:bookmarkEnd w:id="1556"/>
      <w:r w:rsidR="000E1EE1" w:rsidRPr="00175CA0">
        <w:rPr>
          <w:b w:val="0"/>
          <w:bCs w:val="0"/>
          <w:vanish/>
        </w:rPr>
        <w:fldChar w:fldCharType="begin" w:fldLock="1"/>
      </w:r>
      <w:r w:rsidRPr="00175CA0">
        <w:rPr>
          <w:b w:val="0"/>
          <w:bCs w:val="0"/>
          <w:vanish/>
        </w:rPr>
        <w:instrText xml:space="preserve">PAGEREF Rai_Ref391823973 \h  \* MERGEFORMAT </w:instrText>
      </w:r>
      <w:r w:rsidR="000E1EE1" w:rsidRPr="00175CA0">
        <w:rPr>
          <w:b w:val="0"/>
          <w:bCs w:val="0"/>
          <w:vanish/>
        </w:rPr>
      </w:r>
      <w:r w:rsidR="000E1EE1" w:rsidRPr="00175CA0">
        <w:rPr>
          <w:b w:val="0"/>
          <w:bCs w:val="0"/>
          <w:vanish/>
        </w:rPr>
        <w:fldChar w:fldCharType="separate"/>
      </w:r>
      <w:r w:rsidRPr="00175CA0">
        <w:rPr>
          <w:b w:val="0"/>
          <w:bCs w:val="0"/>
          <w:vanish/>
        </w:rPr>
        <w:t>112</w:t>
      </w:r>
      <w:r w:rsidR="000E1EE1" w:rsidRPr="00175CA0">
        <w:rPr>
          <w:b w:val="0"/>
          <w:bCs w:val="0"/>
          <w:vanish/>
        </w:rPr>
        <w:fldChar w:fldCharType="end"/>
      </w:r>
      <w:bookmarkEnd w:id="1559"/>
      <w:r w:rsidR="000E1EE1" w:rsidRPr="00175CA0">
        <w:rPr>
          <w:b w:val="0"/>
          <w:bCs w:val="0"/>
          <w:vanish/>
        </w:rPr>
        <w:fldChar w:fldCharType="begin"/>
      </w:r>
      <w:r w:rsidRPr="00175CA0">
        <w:rPr>
          <w:b w:val="0"/>
          <w:bCs w:val="0"/>
        </w:rPr>
        <w:instrText>xe "Implementation Rules"</w:instrText>
      </w:r>
      <w:r w:rsidR="000E1EE1" w:rsidRPr="00175CA0">
        <w:rPr>
          <w:b w:val="0"/>
          <w:bCs w:val="0"/>
          <w:vanish/>
        </w:rPr>
        <w:fldChar w:fldCharType="end"/>
      </w:r>
      <w:r w:rsidR="000E1EE1" w:rsidRPr="00175CA0">
        <w:rPr>
          <w:b w:val="0"/>
          <w:bCs w:val="0"/>
          <w:vanish/>
        </w:rPr>
        <w:fldChar w:fldCharType="begin"/>
      </w:r>
      <w:r w:rsidRPr="00175CA0">
        <w:rPr>
          <w:b w:val="0"/>
          <w:bCs w:val="0"/>
        </w:rPr>
        <w:instrText>xe "SUT"</w:instrText>
      </w:r>
      <w:r w:rsidR="000E1EE1" w:rsidRPr="00175CA0">
        <w:rPr>
          <w:b w:val="0"/>
          <w:bCs w:val="0"/>
          <w:vanish/>
        </w:rPr>
        <w:fldChar w:fldCharType="end"/>
      </w:r>
    </w:p>
    <w:p w:rsidR="00753E82" w:rsidRPr="00E82A38" w:rsidRDefault="00753E82" w:rsidP="00753E82">
      <w:pPr>
        <w:pStyle w:val="Caption"/>
      </w:pPr>
      <w:bookmarkStart w:id="1560" w:name="Rai_Ref389554898"/>
      <w:bookmarkStart w:id="1561" w:name="Rai_Ref389554898T"/>
      <w:bookmarkEnd w:id="1560"/>
      <w:r w:rsidRPr="00E82A38">
        <w:t>Figure 4: Implementation</w:t>
      </w:r>
      <w:bookmarkStart w:id="1562" w:name="Xai998261"/>
      <w:bookmarkEnd w:id="1562"/>
      <w:r w:rsidRPr="00E82A38">
        <w:t xml:space="preserve"> Specific Layer</w:t>
      </w:r>
      <w:bookmarkEnd w:id="1561"/>
      <w:r w:rsidR="000E1EE1" w:rsidRPr="00E82A38">
        <w:fldChar w:fldCharType="begin"/>
      </w:r>
      <w:r w:rsidRPr="00E82A38">
        <w:instrText>xe "Implementation Rules"</w:instrText>
      </w:r>
      <w:r w:rsidR="000E1EE1" w:rsidRPr="00E82A38">
        <w:fldChar w:fldCharType="end"/>
      </w:r>
    </w:p>
    <w:p w:rsidR="00753E82" w:rsidRDefault="0033187C" w:rsidP="00753E82">
      <w:pPr>
        <w:pStyle w:val="Picture"/>
      </w:pPr>
      <w:r>
        <w:rPr>
          <w:noProof/>
        </w:rPr>
        <w:drawing>
          <wp:inline distT="0" distB="0" distL="0" distR="0">
            <wp:extent cx="5327650" cy="3506470"/>
            <wp:effectExtent l="0" t="0" r="635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5327650" cy="3506470"/>
                    </a:xfrm>
                    <a:prstGeom prst="rect">
                      <a:avLst/>
                    </a:prstGeom>
                    <a:noFill/>
                    <a:ln w="9525">
                      <a:noFill/>
                      <a:miter lim="800000"/>
                      <a:headEnd/>
                      <a:tailEnd/>
                    </a:ln>
                  </pic:spPr>
                </pic:pic>
              </a:graphicData>
            </a:graphic>
          </wp:inline>
        </w:drawing>
      </w:r>
    </w:p>
    <w:p w:rsidR="00753E82" w:rsidRPr="004546F3" w:rsidRDefault="00753E82" w:rsidP="00753E82">
      <w:pPr>
        <w:pStyle w:val="Heading3"/>
        <w:rPr>
          <w:b w:val="0"/>
          <w:bCs w:val="0"/>
        </w:rPr>
      </w:pPr>
      <w:bookmarkStart w:id="1563" w:name="Rai_Ref389561637"/>
      <w:bookmarkStart w:id="1564" w:name="Rai_Ref389561637T"/>
      <w:bookmarkEnd w:id="1563"/>
      <w:r w:rsidRPr="004546F3">
        <w:rPr>
          <w:b w:val="0"/>
          <w:bCs w:val="0"/>
        </w:rPr>
        <w:t>An implementation</w:t>
      </w:r>
      <w:bookmarkStart w:id="1565" w:name="Xai998268"/>
      <w:bookmarkEnd w:id="1565"/>
      <w:r w:rsidRPr="004546F3">
        <w:rPr>
          <w:b w:val="0"/>
          <w:bCs w:val="0"/>
        </w:rPr>
        <w:t xml:space="preserve"> specific layer, if present on the SUT</w:t>
      </w:r>
      <w:bookmarkStart w:id="1566" w:name="Xai998269"/>
      <w:bookmarkEnd w:id="1566"/>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67" w:name="Rai_Ref389561637P"/>
      <w:bookmarkEnd w:id="1564"/>
      <w:r w:rsidR="000E1EE1" w:rsidRPr="004546F3">
        <w:rPr>
          <w:b w:val="0"/>
          <w:bCs w:val="0"/>
          <w:vanish/>
        </w:rPr>
        <w:fldChar w:fldCharType="begin" w:fldLock="1"/>
      </w:r>
      <w:r w:rsidRPr="004546F3">
        <w:rPr>
          <w:b w:val="0"/>
          <w:bCs w:val="0"/>
          <w:vanish/>
        </w:rPr>
        <w:instrText xml:space="preserve">PAGEREF Rai_Ref389561637 \h  \* MERGEFORMAT </w:instrText>
      </w:r>
      <w:r w:rsidR="000E1EE1" w:rsidRPr="004546F3">
        <w:rPr>
          <w:b w:val="0"/>
          <w:bCs w:val="0"/>
          <w:vanish/>
        </w:rPr>
      </w:r>
      <w:r w:rsidR="000E1EE1" w:rsidRPr="004546F3">
        <w:rPr>
          <w:b w:val="0"/>
          <w:bCs w:val="0"/>
          <w:vanish/>
        </w:rPr>
        <w:fldChar w:fldCharType="separate"/>
      </w:r>
      <w:r w:rsidRPr="004546F3">
        <w:rPr>
          <w:b w:val="0"/>
          <w:bCs w:val="0"/>
          <w:vanish/>
        </w:rPr>
        <w:t>113</w:t>
      </w:r>
      <w:r w:rsidR="000E1EE1" w:rsidRPr="004546F3">
        <w:rPr>
          <w:b w:val="0"/>
          <w:bCs w:val="0"/>
          <w:vanish/>
        </w:rPr>
        <w:fldChar w:fldCharType="end"/>
      </w:r>
      <w:bookmarkEnd w:id="1567"/>
      <w:r w:rsidR="000E1EE1" w:rsidRPr="004546F3">
        <w:rPr>
          <w:b w:val="0"/>
          <w:bCs w:val="0"/>
          <w:vanish/>
        </w:rPr>
        <w:fldChar w:fldCharType="begin"/>
      </w:r>
      <w:r w:rsidRPr="004546F3">
        <w:rPr>
          <w:b w:val="0"/>
          <w:bCs w:val="0"/>
        </w:rPr>
        <w:instrText>xe "Implementation Rules"</w:instrText>
      </w:r>
      <w:r w:rsidR="000E1EE1" w:rsidRPr="004546F3">
        <w:rPr>
          <w:b w:val="0"/>
          <w:bCs w:val="0"/>
          <w:vanish/>
        </w:rPr>
        <w:fldChar w:fldCharType="end"/>
      </w:r>
      <w:r w:rsidR="000E1EE1" w:rsidRPr="004546F3">
        <w:rPr>
          <w:b w:val="0"/>
          <w:bCs w:val="0"/>
          <w:vanish/>
        </w:rPr>
        <w:fldChar w:fldCharType="begin"/>
      </w:r>
      <w:r w:rsidRPr="004546F3">
        <w:rPr>
          <w:b w:val="0"/>
          <w:bCs w:val="0"/>
        </w:rPr>
        <w:instrText>xe "SUT"</w:instrText>
      </w:r>
      <w:r w:rsidR="000E1EE1" w:rsidRPr="004546F3">
        <w:rPr>
          <w:b w:val="0"/>
          <w:bCs w:val="0"/>
          <w:vanish/>
        </w:rPr>
        <w:fldChar w:fldCharType="end"/>
      </w:r>
    </w:p>
    <w:p w:rsidR="00753E82" w:rsidRDefault="00753E82" w:rsidP="00753E82">
      <w:pPr>
        <w:pStyle w:val="Bullets"/>
      </w:pPr>
      <w:r>
        <w:t>Database transaction control operations before and after each query execution;</w:t>
      </w:r>
    </w:p>
    <w:p w:rsidR="00753E82" w:rsidRDefault="00753E82" w:rsidP="00753E82">
      <w:pPr>
        <w:pStyle w:val="Bullets"/>
      </w:pPr>
      <w:r>
        <w:t>Cursor control and manipulation operations around the executable query text;</w:t>
      </w:r>
    </w:p>
    <w:p w:rsidR="00753E82" w:rsidRDefault="00753E82" w:rsidP="00753E82">
      <w:pPr>
        <w:pStyle w:val="Bullets"/>
      </w:pPr>
      <w:r>
        <w:t>Definition of procedures and data structures required to process dynamic SQL</w:t>
      </w:r>
      <w:bookmarkStart w:id="1568" w:name="Xai998274"/>
      <w:bookmarkEnd w:id="1568"/>
      <w:r w:rsidR="000E1EE1">
        <w:fldChar w:fldCharType="begin"/>
      </w:r>
      <w:r>
        <w:instrText>xe "SQL"</w:instrText>
      </w:r>
      <w:r w:rsidR="000E1EE1">
        <w:fldChar w:fldCharType="end"/>
      </w:r>
      <w:r>
        <w:t>, including the communication of the executable query text to the commercially available layers of the SUT</w:t>
      </w:r>
      <w:bookmarkStart w:id="1569" w:name="Xai998276"/>
      <w:bookmarkEnd w:id="1569"/>
      <w:r w:rsidR="000E1EE1">
        <w:fldChar w:fldCharType="begin"/>
      </w:r>
      <w:r>
        <w:instrText>xe "SUT"</w:instrText>
      </w:r>
      <w:r w:rsidR="000E1EE1">
        <w:fldChar w:fldCharType="end"/>
      </w:r>
      <w:r>
        <w:t xml:space="preserve"> and the reception of the query output data; </w:t>
      </w:r>
    </w:p>
    <w:p w:rsidR="00753E82" w:rsidRDefault="00753E82" w:rsidP="00753E82">
      <w:pPr>
        <w:pStyle w:val="Bullets"/>
      </w:pPr>
      <w:r>
        <w:t>Communication with the commercially available layers of the SUT</w:t>
      </w:r>
      <w:bookmarkStart w:id="1570" w:name="Xai998277"/>
      <w:bookmarkEnd w:id="1570"/>
      <w:r w:rsidR="000E1EE1">
        <w:fldChar w:fldCharType="begin"/>
      </w:r>
      <w:r>
        <w:instrText>xe "SUT"</w:instrText>
      </w:r>
      <w:r w:rsidR="000E1EE1">
        <w:fldChar w:fldCharType="end"/>
      </w:r>
      <w:r>
        <w:t>;</w:t>
      </w:r>
    </w:p>
    <w:p w:rsidR="00753E82" w:rsidRDefault="00753E82" w:rsidP="00753E82">
      <w:pPr>
        <w:pStyle w:val="Bullets"/>
      </w:pPr>
      <w:r>
        <w:t>Buffering of the query output data;</w:t>
      </w:r>
    </w:p>
    <w:p w:rsidR="00753E82" w:rsidRDefault="00753E82" w:rsidP="00753E82">
      <w:pPr>
        <w:pStyle w:val="Bullets"/>
      </w:pPr>
      <w:r>
        <w:t>Communication with the driver.</w:t>
      </w:r>
    </w:p>
    <w:p w:rsidR="00753E82" w:rsidRDefault="00753E82" w:rsidP="00753E82">
      <w:r>
        <w:t>The following are examples of functions that the implementation</w:t>
      </w:r>
      <w:bookmarkStart w:id="1571" w:name="Xai998281"/>
      <w:bookmarkEnd w:id="1571"/>
      <w:r w:rsidR="000E1EE1">
        <w:fldChar w:fldCharType="begin"/>
      </w:r>
      <w:r>
        <w:instrText>xe "Implementation Rules"</w:instrText>
      </w:r>
      <w:r w:rsidR="000E1EE1">
        <w:fldChar w:fldCharType="end"/>
      </w:r>
      <w:r>
        <w:t xml:space="preserve"> specific layer shall not perform:</w:t>
      </w:r>
    </w:p>
    <w:p w:rsidR="00753E82" w:rsidRDefault="00753E82" w:rsidP="00753E82">
      <w:pPr>
        <w:pStyle w:val="Bullets"/>
      </w:pPr>
      <w:r>
        <w:t>Any modification of the executable query text;</w:t>
      </w:r>
    </w:p>
    <w:p w:rsidR="00753E82" w:rsidRDefault="00753E82" w:rsidP="00753E82">
      <w:pPr>
        <w:pStyle w:val="Bullets"/>
      </w:pPr>
      <w:r>
        <w:t>Any use of stored procedures to execute the queries;</w:t>
      </w:r>
    </w:p>
    <w:p w:rsidR="00753E82" w:rsidRDefault="00753E82" w:rsidP="00753E82">
      <w:pPr>
        <w:pStyle w:val="Bullets"/>
      </w:pPr>
      <w:r>
        <w:t>Any sorting or translation of the query output data;</w:t>
      </w:r>
    </w:p>
    <w:p w:rsidR="00753E82" w:rsidRDefault="00753E82" w:rsidP="00753E82">
      <w:pPr>
        <w:pStyle w:val="Bullets"/>
      </w:pPr>
      <w:r>
        <w:t xml:space="preserve">Any function prohibited by the requirements of </w:t>
      </w:r>
      <w:hyperlink r:id="rId57" w:anchor="_blank" w:history="1">
        <w:proofErr w:type="gramStart"/>
        <w:r>
          <w:t xml:space="preserve">Clause </w:t>
        </w:r>
        <w:proofErr w:type="gramEnd"/>
        <w:r w:rsidR="000E1EE1">
          <w:fldChar w:fldCharType="begin"/>
        </w:r>
        <w:r>
          <w:instrText xml:space="preserve"> REF Rah_Ref389031272T \r \h </w:instrText>
        </w:r>
        <w:r w:rsidR="000E1EE1">
          <w:fldChar w:fldCharType="separate"/>
        </w:r>
        <w:r w:rsidR="0033187C">
          <w:t>5.2.7</w:t>
        </w:r>
        <w:r w:rsidR="000E1EE1">
          <w:fldChar w:fldCharType="end"/>
        </w:r>
      </w:hyperlink>
      <w:r>
        <w:t>.</w:t>
      </w:r>
    </w:p>
    <w:p w:rsidR="00753E82" w:rsidRDefault="00753E82" w:rsidP="00753E82">
      <w:pPr>
        <w:pStyle w:val="Heading2"/>
      </w:pPr>
      <w:bookmarkStart w:id="1572" w:name="Rai_Ref389542646"/>
      <w:bookmarkStart w:id="1573" w:name="Rai_Ref389561476"/>
      <w:bookmarkStart w:id="1574" w:name="Rai_Ref389561476T"/>
      <w:bookmarkStart w:id="1575" w:name="Rai_Ref389542646T"/>
      <w:bookmarkStart w:id="1576" w:name="_Toc149484562"/>
      <w:bookmarkEnd w:id="1572"/>
      <w:bookmarkEnd w:id="1573"/>
      <w:r>
        <w:t>Driver Definition</w:t>
      </w:r>
      <w:bookmarkStart w:id="1577" w:name="Rai_Ref389542646P"/>
      <w:bookmarkEnd w:id="1574"/>
      <w:bookmarkEnd w:id="1575"/>
      <w:bookmarkEnd w:id="1576"/>
      <w:r w:rsidR="000E1EE1">
        <w:rPr>
          <w:vanish/>
        </w:rPr>
        <w:fldChar w:fldCharType="begin" w:fldLock="1"/>
      </w:r>
      <w:r>
        <w:rPr>
          <w:vanish/>
        </w:rPr>
        <w:instrText xml:space="preserve">PAGEREF Rai_Ref389542646 \h  \* MERGEFORMAT </w:instrText>
      </w:r>
      <w:r w:rsidR="000E1EE1">
        <w:rPr>
          <w:vanish/>
        </w:rPr>
      </w:r>
      <w:r w:rsidR="000E1EE1">
        <w:rPr>
          <w:vanish/>
        </w:rPr>
        <w:fldChar w:fldCharType="separate"/>
      </w:r>
      <w:r>
        <w:rPr>
          <w:vanish/>
        </w:rPr>
        <w:t>113</w:t>
      </w:r>
      <w:r w:rsidR="000E1EE1">
        <w:rPr>
          <w:vanish/>
        </w:rPr>
        <w:fldChar w:fldCharType="end"/>
      </w:r>
      <w:bookmarkEnd w:id="1577"/>
    </w:p>
    <w:p w:rsidR="00753E82" w:rsidRPr="00175CA0" w:rsidRDefault="00753E82" w:rsidP="00753E82">
      <w:pPr>
        <w:pStyle w:val="Heading3"/>
        <w:rPr>
          <w:b w:val="0"/>
          <w:bCs w:val="0"/>
        </w:rPr>
      </w:pPr>
      <w:r w:rsidRPr="00175CA0">
        <w:rPr>
          <w:b w:val="0"/>
          <w:bCs w:val="0"/>
        </w:rPr>
        <w:t>The driver presents the workload to the SUT</w:t>
      </w:r>
      <w:bookmarkStart w:id="1578" w:name="Xai998291"/>
      <w:bookmarkEnd w:id="1578"/>
      <w:r w:rsidR="000E1EE1" w:rsidRPr="00175CA0">
        <w:rPr>
          <w:b w:val="0"/>
          <w:bCs w:val="0"/>
        </w:rPr>
        <w:fldChar w:fldCharType="begin"/>
      </w:r>
      <w:r w:rsidRPr="00175CA0">
        <w:rPr>
          <w:b w:val="0"/>
          <w:bCs w:val="0"/>
        </w:rPr>
        <w:instrText>xe "SUT"</w:instrText>
      </w:r>
      <w:r w:rsidR="000E1EE1" w:rsidRPr="00175CA0">
        <w:rPr>
          <w:b w:val="0"/>
          <w:bCs w:val="0"/>
        </w:rPr>
        <w:fldChar w:fldCharType="end"/>
      </w:r>
      <w:r w:rsidRPr="00175CA0">
        <w:rPr>
          <w:b w:val="0"/>
          <w:bCs w:val="0"/>
        </w:rPr>
        <w:t>.</w:t>
      </w:r>
    </w:p>
    <w:p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r>
      <w:r w:rsidRPr="00175CA0">
        <w:rPr>
          <w:b w:val="0"/>
          <w:bCs w:val="0"/>
        </w:rPr>
        <w:lastRenderedPageBreak/>
        <w:t xml:space="preserve">forms the functions defined in </w:t>
      </w:r>
      <w:hyperlink w:anchor="Rai_Ref389555411" w:history="1">
        <w:r w:rsidRPr="00175CA0">
          <w:rPr>
            <w:b w:val="0"/>
            <w:bCs w:val="0"/>
          </w:rPr>
          <w:t>Clause 6.3.3</w:t>
        </w:r>
      </w:hyperlink>
      <w:r w:rsidRPr="00175CA0">
        <w:rPr>
          <w:b w:val="0"/>
          <w:bCs w:val="0"/>
        </w:rPr>
        <w:t>.</w:t>
      </w:r>
    </w:p>
    <w:p w:rsidR="00753E82" w:rsidRPr="00175CA0" w:rsidRDefault="00753E82" w:rsidP="00753E82">
      <w:pPr>
        <w:pStyle w:val="Heading3"/>
        <w:rPr>
          <w:b w:val="0"/>
          <w:bCs w:val="0"/>
        </w:rPr>
      </w:pPr>
      <w:bookmarkStart w:id="1579" w:name="Rai_Ref389555411"/>
      <w:bookmarkStart w:id="1580" w:name="Rai_Ref389555411T"/>
      <w:bookmarkEnd w:id="1579"/>
      <w:r w:rsidRPr="00175CA0">
        <w:rPr>
          <w:b w:val="0"/>
          <w:bCs w:val="0"/>
        </w:rPr>
        <w:t>The driver can perform only the following functions:</w:t>
      </w:r>
      <w:bookmarkStart w:id="1581" w:name="Rai_Ref389555411P"/>
      <w:bookmarkEnd w:id="1580"/>
      <w:r w:rsidR="000E1EE1" w:rsidRPr="00175CA0">
        <w:rPr>
          <w:b w:val="0"/>
          <w:bCs w:val="0"/>
          <w:vanish/>
        </w:rPr>
        <w:fldChar w:fldCharType="begin" w:fldLock="1"/>
      </w:r>
      <w:r w:rsidRPr="00175CA0">
        <w:rPr>
          <w:b w:val="0"/>
          <w:bCs w:val="0"/>
          <w:vanish/>
        </w:rPr>
        <w:instrText xml:space="preserve">PAGEREF Rai_Ref389555411 \h  \* MERGEFORMAT </w:instrText>
      </w:r>
      <w:r w:rsidR="000E1EE1" w:rsidRPr="00175CA0">
        <w:rPr>
          <w:b w:val="0"/>
          <w:bCs w:val="0"/>
          <w:vanish/>
        </w:rPr>
      </w:r>
      <w:r w:rsidR="000E1EE1" w:rsidRPr="00175CA0">
        <w:rPr>
          <w:b w:val="0"/>
          <w:bCs w:val="0"/>
          <w:vanish/>
        </w:rPr>
        <w:fldChar w:fldCharType="separate"/>
      </w:r>
      <w:r w:rsidRPr="00175CA0">
        <w:rPr>
          <w:b w:val="0"/>
          <w:bCs w:val="0"/>
          <w:vanish/>
        </w:rPr>
        <w:t>113</w:t>
      </w:r>
      <w:r w:rsidR="000E1EE1" w:rsidRPr="00175CA0">
        <w:rPr>
          <w:b w:val="0"/>
          <w:bCs w:val="0"/>
          <w:vanish/>
        </w:rPr>
        <w:fldChar w:fldCharType="end"/>
      </w:r>
      <w:bookmarkEnd w:id="1581"/>
    </w:p>
    <w:p w:rsidR="00753E82" w:rsidRDefault="00753E82" w:rsidP="00753E82">
      <w:pPr>
        <w:pStyle w:val="Bullets"/>
      </w:pPr>
      <w:r>
        <w:t>Generate a unique stream</w:t>
      </w:r>
      <w:bookmarkStart w:id="1582" w:name="Xai998299"/>
      <w:bookmarkEnd w:id="1582"/>
      <w:r w:rsidR="000E1EE1">
        <w:fldChar w:fldCharType="begin"/>
      </w:r>
      <w:r>
        <w:instrText>xe "Streams"</w:instrText>
      </w:r>
      <w:r w:rsidR="000E1EE1">
        <w:fldChar w:fldCharType="end"/>
      </w:r>
      <w:r>
        <w:t xml:space="preserve"> ID, starting with 1 (or 0 for the power test</w:t>
      </w:r>
      <w:bookmarkStart w:id="1583" w:name="Xai998300"/>
      <w:bookmarkEnd w:id="1583"/>
      <w:r w:rsidR="000E1EE1">
        <w:fldChar w:fldCharType="begin"/>
      </w:r>
      <w:r>
        <w:instrText>xe "Power Test"</w:instrText>
      </w:r>
      <w:r w:rsidR="000E1EE1">
        <w:fldChar w:fldCharType="end"/>
      </w:r>
      <w:r>
        <w:t>), for each query stream;</w:t>
      </w:r>
    </w:p>
    <w:p w:rsidR="00753E82" w:rsidRDefault="00753E82" w:rsidP="00753E82">
      <w:pPr>
        <w:pStyle w:val="Bullets"/>
      </w:pPr>
      <w:r>
        <w:t>Sequence queries for execution by the query streams</w:t>
      </w:r>
      <w:bookmarkStart w:id="1584" w:name="Xai998302"/>
      <w:bookmarkEnd w:id="1584"/>
      <w:r w:rsidR="000E1EE1">
        <w:fldChar w:fldCharType="begin"/>
      </w:r>
      <w:r>
        <w:instrText>xe "Streams"</w:instrText>
      </w:r>
      <w:r w:rsidR="000E1EE1">
        <w:fldChar w:fldCharType="end"/>
      </w:r>
      <w:r>
        <w:t xml:space="preserve"> (see Clause </w:t>
      </w:r>
      <w:r w:rsidR="000E1EE1">
        <w:fldChar w:fldCharType="begin"/>
      </w:r>
      <w:r>
        <w:instrText xml:space="preserve"> REF Rah_Ref389543412T \r \h </w:instrText>
      </w:r>
      <w:r w:rsidR="000E1EE1">
        <w:fldChar w:fldCharType="separate"/>
      </w:r>
      <w:r w:rsidR="00A27C47">
        <w:t>5.3.5</w:t>
      </w:r>
      <w:r w:rsidR="000E1EE1">
        <w:fldChar w:fldCharType="end"/>
      </w:r>
      <w:r>
        <w:t>);</w:t>
      </w:r>
    </w:p>
    <w:p w:rsidR="00753E82" w:rsidRDefault="00753E82" w:rsidP="00753E82">
      <w:pPr>
        <w:pStyle w:val="Bullets"/>
      </w:pPr>
      <w:r>
        <w:t>Activate, schedule, and/or synchronize the execution of refresh function</w:t>
      </w:r>
      <w:bookmarkStart w:id="1585" w:name="Xai998307"/>
      <w:bookmarkEnd w:id="1585"/>
      <w:r w:rsidR="000E1EE1">
        <w:fldChar w:fldCharType="begin"/>
      </w:r>
      <w:r>
        <w:instrText>xe "Refresh Functions"</w:instrText>
      </w:r>
      <w:r w:rsidR="000E1EE1">
        <w:fldChar w:fldCharType="end"/>
      </w:r>
      <w:r>
        <w:t>s in the refresh stream</w:t>
      </w:r>
      <w:bookmarkStart w:id="1586" w:name="Xai998308"/>
      <w:bookmarkEnd w:id="1586"/>
      <w:r w:rsidR="000E1EE1">
        <w:fldChar w:fldCharType="begin"/>
      </w:r>
      <w:r>
        <w:instrText>xe "Streams"</w:instrText>
      </w:r>
      <w:r w:rsidR="000E1EE1">
        <w:fldChar w:fldCharType="end"/>
      </w:r>
      <w:r>
        <w:t xml:space="preserve"> (see </w:t>
      </w:r>
      <w:hyperlink r:id="rId58" w:anchor="_blank" w:history="1">
        <w:r>
          <w:t xml:space="preserve">Clause </w:t>
        </w:r>
        <w:r w:rsidR="000E1EE1">
          <w:fldChar w:fldCharType="begin"/>
        </w:r>
        <w:r>
          <w:instrText xml:space="preserve"> REF Rah_Ref430480084T \r \h </w:instrText>
        </w:r>
        <w:r w:rsidR="000E1EE1">
          <w:fldChar w:fldCharType="separate"/>
        </w:r>
        <w:r w:rsidR="0033187C">
          <w:t>5.3.7.8</w:t>
        </w:r>
        <w:r w:rsidR="000E1EE1">
          <w:fldChar w:fldCharType="end"/>
        </w:r>
      </w:hyperlink>
      <w:r>
        <w:t>);</w:t>
      </w:r>
    </w:p>
    <w:p w:rsidR="00753E82" w:rsidRDefault="00753E82" w:rsidP="00753E82">
      <w:pPr>
        <w:pStyle w:val="Bullets"/>
      </w:pPr>
      <w:r>
        <w:t>Generate the executable query text for each query;</w:t>
      </w:r>
    </w:p>
    <w:p w:rsidR="00753E82" w:rsidRDefault="00753E82" w:rsidP="00753E82">
      <w:pPr>
        <w:pStyle w:val="Bullets"/>
      </w:pPr>
      <w:r>
        <w:t>Generate values for the substitution parameter</w:t>
      </w:r>
      <w:bookmarkStart w:id="1587" w:name="Xai998314"/>
      <w:bookmarkEnd w:id="1587"/>
      <w:r w:rsidR="000E1EE1">
        <w:fldChar w:fldCharType="begin"/>
      </w:r>
      <w:r>
        <w:instrText>xe "Query:Substitution Parameters"</w:instrText>
      </w:r>
      <w:r w:rsidR="000E1EE1">
        <w:fldChar w:fldCharType="end"/>
      </w:r>
      <w:r>
        <w:t>s of each query;</w:t>
      </w:r>
    </w:p>
    <w:p w:rsidR="00753E82" w:rsidRDefault="00753E82" w:rsidP="00753E82">
      <w:pPr>
        <w:pStyle w:val="Bullets"/>
      </w:pPr>
      <w:r>
        <w:t>Complete the executable query text by replacing the substitution parameter</w:t>
      </w:r>
      <w:bookmarkStart w:id="1588" w:name="Xai998316"/>
      <w:bookmarkEnd w:id="1588"/>
      <w:r w:rsidR="000E1EE1">
        <w:fldChar w:fldCharType="begin"/>
      </w:r>
      <w:r>
        <w:instrText>xe "Query:Substitution Parameters"</w:instrText>
      </w:r>
      <w:r w:rsidR="000E1EE1">
        <w:fldChar w:fldCharType="end"/>
      </w:r>
      <w:r>
        <w:t>s by the values generated for them and, if needed, replacing the text-tokens by the query stream</w:t>
      </w:r>
      <w:bookmarkStart w:id="1589" w:name="Xai998318"/>
      <w:bookmarkEnd w:id="1589"/>
      <w:r w:rsidR="000E1EE1">
        <w:fldChar w:fldCharType="begin"/>
      </w:r>
      <w:r>
        <w:instrText>xe "Streams"</w:instrText>
      </w:r>
      <w:r w:rsidR="000E1EE1">
        <w:fldChar w:fldCharType="end"/>
      </w:r>
      <w:r>
        <w:t xml:space="preserve"> ID;</w:t>
      </w:r>
    </w:p>
    <w:p w:rsidR="00753E82" w:rsidRDefault="00753E82" w:rsidP="00753E82">
      <w:pPr>
        <w:pStyle w:val="Bullets"/>
      </w:pPr>
      <w:r>
        <w:t>Submit each complete executable query text to the SUT</w:t>
      </w:r>
      <w:bookmarkStart w:id="1590" w:name="Xai998319"/>
      <w:bookmarkEnd w:id="1590"/>
      <w:r w:rsidR="000E1EE1">
        <w:fldChar w:fldCharType="begin"/>
      </w:r>
      <w:r>
        <w:instrText>xe "SUT"</w:instrText>
      </w:r>
      <w:r w:rsidR="000E1EE1">
        <w:fldChar w:fldCharType="end"/>
      </w:r>
      <w:r>
        <w:t xml:space="preserve"> for execution, including the number of rows</w:t>
      </w:r>
      <w:bookmarkStart w:id="1591" w:name="Xai998320"/>
      <w:bookmarkEnd w:id="1591"/>
      <w:r w:rsidR="000E1EE1">
        <w:fldChar w:fldCharType="begin"/>
      </w:r>
      <w:r>
        <w:instrText>xe "Rows"</w:instrText>
      </w:r>
      <w:r w:rsidR="000E1EE1">
        <w:fldChar w:fldCharType="end"/>
      </w:r>
      <w:r>
        <w:t xml:space="preserve"> to be returned when specified by the functional query definition</w:t>
      </w:r>
      <w:bookmarkStart w:id="1592" w:name="Xai998322"/>
      <w:bookmarkEnd w:id="1592"/>
      <w:r w:rsidR="000E1EE1">
        <w:fldChar w:fldCharType="begin"/>
      </w:r>
      <w:r>
        <w:instrText>xe "Query:Functional Query Definition"</w:instrText>
      </w:r>
      <w:r w:rsidR="000E1EE1">
        <w:fldChar w:fldCharType="end"/>
      </w:r>
      <w:r>
        <w:t>;</w:t>
      </w:r>
    </w:p>
    <w:p w:rsidR="00753E82" w:rsidRDefault="00753E82" w:rsidP="00753E82">
      <w:pPr>
        <w:pStyle w:val="Bullets"/>
      </w:pPr>
      <w:r>
        <w:t>Submit each executable refresh function</w:t>
      </w:r>
      <w:bookmarkStart w:id="1593" w:name="Xai998323"/>
      <w:bookmarkEnd w:id="1593"/>
      <w:r w:rsidR="000E1EE1">
        <w:fldChar w:fldCharType="begin"/>
      </w:r>
      <w:r>
        <w:instrText>xe "Refresh Functions"</w:instrText>
      </w:r>
      <w:r w:rsidR="000E1EE1">
        <w:fldChar w:fldCharType="end"/>
      </w:r>
      <w:r>
        <w:t xml:space="preserve"> to the SUT</w:t>
      </w:r>
      <w:bookmarkStart w:id="1594" w:name="Xai998324"/>
      <w:bookmarkEnd w:id="1594"/>
      <w:r w:rsidR="000E1EE1">
        <w:fldChar w:fldCharType="begin"/>
      </w:r>
      <w:r>
        <w:instrText>xe "SUT"</w:instrText>
      </w:r>
      <w:r w:rsidR="000E1EE1">
        <w:fldChar w:fldCharType="end"/>
      </w:r>
      <w:r>
        <w:t xml:space="preserve"> for execution;</w:t>
      </w:r>
    </w:p>
    <w:p w:rsidR="00753E82" w:rsidRDefault="00753E82" w:rsidP="00753E82">
      <w:pPr>
        <w:pStyle w:val="Bullets"/>
      </w:pPr>
      <w:r>
        <w:t>Receive the output data resulting from each query execution from the SUT</w:t>
      </w:r>
      <w:bookmarkStart w:id="1595" w:name="Xai998326"/>
      <w:bookmarkEnd w:id="1595"/>
      <w:r w:rsidR="000E1EE1">
        <w:fldChar w:fldCharType="begin"/>
      </w:r>
      <w:r>
        <w:instrText>xe "SUT"</w:instrText>
      </w:r>
      <w:r w:rsidR="000E1EE1">
        <w:fldChar w:fldCharType="end"/>
      </w:r>
      <w:r>
        <w:t>;</w:t>
      </w:r>
    </w:p>
    <w:p w:rsidR="00753E82" w:rsidRDefault="00753E82" w:rsidP="00753E82">
      <w:pPr>
        <w:pStyle w:val="Bullets"/>
      </w:pPr>
      <w:r>
        <w:t>Measure the execution times of the queries and the refresh function</w:t>
      </w:r>
      <w:bookmarkStart w:id="1596" w:name="Xai998328"/>
      <w:bookmarkEnd w:id="1596"/>
      <w:r w:rsidR="000E1EE1">
        <w:fldChar w:fldCharType="begin"/>
      </w:r>
      <w:r>
        <w:instrText>xe "Refresh Functions"</w:instrText>
      </w:r>
      <w:r w:rsidR="000E1EE1">
        <w:fldChar w:fldCharType="end"/>
      </w:r>
      <w:r>
        <w:t>s and compute  measurement statistics</w:t>
      </w:r>
      <w:bookmarkStart w:id="1597" w:name="Xai998329"/>
      <w:bookmarkEnd w:id="1597"/>
      <w:r w:rsidR="000E1EE1">
        <w:fldChar w:fldCharType="begin"/>
      </w:r>
      <w:r>
        <w:instrText>xe "Statistics"</w:instrText>
      </w:r>
      <w:r w:rsidR="000E1EE1">
        <w:fldChar w:fldCharType="end"/>
      </w:r>
      <w:r>
        <w:t>;</w:t>
      </w:r>
    </w:p>
    <w:p w:rsidR="00753E82" w:rsidRDefault="00753E82" w:rsidP="00753E82">
      <w:pPr>
        <w:pStyle w:val="Bullets"/>
      </w:pPr>
      <w:r>
        <w:t>Maintain an audit</w:t>
      </w:r>
      <w:bookmarkStart w:id="1598" w:name="Xai998331"/>
      <w:bookmarkEnd w:id="1598"/>
      <w:r w:rsidR="000E1EE1">
        <w:fldChar w:fldCharType="begin"/>
      </w:r>
      <w:r>
        <w:instrText>xe "Audit"</w:instrText>
      </w:r>
      <w:r w:rsidR="000E1EE1">
        <w:fldChar w:fldCharType="end"/>
      </w:r>
      <w:r>
        <w:t xml:space="preserve"> log of query text and query execution output.</w:t>
      </w:r>
    </w:p>
    <w:p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599" w:name="Xai998333"/>
      <w:bookmarkEnd w:id="1599"/>
      <w:r w:rsidR="000E1EE1" w:rsidRPr="00175CA0">
        <w:rPr>
          <w:b w:val="0"/>
          <w:bCs w:val="0"/>
        </w:rPr>
        <w:fldChar w:fldCharType="begin"/>
      </w:r>
      <w:r w:rsidRPr="00175CA0">
        <w:rPr>
          <w:b w:val="0"/>
          <w:bCs w:val="0"/>
        </w:rPr>
        <w:instrText>xe "SUT"</w:instrText>
      </w:r>
      <w:r w:rsidR="000E1EE1" w:rsidRPr="00175CA0">
        <w:rPr>
          <w:b w:val="0"/>
          <w:bCs w:val="0"/>
        </w:rPr>
        <w:fldChar w:fldCharType="end"/>
      </w:r>
      <w:r w:rsidRPr="00175CA0">
        <w:rPr>
          <w:b w:val="0"/>
          <w:bCs w:val="0"/>
        </w:rPr>
        <w:t xml:space="preserve"> does not need to occur on the SUT and does not have to be included in any timing interval.</w:t>
      </w:r>
    </w:p>
    <w:p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600" w:name="Xai998347"/>
      <w:bookmarkEnd w:id="1600"/>
      <w:r w:rsidR="000E1EE1">
        <w:fldChar w:fldCharType="begin"/>
      </w:r>
      <w:r>
        <w:instrText>xe "Streams"</w:instrText>
      </w:r>
      <w:r w:rsidR="000E1EE1">
        <w:fldChar w:fldCharType="end"/>
      </w:r>
      <w:r>
        <w:t>;</w:t>
      </w:r>
    </w:p>
    <w:p w:rsidR="00753E82" w:rsidRDefault="00753E82" w:rsidP="00753E82">
      <w:pPr>
        <w:pStyle w:val="Bullets"/>
      </w:pPr>
      <w:r>
        <w:t>Modifying the compliant executable query text prior to its submission to the SUT</w:t>
      </w:r>
      <w:bookmarkStart w:id="1601" w:name="Xai998348"/>
      <w:bookmarkEnd w:id="1601"/>
      <w:r w:rsidR="000E1EE1">
        <w:fldChar w:fldCharType="begin"/>
      </w:r>
      <w:r>
        <w:instrText>xe "SUT"</w:instrText>
      </w:r>
      <w:r w:rsidR="000E1EE1">
        <w:fldChar w:fldCharType="end"/>
      </w:r>
      <w:r>
        <w:t>;</w:t>
      </w:r>
    </w:p>
    <w:p w:rsidR="00753E82" w:rsidRDefault="00753E82" w:rsidP="00753E82">
      <w:pPr>
        <w:pStyle w:val="Bullets"/>
      </w:pPr>
      <w:r>
        <w:t>Embedding the executable query text within a stored procedure definition or an application program;</w:t>
      </w:r>
    </w:p>
    <w:p w:rsidR="00753E82" w:rsidRDefault="00753E82" w:rsidP="00753E82">
      <w:pPr>
        <w:pStyle w:val="Bullets"/>
      </w:pPr>
      <w:r>
        <w:t>Submitting to the SUT</w:t>
      </w:r>
      <w:bookmarkStart w:id="1602" w:name="Xai998351"/>
      <w:bookmarkEnd w:id="1602"/>
      <w:r w:rsidR="000E1EE1">
        <w:fldChar w:fldCharType="begin"/>
      </w:r>
      <w:r>
        <w:instrText>xe "SUT"</w:instrText>
      </w:r>
      <w:r w:rsidR="000E1EE1">
        <w:fldChar w:fldCharType="end"/>
      </w:r>
      <w:r>
        <w:t xml:space="preserve"> the values generated for the substitution parameter</w:t>
      </w:r>
      <w:bookmarkStart w:id="1603" w:name="Xai998352"/>
      <w:bookmarkEnd w:id="1603"/>
      <w:r w:rsidR="000E1EE1">
        <w:fldChar w:fldCharType="begin"/>
      </w:r>
      <w:r>
        <w:instrText>xe "Query:Substitution Parameters"</w:instrText>
      </w:r>
      <w:r w:rsidR="000E1EE1">
        <w:fldChar w:fldCharType="end"/>
      </w:r>
      <w:r>
        <w:t>s of a query other than as part of the executable query text submitted;</w:t>
      </w:r>
    </w:p>
    <w:p w:rsidR="00753E82" w:rsidRDefault="00753E82" w:rsidP="00753E82">
      <w:pPr>
        <w:pStyle w:val="Bullets"/>
      </w:pPr>
      <w:r>
        <w:t>Submitting to the SUT</w:t>
      </w:r>
      <w:bookmarkStart w:id="1604" w:name="Xai998354"/>
      <w:bookmarkEnd w:id="1604"/>
      <w:r w:rsidR="000E1EE1">
        <w:fldChar w:fldCharType="begin"/>
      </w:r>
      <w:r>
        <w:instrText>xe "SUT"</w:instrText>
      </w:r>
      <w:r w:rsidR="000E1EE1">
        <w:fldChar w:fldCharType="end"/>
      </w:r>
      <w:r>
        <w:t xml:space="preserve"> any data other than the instructions to execute the refresh function</w:t>
      </w:r>
      <w:bookmarkStart w:id="1605" w:name="Xai998355"/>
      <w:bookmarkEnd w:id="1605"/>
      <w:r w:rsidR="000E1EE1">
        <w:fldChar w:fldCharType="begin"/>
      </w:r>
      <w:r>
        <w:instrText>xe "Refresh Functions"</w:instrText>
      </w:r>
      <w:r w:rsidR="000E1EE1">
        <w:fldChar w:fldCharType="end"/>
      </w:r>
      <w:r>
        <w:t>s, the compliant exe</w:t>
      </w:r>
      <w:r>
        <w:softHyphen/>
        <w:t>cutable query text and, when specified by the functional query definition</w:t>
      </w:r>
      <w:bookmarkStart w:id="1606" w:name="Xai998357"/>
      <w:bookmarkStart w:id="1607" w:name="Xai998358"/>
      <w:bookmarkEnd w:id="1606"/>
      <w:bookmarkEnd w:id="1607"/>
      <w:r w:rsidR="000E1EE1">
        <w:fldChar w:fldCharType="begin"/>
      </w:r>
      <w:r>
        <w:instrText>xe "Query:Functional Query Definition"</w:instrText>
      </w:r>
      <w:r w:rsidR="000E1EE1">
        <w:fldChar w:fldCharType="end"/>
      </w:r>
      <w:r w:rsidR="000E1EE1">
        <w:fldChar w:fldCharType="begin"/>
      </w:r>
      <w:r>
        <w:instrText>xe "Functional Query Definition"</w:instrText>
      </w:r>
      <w:r w:rsidR="000E1EE1">
        <w:fldChar w:fldCharType="end"/>
      </w:r>
      <w:r>
        <w:t>, the number of rows</w:t>
      </w:r>
      <w:bookmarkStart w:id="1608" w:name="Xai998359"/>
      <w:bookmarkEnd w:id="1608"/>
      <w:r w:rsidR="000E1EE1">
        <w:fldChar w:fldCharType="begin"/>
      </w:r>
      <w:r>
        <w:instrText>xe "Rows"</w:instrText>
      </w:r>
      <w:r w:rsidR="000E1EE1">
        <w:fldChar w:fldCharType="end"/>
      </w:r>
      <w:r>
        <w:t xml:space="preserve"> to be returned;</w:t>
      </w:r>
    </w:p>
    <w:p w:rsidR="00753E82" w:rsidRDefault="00753E82" w:rsidP="00753E82">
      <w:pPr>
        <w:pStyle w:val="Bullets"/>
      </w:pPr>
      <w:r>
        <w:t>Artificially extending the execution time of any query.</w:t>
      </w:r>
    </w:p>
    <w:p w:rsidR="00753E82" w:rsidRPr="00175CA0" w:rsidRDefault="00753E82" w:rsidP="00753E82">
      <w:pPr>
        <w:pStyle w:val="Heading3"/>
        <w:rPr>
          <w:b w:val="0"/>
          <w:bCs w:val="0"/>
        </w:rPr>
      </w:pPr>
      <w:r w:rsidRPr="00175CA0">
        <w:rPr>
          <w:b w:val="0"/>
          <w:bCs w:val="0"/>
        </w:rPr>
        <w:t>The driver is not required to be priced.</w:t>
      </w:r>
    </w:p>
    <w:p w:rsidR="00753E82" w:rsidRPr="009B18A3" w:rsidRDefault="00753E82" w:rsidP="00753E82">
      <w:pPr>
        <w:pStyle w:val="Heading1"/>
        <w:rPr>
          <w:u w:val="single"/>
        </w:rPr>
      </w:pPr>
      <w:r>
        <w:br w:type="page"/>
      </w:r>
      <w:bookmarkStart w:id="1609" w:name="Raj28912"/>
      <w:bookmarkStart w:id="1610" w:name="Raj28912T"/>
      <w:bookmarkStart w:id="1611" w:name="_Toc149484563"/>
      <w:bookmarkEnd w:id="1609"/>
      <w:r w:rsidRPr="009B18A3">
        <w:rPr>
          <w:u w:val="single"/>
        </w:rPr>
        <w:lastRenderedPageBreak/>
        <w:t>PRICING</w:t>
      </w:r>
      <w:bookmarkStart w:id="1612" w:name="Raj28912P"/>
      <w:bookmarkEnd w:id="1610"/>
      <w:bookmarkEnd w:id="1611"/>
      <w:r w:rsidR="000E1EE1" w:rsidRPr="009B18A3">
        <w:rPr>
          <w:vanish/>
          <w:u w:val="single"/>
        </w:rPr>
        <w:fldChar w:fldCharType="begin" w:fldLock="1"/>
      </w:r>
      <w:r w:rsidRPr="009B18A3">
        <w:rPr>
          <w:vanish/>
          <w:u w:val="single"/>
        </w:rPr>
        <w:instrText xml:space="preserve">PAGEREF Raj28912 \h  \* MERGEFORMAT </w:instrText>
      </w:r>
      <w:r w:rsidR="000E1EE1" w:rsidRPr="009B18A3">
        <w:rPr>
          <w:vanish/>
          <w:u w:val="single"/>
        </w:rPr>
      </w:r>
      <w:r w:rsidR="000E1EE1" w:rsidRPr="009B18A3">
        <w:rPr>
          <w:vanish/>
          <w:u w:val="single"/>
        </w:rPr>
        <w:fldChar w:fldCharType="separate"/>
      </w:r>
      <w:r w:rsidRPr="009B18A3">
        <w:rPr>
          <w:vanish/>
          <w:u w:val="single"/>
        </w:rPr>
        <w:t>115</w:t>
      </w:r>
      <w:r w:rsidR="000E1EE1" w:rsidRPr="009B18A3">
        <w:rPr>
          <w:vanish/>
          <w:u w:val="single"/>
        </w:rPr>
        <w:fldChar w:fldCharType="end"/>
      </w:r>
      <w:bookmarkEnd w:id="1612"/>
    </w:p>
    <w:p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and associated software and maintenance are included in the TPC Pricing Specification located at www.tpc.org.</w:t>
      </w:r>
    </w:p>
    <w:p w:rsidR="00753E82" w:rsidRDefault="00753E82" w:rsidP="00753E82">
      <w:pPr>
        <w:pStyle w:val="Heading2"/>
      </w:pPr>
      <w:bookmarkStart w:id="1613" w:name="Raj_Ref389042626"/>
      <w:bookmarkStart w:id="1614" w:name="Raj_Ref389042626T"/>
      <w:bookmarkStart w:id="1615" w:name="_Toc149484564"/>
      <w:bookmarkEnd w:id="1613"/>
      <w:r>
        <w:t>Priced System</w:t>
      </w:r>
      <w:bookmarkStart w:id="1616" w:name="Raj_Ref389042626P"/>
      <w:bookmarkEnd w:id="1614"/>
      <w:bookmarkEnd w:id="1615"/>
      <w:r w:rsidR="000E1EE1">
        <w:rPr>
          <w:vanish/>
        </w:rPr>
        <w:fldChar w:fldCharType="begin" w:fldLock="1"/>
      </w:r>
      <w:r>
        <w:rPr>
          <w:vanish/>
        </w:rPr>
        <w:instrText xml:space="preserve">PAGEREF Raj_Ref389042626 \h  \* MERGEFORMAT </w:instrText>
      </w:r>
      <w:r w:rsidR="000E1EE1">
        <w:rPr>
          <w:vanish/>
        </w:rPr>
      </w:r>
      <w:r w:rsidR="000E1EE1">
        <w:rPr>
          <w:vanish/>
        </w:rPr>
        <w:fldChar w:fldCharType="separate"/>
      </w:r>
      <w:r>
        <w:rPr>
          <w:vanish/>
        </w:rPr>
        <w:t>115</w:t>
      </w:r>
      <w:r w:rsidR="000E1EE1">
        <w:rPr>
          <w:vanish/>
        </w:rPr>
        <w:fldChar w:fldCharType="end"/>
      </w:r>
      <w:bookmarkEnd w:id="1616"/>
    </w:p>
    <w:p w:rsidR="00753E82" w:rsidRDefault="00753E82" w:rsidP="00753E82">
      <w:r>
        <w:t xml:space="preserve">The system to be priced shall include the hardware and software components present in the System </w:t>
      </w:r>
      <w:proofErr w:type="gramStart"/>
      <w:r>
        <w:t>Under</w:t>
      </w:r>
      <w:proofErr w:type="gramEnd"/>
      <w:r>
        <w:t xml:space="preserve"> Test (SUT</w:t>
      </w:r>
      <w:bookmarkStart w:id="1617" w:name="Xaj998208"/>
      <w:bookmarkEnd w:id="1617"/>
      <w:r w:rsidR="000E1EE1">
        <w:fldChar w:fldCharType="begin"/>
      </w:r>
      <w:r>
        <w:instrText>xe "SUT"</w:instrText>
      </w:r>
      <w:r w:rsidR="000E1EE1">
        <w:fldChar w:fldCharType="end"/>
      </w:r>
      <w:r>
        <w:t>), a communication interface that can support user interface devices, additional operational components con</w:t>
      </w:r>
      <w:r>
        <w:softHyphen/>
        <w:t>figured on the test system, and maintenance on all of the above</w:t>
      </w:r>
    </w:p>
    <w:p w:rsidR="00753E82" w:rsidRDefault="00753E82" w:rsidP="00753E82">
      <w:pPr>
        <w:pStyle w:val="Heading3"/>
      </w:pPr>
      <w:r>
        <w:t xml:space="preserve">System </w:t>
      </w:r>
      <w:proofErr w:type="gramStart"/>
      <w:r>
        <w:t>Under</w:t>
      </w:r>
      <w:proofErr w:type="gramEnd"/>
      <w:r>
        <w:t xml:space="preserve"> Test</w:t>
      </w:r>
    </w:p>
    <w:p w:rsidR="00753E82" w:rsidRDefault="00753E82" w:rsidP="00753E82">
      <w:r>
        <w:t xml:space="preserve">Calculation of the priced system consists of: </w:t>
      </w:r>
    </w:p>
    <w:p w:rsidR="00753E82" w:rsidRDefault="00753E82" w:rsidP="00753E82">
      <w:pPr>
        <w:pStyle w:val="Bullets"/>
      </w:pPr>
      <w:r>
        <w:t>Price of the SUT</w:t>
      </w:r>
      <w:bookmarkStart w:id="1618" w:name="Xaj998211"/>
      <w:bookmarkEnd w:id="1618"/>
      <w:r w:rsidR="000E1EE1">
        <w:fldChar w:fldCharType="begin"/>
      </w:r>
      <w:r>
        <w:instrText>xe "SUT"</w:instrText>
      </w:r>
      <w:r w:rsidR="000E1EE1">
        <w:fldChar w:fldCharType="end"/>
      </w:r>
      <w:r>
        <w:t xml:space="preserve"> as tested and defined in </w:t>
      </w:r>
      <w:hyperlink r:id="rId59" w:anchor="_blank" w:history="1">
        <w:r>
          <w:t xml:space="preserve">Clause </w:t>
        </w:r>
        <w:r w:rsidR="000E1EE1">
          <w:fldChar w:fldCharType="begin"/>
        </w:r>
        <w:r>
          <w:instrText xml:space="preserve"> REF _Ref135742476 \r \h </w:instrText>
        </w:r>
        <w:r w:rsidR="000E1EE1">
          <w:fldChar w:fldCharType="separate"/>
        </w:r>
        <w:r w:rsidR="0033187C">
          <w:t xml:space="preserve">6:  </w:t>
        </w:r>
        <w:r w:rsidR="000E1EE1">
          <w:fldChar w:fldCharType="end"/>
        </w:r>
      </w:hyperlink>
      <w:r>
        <w:t>;</w:t>
      </w:r>
    </w:p>
    <w:p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619" w:name="Xaj998224"/>
      <w:bookmarkEnd w:id="1619"/>
      <w:r w:rsidR="000E1EE1">
        <w:fldChar w:fldCharType="begin"/>
      </w:r>
      <w:r>
        <w:instrText>xe "Priced Configuration"</w:instrText>
      </w:r>
      <w:r w:rsidR="000E1EE1">
        <w:fldChar w:fldCharType="end"/>
      </w:r>
      <w:r>
        <w:t>;</w:t>
      </w:r>
    </w:p>
    <w:p w:rsidR="00753E82" w:rsidRDefault="00753E82" w:rsidP="00753E82">
      <w:pPr>
        <w:pStyle w:val="Bullets"/>
      </w:pPr>
      <w:r>
        <w:t>Price of additional products (software or hardware) required for customary operation, administration and maintenance of the SUT</w:t>
      </w:r>
      <w:bookmarkStart w:id="1620" w:name="Xaj998226"/>
      <w:bookmarkEnd w:id="1620"/>
      <w:r w:rsidR="000E1EE1">
        <w:fldChar w:fldCharType="begin"/>
      </w:r>
      <w:r>
        <w:instrText>xe "SUT"</w:instrText>
      </w:r>
      <w:r w:rsidR="000E1EE1">
        <w:fldChar w:fldCharType="end"/>
      </w:r>
      <w:r>
        <w:t xml:space="preserve"> for a period of 3 years</w:t>
      </w:r>
    </w:p>
    <w:p w:rsidR="00753E82" w:rsidRDefault="00753E82" w:rsidP="00753E82">
      <w:pPr>
        <w:pStyle w:val="Bullets"/>
      </w:pPr>
      <w:r>
        <w:t>Price of all products required to create, execute, administer, and maintain the executable query texts or neces</w:t>
      </w:r>
      <w:r>
        <w:softHyphen/>
        <w:t>sary to create and populate the test database.</w:t>
      </w:r>
    </w:p>
    <w:p w:rsidR="00753E82" w:rsidRDefault="00753E82" w:rsidP="00753E82">
      <w:r>
        <w:t>Specifically excluded from the priced system calculation are:</w:t>
      </w:r>
    </w:p>
    <w:p w:rsidR="00753E82" w:rsidRDefault="00753E82" w:rsidP="00753E82">
      <w:pPr>
        <w:pStyle w:val="Bullets"/>
      </w:pPr>
      <w:r>
        <w:t>End-user communication devices and related cables, connectors, and concentrators;</w:t>
      </w:r>
    </w:p>
    <w:p w:rsidR="00753E82" w:rsidRDefault="00753E82" w:rsidP="00753E82">
      <w:pPr>
        <w:pStyle w:val="Bullets"/>
      </w:pPr>
      <w:r>
        <w:t>Equipment and tools used exclusively in the production of the full disclosure</w:t>
      </w:r>
      <w:bookmarkStart w:id="1621" w:name="Xaj998230"/>
      <w:bookmarkEnd w:id="1621"/>
      <w:r w:rsidR="000E1EE1">
        <w:fldChar w:fldCharType="begin"/>
      </w:r>
      <w:r>
        <w:instrText>xe "Full Disclosure Report"</w:instrText>
      </w:r>
      <w:r w:rsidR="000E1EE1">
        <w:fldChar w:fldCharType="end"/>
      </w:r>
      <w:r>
        <w:t xml:space="preserve"> report;</w:t>
      </w:r>
    </w:p>
    <w:p w:rsidR="00753E82" w:rsidRDefault="00753E82" w:rsidP="00753E82">
      <w:pPr>
        <w:pStyle w:val="Bullets"/>
      </w:pPr>
      <w:r>
        <w:t>Equipment and tools used exclusively for the execution of the DBGEN</w:t>
      </w:r>
      <w:bookmarkStart w:id="1622" w:name="Xaj998232"/>
      <w:bookmarkEnd w:id="1622"/>
      <w:r w:rsidR="000E1EE1">
        <w:fldChar w:fldCharType="begin"/>
      </w:r>
      <w:r>
        <w:instrText>xe "DBGEN"</w:instrText>
      </w:r>
      <w:r w:rsidR="000E1EE1">
        <w:fldChar w:fldCharType="end"/>
      </w:r>
      <w:r>
        <w:t xml:space="preserve"> or QGEN</w:t>
      </w:r>
      <w:bookmarkStart w:id="1623" w:name="Xaj998233"/>
      <w:bookmarkEnd w:id="1623"/>
      <w:r w:rsidR="000E1EE1">
        <w:fldChar w:fldCharType="begin"/>
      </w:r>
      <w:r>
        <w:instrText>xe "QGEN"</w:instrText>
      </w:r>
      <w:r w:rsidR="000E1EE1">
        <w:fldChar w:fldCharType="end"/>
      </w:r>
      <w:r>
        <w:t xml:space="preserve"> (see </w:t>
      </w:r>
      <w:hyperlink r:id="rId60" w:anchor="_blank" w:history="1">
        <w:r>
          <w:t xml:space="preserve">Clause </w:t>
        </w:r>
        <w:r w:rsidR="000E1EE1">
          <w:fldChar w:fldCharType="begin"/>
        </w:r>
        <w:r>
          <w:instrText xml:space="preserve"> REF Rag_Ref389037355T \r \h </w:instrText>
        </w:r>
        <w:r w:rsidR="000E1EE1">
          <w:fldChar w:fldCharType="separate"/>
        </w:r>
        <w:r w:rsidR="0033187C">
          <w:t>4.2.1</w:t>
        </w:r>
        <w:r w:rsidR="000E1EE1">
          <w:fldChar w:fldCharType="end"/>
        </w:r>
      </w:hyperlink>
      <w:r>
        <w:t xml:space="preserve"> and </w:t>
      </w:r>
      <w:hyperlink r:id="rId61" w:anchor="_blank" w:history="1">
        <w:r>
          <w:t xml:space="preserve">Clause </w:t>
        </w:r>
        <w:r w:rsidR="000E1EE1">
          <w:fldChar w:fldCharType="begin"/>
        </w:r>
        <w:r>
          <w:instrText xml:space="preserve"> REF _Ref135730254 \r \h </w:instrText>
        </w:r>
        <w:r w:rsidR="000E1EE1">
          <w:fldChar w:fldCharType="separate"/>
        </w:r>
        <w:r w:rsidR="0033187C">
          <w:t>2.1.4</w:t>
        </w:r>
        <w:r w:rsidR="000E1EE1">
          <w:fldChar w:fldCharType="end"/>
        </w:r>
      </w:hyperlink>
      <w:r>
        <w:t>) programs.</w:t>
      </w:r>
    </w:p>
    <w:p w:rsidR="00753E82" w:rsidRDefault="00753E82" w:rsidP="00753E82">
      <w:pPr>
        <w:pStyle w:val="Heading3"/>
      </w:pPr>
      <w:r>
        <w:t>User Interface Devices and Communications</w:t>
      </w:r>
    </w:p>
    <w:p w:rsidR="00753E82" w:rsidRDefault="00753E82" w:rsidP="00753E82">
      <w:pPr>
        <w:pStyle w:val="Heading4"/>
      </w:pPr>
      <w:bookmarkStart w:id="1624" w:name="Raj_Ref389556046"/>
      <w:bookmarkStart w:id="1625" w:name="Raj_Ref389556046T"/>
      <w:bookmarkEnd w:id="1624"/>
      <w:r>
        <w:t>The priced system must include the hardware and software components of a communication interface capable of supporting a number of user interface devices (e.g., terminals, workstations, PCs, etc.) at least equal to 10 times the number of query streams</w:t>
      </w:r>
      <w:bookmarkStart w:id="1626" w:name="Xaj998244"/>
      <w:bookmarkEnd w:id="1626"/>
      <w:r>
        <w:t xml:space="preserve"> used for the throughput</w:t>
      </w:r>
      <w:bookmarkStart w:id="1627" w:name="Xaj998245"/>
      <w:bookmarkEnd w:id="1627"/>
      <w:r>
        <w:t xml:space="preserve"> test</w:t>
      </w:r>
      <w:bookmarkStart w:id="1628" w:name="Xaj998246"/>
      <w:bookmarkEnd w:id="1628"/>
      <w:r>
        <w:t xml:space="preserve"> (see </w:t>
      </w:r>
      <w:r w:rsidR="000E1EE1">
        <w:fldChar w:fldCharType="begin"/>
      </w:r>
      <w:r>
        <w:instrText xml:space="preserve"> REF Rah_Ref389038664T \r \h </w:instrText>
      </w:r>
      <w:r w:rsidR="000E1EE1">
        <w:fldChar w:fldCharType="separate"/>
      </w:r>
      <w:r w:rsidR="00A27C47">
        <w:t>5.3.4</w:t>
      </w:r>
      <w:r w:rsidR="000E1EE1">
        <w:fldChar w:fldCharType="end"/>
      </w:r>
      <w:r>
        <w:t>.</w:t>
      </w:r>
      <w:bookmarkStart w:id="1629" w:name="Raj_Ref389556046P"/>
      <w:bookmarkEnd w:id="1625"/>
      <w:r w:rsidR="000E1EE1">
        <w:rPr>
          <w:vanish/>
        </w:rPr>
        <w:fldChar w:fldCharType="begin" w:fldLock="1"/>
      </w:r>
      <w:r>
        <w:rPr>
          <w:vanish/>
        </w:rPr>
        <w:instrText xml:space="preserve">PAGEREF Raj_Ref389556046 \h  \* MERGEFORMAT </w:instrText>
      </w:r>
      <w:r w:rsidR="000E1EE1">
        <w:rPr>
          <w:vanish/>
        </w:rPr>
      </w:r>
      <w:r w:rsidR="000E1EE1">
        <w:rPr>
          <w:vanish/>
        </w:rPr>
        <w:fldChar w:fldCharType="separate"/>
      </w:r>
      <w:r>
        <w:rPr>
          <w:vanish/>
        </w:rPr>
        <w:t>115</w:t>
      </w:r>
      <w:r w:rsidR="000E1EE1">
        <w:rPr>
          <w:vanish/>
        </w:rPr>
        <w:fldChar w:fldCharType="end"/>
      </w:r>
      <w:bookmarkEnd w:id="1629"/>
      <w:r w:rsidR="000E1EE1">
        <w:rPr>
          <w:vanish/>
        </w:rPr>
        <w:fldChar w:fldCharType="begin"/>
      </w:r>
      <w:r>
        <w:instrText>xe "Streams"</w:instrText>
      </w:r>
      <w:r w:rsidR="000E1EE1">
        <w:rPr>
          <w:vanish/>
        </w:rPr>
        <w:fldChar w:fldCharType="end"/>
      </w:r>
      <w:r w:rsidR="000E1EE1">
        <w:rPr>
          <w:vanish/>
        </w:rPr>
        <w:fldChar w:fldCharType="begin"/>
      </w:r>
      <w:r>
        <w:instrText>xe "Numerical Quantities:QthH"</w:instrText>
      </w:r>
      <w:r w:rsidR="000E1EE1">
        <w:rPr>
          <w:vanish/>
        </w:rPr>
        <w:fldChar w:fldCharType="end"/>
      </w:r>
      <w:r w:rsidR="000E1EE1">
        <w:rPr>
          <w:vanish/>
        </w:rPr>
        <w:fldChar w:fldCharType="begin"/>
      </w:r>
      <w:r>
        <w:instrText>xe "Throughput Test"</w:instrText>
      </w:r>
      <w:r w:rsidR="000E1EE1">
        <w:rPr>
          <w:vanish/>
        </w:rPr>
        <w:fldChar w:fldCharType="end"/>
      </w:r>
    </w:p>
    <w:p w:rsidR="00753E82" w:rsidRDefault="00753E82" w:rsidP="00753E82">
      <w:r>
        <w:rPr>
          <w:b/>
          <w:bCs/>
        </w:rPr>
        <w:t>Comment</w:t>
      </w:r>
      <w:r>
        <w:t>: Test sponsor</w:t>
      </w:r>
      <w:bookmarkStart w:id="1630" w:name="Xaj998250"/>
      <w:bookmarkEnd w:id="1630"/>
      <w:r w:rsidR="000E1EE1">
        <w:fldChar w:fldCharType="begin"/>
      </w:r>
      <w:r>
        <w:instrText>xe "Test sponsor"</w:instrText>
      </w:r>
      <w:r w:rsidR="000E1EE1">
        <w:fldChar w:fldCharType="end"/>
      </w:r>
      <w:r>
        <w:t xml:space="preserve">s </w:t>
      </w:r>
      <w:proofErr w:type="gramStart"/>
      <w:r>
        <w:t>are</w:t>
      </w:r>
      <w:proofErr w:type="gramEnd"/>
      <w:r>
        <w:t xml:space="preserve"> encouraged to configure the SUT</w:t>
      </w:r>
      <w:bookmarkStart w:id="1631" w:name="Xaj998251"/>
      <w:bookmarkEnd w:id="1631"/>
      <w:r w:rsidR="000E1EE1">
        <w:fldChar w:fldCharType="begin"/>
      </w:r>
      <w:r>
        <w:instrText>xe "SUT"</w:instrText>
      </w:r>
      <w:r w:rsidR="000E1EE1">
        <w:fldChar w:fldCharType="end"/>
      </w:r>
      <w:r>
        <w:t xml:space="preserve"> with a general-purpose communication interface capable of supporting a large number of user interface devices.</w:t>
      </w:r>
    </w:p>
    <w:p w:rsidR="00753E82" w:rsidRDefault="00753E82" w:rsidP="00753E82">
      <w:pPr>
        <w:pStyle w:val="Heading4"/>
      </w:pPr>
      <w:bookmarkStart w:id="1632" w:name="Raj_Ref389556922"/>
      <w:bookmarkStart w:id="1633" w:name="Raj_Ref389556922T"/>
      <w:bookmarkEnd w:id="1632"/>
      <w:r>
        <w:t>Only the interface is to be priced. Not to be included in the priced system are the user interface devices themselves and the cables, connectors and concentrators used to connect the user interface devices to the SUT</w:t>
      </w:r>
      <w:bookmarkStart w:id="1634" w:name="Xaj998255"/>
      <w:bookmarkEnd w:id="1634"/>
      <w:r>
        <w:t>. For example, in a configuration that includes an Ethernet interface to communicate with PCs, the Ethernet card and supporting soft</w:t>
      </w:r>
      <w:r>
        <w:softHyphen/>
        <w:t>ware must be priced, but not the Ethernet cables and the PCs.</w:t>
      </w:r>
      <w:bookmarkStart w:id="1635" w:name="Raj_Ref389556922P"/>
      <w:bookmarkEnd w:id="1633"/>
      <w:r w:rsidR="000E1EE1">
        <w:rPr>
          <w:vanish/>
        </w:rPr>
        <w:fldChar w:fldCharType="begin" w:fldLock="1"/>
      </w:r>
      <w:r>
        <w:rPr>
          <w:vanish/>
        </w:rPr>
        <w:instrText xml:space="preserve">PAGEREF Raj_Ref389556922 \h  \* MERGEFORMAT </w:instrText>
      </w:r>
      <w:r w:rsidR="000E1EE1">
        <w:rPr>
          <w:vanish/>
        </w:rPr>
      </w:r>
      <w:r w:rsidR="000E1EE1">
        <w:rPr>
          <w:vanish/>
        </w:rPr>
        <w:fldChar w:fldCharType="separate"/>
      </w:r>
      <w:r>
        <w:rPr>
          <w:vanish/>
        </w:rPr>
        <w:t>115</w:t>
      </w:r>
      <w:r w:rsidR="000E1EE1">
        <w:rPr>
          <w:vanish/>
        </w:rPr>
        <w:fldChar w:fldCharType="end"/>
      </w:r>
      <w:bookmarkEnd w:id="1635"/>
      <w:r w:rsidR="000E1EE1">
        <w:rPr>
          <w:vanish/>
        </w:rPr>
        <w:fldChar w:fldCharType="begin"/>
      </w:r>
      <w:r>
        <w:instrText>xe "SUT"</w:instrText>
      </w:r>
      <w:r w:rsidR="000E1EE1">
        <w:rPr>
          <w:vanish/>
        </w:rPr>
        <w:fldChar w:fldCharType="end"/>
      </w:r>
    </w:p>
    <w:p w:rsidR="00753E82" w:rsidRDefault="00753E82" w:rsidP="00753E82">
      <w:r>
        <w:rPr>
          <w:b/>
          <w:bCs/>
        </w:rPr>
        <w:t>Comment</w:t>
      </w:r>
      <w:r>
        <w:t>: Active components (e.g., workstations, PCs, concentrators, etc.) can only be excluded from the priced system under the assumption that their role is strictly limited to submitting executable query text and receiving out</w:t>
      </w:r>
      <w:r>
        <w:softHyphen/>
        <w:t>put data and that they do not participate in the query execution. All query processing performed by the tested con</w:t>
      </w:r>
      <w:r>
        <w:softHyphen/>
        <w:t>figuration is considered part of the performance test and can only be done by components that are included in the priced system.</w:t>
      </w:r>
    </w:p>
    <w:p w:rsidR="00753E82" w:rsidRDefault="00753E82" w:rsidP="00753E82">
      <w:pPr>
        <w:pStyle w:val="Heading4"/>
      </w:pPr>
      <w:r>
        <w:t>The communication interface used must be an industry standard interface, such as Ethernet, Token Ring, or RS232.</w:t>
      </w:r>
    </w:p>
    <w:p w:rsidR="00753E82" w:rsidRDefault="00753E82" w:rsidP="00753E82">
      <w:pPr>
        <w:pStyle w:val="Heading4"/>
      </w:pPr>
      <w:bookmarkStart w:id="1636" w:name="Raj_Ref397404714"/>
      <w:bookmarkStart w:id="1637" w:name="Raj_Ref397404714T"/>
      <w:bookmarkEnd w:id="1636"/>
      <w:r>
        <w:t>The following diagram illustrates the boundary between what is priced (on the right) and what is not (on the left):</w:t>
      </w:r>
      <w:bookmarkStart w:id="1638" w:name="Raj_Ref397404714P"/>
      <w:bookmarkEnd w:id="1637"/>
      <w:r w:rsidR="000E1EE1">
        <w:rPr>
          <w:vanish/>
        </w:rPr>
        <w:fldChar w:fldCharType="begin" w:fldLock="1"/>
      </w:r>
      <w:r>
        <w:rPr>
          <w:vanish/>
        </w:rPr>
        <w:instrText xml:space="preserve">PAGEREF Raj_Ref397404714 \h  \* MERGEFORMAT </w:instrText>
      </w:r>
      <w:r w:rsidR="000E1EE1">
        <w:rPr>
          <w:vanish/>
        </w:rPr>
      </w:r>
      <w:r w:rsidR="000E1EE1">
        <w:rPr>
          <w:vanish/>
        </w:rPr>
        <w:fldChar w:fldCharType="separate"/>
      </w:r>
      <w:r>
        <w:rPr>
          <w:vanish/>
        </w:rPr>
        <w:t>116</w:t>
      </w:r>
      <w:r w:rsidR="000E1EE1">
        <w:rPr>
          <w:vanish/>
        </w:rPr>
        <w:fldChar w:fldCharType="end"/>
      </w:r>
      <w:bookmarkEnd w:id="1638"/>
    </w:p>
    <w:p w:rsidR="00753E82" w:rsidRDefault="00753E82" w:rsidP="00753E82">
      <w:pPr>
        <w:pStyle w:val="Caption"/>
        <w:widowControl/>
      </w:pPr>
    </w:p>
    <w:p w:rsidR="00753E82" w:rsidRDefault="00753E82" w:rsidP="00753E82">
      <w:pPr>
        <w:pStyle w:val="Caption"/>
        <w:widowControl/>
      </w:pPr>
    </w:p>
    <w:p w:rsidR="00753E82" w:rsidRPr="00E82A38" w:rsidRDefault="00753E82" w:rsidP="00753E82">
      <w:pPr>
        <w:pStyle w:val="Caption"/>
      </w:pPr>
      <w:r w:rsidRPr="00E82A38">
        <w:lastRenderedPageBreak/>
        <w:t>Figure 5: The Pricing Boundary</w:t>
      </w:r>
      <w:bookmarkStart w:id="1639" w:name="Raj_974140392"/>
      <w:bookmarkStart w:id="1640" w:name="Raj_974140474"/>
      <w:bookmarkStart w:id="1641" w:name="Raj_974140997"/>
      <w:bookmarkStart w:id="1642" w:name="Raj_974181214"/>
      <w:bookmarkStart w:id="1643" w:name="Raj_974181768"/>
      <w:bookmarkEnd w:id="1639"/>
      <w:bookmarkEnd w:id="1640"/>
      <w:bookmarkEnd w:id="1641"/>
      <w:bookmarkEnd w:id="1642"/>
      <w:bookmarkEnd w:id="1643"/>
    </w:p>
    <w:p w:rsidR="00753E82" w:rsidRDefault="0033187C" w:rsidP="00753E82">
      <w:pPr>
        <w:pStyle w:val="Picture"/>
      </w:pPr>
      <w:bookmarkStart w:id="1644" w:name="Raj_974181768T"/>
      <w:bookmarkStart w:id="1645" w:name="Raj_974181214T"/>
      <w:bookmarkStart w:id="1646" w:name="Raj_974140997T"/>
      <w:bookmarkStart w:id="1647" w:name="Raj_974140474T"/>
      <w:bookmarkStart w:id="1648" w:name="Raj_974140392T"/>
      <w:r>
        <w:rPr>
          <w:noProof/>
        </w:rPr>
        <w:drawing>
          <wp:inline distT="0" distB="0" distL="0" distR="0">
            <wp:extent cx="4985385" cy="1765300"/>
            <wp:effectExtent l="0" t="0" r="5715"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srcRect/>
                    <a:stretch>
                      <a:fillRect/>
                    </a:stretch>
                  </pic:blipFill>
                  <pic:spPr bwMode="auto">
                    <a:xfrm>
                      <a:off x="0" y="0"/>
                      <a:ext cx="4985385" cy="1765300"/>
                    </a:xfrm>
                    <a:prstGeom prst="rect">
                      <a:avLst/>
                    </a:prstGeom>
                    <a:noFill/>
                    <a:ln w="9525">
                      <a:noFill/>
                      <a:miter lim="800000"/>
                      <a:headEnd/>
                      <a:tailEnd/>
                    </a:ln>
                  </pic:spPr>
                </pic:pic>
              </a:graphicData>
            </a:graphic>
          </wp:inline>
        </w:drawing>
      </w:r>
      <w:bookmarkEnd w:id="1644"/>
      <w:bookmarkEnd w:id="1645"/>
      <w:bookmarkEnd w:id="1646"/>
      <w:bookmarkEnd w:id="1647"/>
      <w:bookmarkEnd w:id="1648"/>
    </w:p>
    <w:p w:rsidR="00753E82" w:rsidRDefault="00753E82" w:rsidP="00753E82">
      <w:pPr>
        <w:pStyle w:val="Heading3"/>
      </w:pPr>
      <w:bookmarkStart w:id="1649" w:name="Raj_Ref389556092"/>
      <w:bookmarkStart w:id="1650" w:name="Raj_Ref389556092T"/>
      <w:bookmarkEnd w:id="1649"/>
      <w:r>
        <w:t>Database Storage and Recovery Log</w:t>
      </w:r>
      <w:bookmarkEnd w:id="1650"/>
    </w:p>
    <w:p w:rsidR="00753E82" w:rsidRDefault="00753E82" w:rsidP="00753E82">
      <w:pPr>
        <w:pStyle w:val="Heading4"/>
      </w:pPr>
      <w:bookmarkStart w:id="1651" w:name="Raj_Ref389556799"/>
      <w:bookmarkStart w:id="1652" w:name="Raj_Ref389556799T"/>
      <w:bookmarkEnd w:id="1651"/>
      <w:r>
        <w:t xml:space="preserve">Recovery data must be maintained for at least the duration of the run used to compute the published performance metrics (see </w:t>
      </w:r>
      <w:hyperlink r:id="rId63" w:anchor="_blank" w:history="1">
        <w:r>
          <w:t xml:space="preserve">Clause </w:t>
        </w:r>
        <w:r w:rsidR="000E1EE1">
          <w:fldChar w:fldCharType="begin"/>
        </w:r>
        <w:r>
          <w:instrText xml:space="preserve"> REF _Ref135733029 \r \h </w:instrText>
        </w:r>
        <w:r w:rsidR="000E1EE1">
          <w:fldChar w:fldCharType="separate"/>
        </w:r>
        <w:r w:rsidR="0033187C">
          <w:t>5.1.1.3</w:t>
        </w:r>
        <w:r w:rsidR="000E1EE1">
          <w:fldChar w:fldCharType="end"/>
        </w:r>
      </w:hyperlink>
      <w:r>
        <w:t>).</w:t>
      </w:r>
      <w:bookmarkStart w:id="1653" w:name="Raj_Ref389556799P"/>
      <w:bookmarkEnd w:id="1652"/>
      <w:r w:rsidR="000E1EE1">
        <w:rPr>
          <w:vanish/>
        </w:rPr>
        <w:fldChar w:fldCharType="begin" w:fldLock="1"/>
      </w:r>
      <w:r>
        <w:rPr>
          <w:vanish/>
        </w:rPr>
        <w:instrText xml:space="preserve">PAGEREF Raj_Ref389556799 \h  \* MERGEFORMAT </w:instrText>
      </w:r>
      <w:r w:rsidR="000E1EE1">
        <w:rPr>
          <w:vanish/>
        </w:rPr>
      </w:r>
      <w:r w:rsidR="000E1EE1">
        <w:rPr>
          <w:vanish/>
        </w:rPr>
        <w:fldChar w:fldCharType="separate"/>
      </w:r>
      <w:r>
        <w:rPr>
          <w:vanish/>
        </w:rPr>
        <w:t>116</w:t>
      </w:r>
      <w:r w:rsidR="000E1EE1">
        <w:rPr>
          <w:vanish/>
        </w:rPr>
        <w:fldChar w:fldCharType="end"/>
      </w:r>
      <w:bookmarkEnd w:id="1653"/>
    </w:p>
    <w:p w:rsidR="00753E82" w:rsidRDefault="00753E82" w:rsidP="00753E82"/>
    <w:p w:rsidR="00753E82" w:rsidRDefault="00753E82" w:rsidP="00753E82">
      <w:r>
        <w:t>Roll-back recovery data must be either in memory or in on-line storage at least until all transactions dependent on it are committed. Roll-forward recovery data may be stored on an off-line device provided that:</w:t>
      </w:r>
    </w:p>
    <w:p w:rsidR="00753E82" w:rsidRDefault="00753E82" w:rsidP="00753E82">
      <w:pPr>
        <w:pStyle w:val="Bullets"/>
      </w:pPr>
      <w:r>
        <w:t>The process that stores the roll-forward data is active during the measurement interval;</w:t>
      </w:r>
    </w:p>
    <w:p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rsidR="00753E82" w:rsidRDefault="00753E82" w:rsidP="00753E82">
      <w:pPr>
        <w:pStyle w:val="Bullets"/>
      </w:pPr>
      <w:r>
        <w:t>All ACID</w:t>
      </w:r>
      <w:bookmarkStart w:id="1654" w:name="Xaj998280"/>
      <w:bookmarkEnd w:id="1654"/>
      <w:r w:rsidR="000E1EE1">
        <w:fldChar w:fldCharType="begin"/>
      </w:r>
      <w:r>
        <w:instrText>xe "ACID Properties"</w:instrText>
      </w:r>
      <w:r w:rsidR="000E1EE1">
        <w:fldChar w:fldCharType="end"/>
      </w:r>
      <w:r>
        <w:t xml:space="preserve"> properties must be retained.</w:t>
      </w:r>
    </w:p>
    <w:p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55" w:name="Xaj998283"/>
      <w:bookmarkEnd w:id="1655"/>
      <w:r w:rsidR="000E1EE1">
        <w:fldChar w:fldCharType="begin"/>
      </w:r>
      <w:r>
        <w:instrText>xe "index"</w:instrText>
      </w:r>
      <w:r w:rsidR="000E1EE1">
        <w:fldChar w:fldCharType="end"/>
      </w:r>
      <w:r>
        <w:t xml:space="preserve"> to satisfy the access time requirement. On-line stor</w:t>
      </w:r>
      <w:r>
        <w:softHyphen/>
        <w:t xml:space="preserve">age may include magnetic disks, optical disks, or any combination of these, provided that the above mentioned access criteria are met. </w:t>
      </w:r>
    </w:p>
    <w:p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w:t>
      </w:r>
      <w:proofErr w:type="spellStart"/>
      <w:r>
        <w:t>rollforward</w:t>
      </w:r>
      <w:proofErr w:type="spellEnd"/>
      <w:r>
        <w:t xml:space="preserve"> recovery except as required by the ACID tests (See </w:t>
      </w:r>
      <w:hyperlink r:id="rId64" w:anchor="_blank" w:history="1">
        <w:r>
          <w:t xml:space="preserve">Clause </w:t>
        </w:r>
      </w:hyperlink>
      <w:r w:rsidR="000E1EE1">
        <w:fldChar w:fldCharType="begin"/>
      </w:r>
      <w:r>
        <w:instrText xml:space="preserve"> REF Raf_Ref389556868T \r \h </w:instrText>
      </w:r>
      <w:r w:rsidR="000E1EE1">
        <w:fldChar w:fldCharType="separate"/>
      </w:r>
      <w:r w:rsidR="00A27C47">
        <w:t>3.5</w:t>
      </w:r>
      <w:r w:rsidR="000E1EE1">
        <w:fldChar w:fldCharType="end"/>
      </w:r>
      <w:r>
        <w:t>).</w:t>
      </w:r>
    </w:p>
    <w:p w:rsidR="00753E82" w:rsidRDefault="00753E82" w:rsidP="00753E82">
      <w:pPr>
        <w:pStyle w:val="Heading4"/>
      </w:pPr>
      <w:r>
        <w:t>This clause has been left intentionally blank.</w:t>
      </w:r>
    </w:p>
    <w:p w:rsidR="00753E82" w:rsidRDefault="00753E82" w:rsidP="00753E82">
      <w:pPr>
        <w:pStyle w:val="Heading4"/>
      </w:pPr>
      <w:r>
        <w:t>The storage that is required to be priced includes:</w:t>
      </w:r>
    </w:p>
    <w:p w:rsidR="00753E82" w:rsidRDefault="00753E82" w:rsidP="00753E82">
      <w:pPr>
        <w:pStyle w:val="Bullets"/>
      </w:pPr>
      <w:r>
        <w:t>storage required to execute the benchmark;</w:t>
      </w:r>
    </w:p>
    <w:p w:rsidR="00753E82" w:rsidRDefault="00753E82" w:rsidP="00753E82">
      <w:pPr>
        <w:pStyle w:val="Bullets"/>
      </w:pPr>
      <w:r>
        <w:t xml:space="preserve">storage to hold recovery data (see </w:t>
      </w:r>
      <w:hyperlink w:anchor="Raj_Ref389556092" w:history="1">
        <w:r>
          <w:t>Clause 7.1.3</w:t>
        </w:r>
      </w:hyperlink>
      <w:r>
        <w:t>);</w:t>
      </w:r>
    </w:p>
    <w:p w:rsidR="00753E82" w:rsidRDefault="00753E82" w:rsidP="00753E82">
      <w:pPr>
        <w:pStyle w:val="Bullets"/>
      </w:pPr>
      <w:proofErr w:type="gramStart"/>
      <w:r>
        <w:t>storage</w:t>
      </w:r>
      <w:proofErr w:type="gramEnd"/>
      <w:r>
        <w:t xml:space="preserve"> and media needed to assure that the test database meets the ACID</w:t>
      </w:r>
      <w:bookmarkStart w:id="1656" w:name="Xaj998303"/>
      <w:bookmarkEnd w:id="1656"/>
      <w:r w:rsidR="000E1EE1">
        <w:fldChar w:fldCharType="begin"/>
      </w:r>
      <w:r>
        <w:instrText>xe "ACID Properties"</w:instrText>
      </w:r>
      <w:r w:rsidR="000E1EE1">
        <w:fldChar w:fldCharType="end"/>
      </w:r>
      <w:r>
        <w:t xml:space="preserve"> requirements defined in Clause </w:t>
      </w:r>
      <w:r w:rsidR="000E1EE1">
        <w:fldChar w:fldCharType="begin"/>
      </w:r>
      <w:r>
        <w:instrText xml:space="preserve"> REF _Ref135723871 \r \h </w:instrText>
      </w:r>
      <w:r w:rsidR="000E1EE1">
        <w:fldChar w:fldCharType="separate"/>
      </w:r>
      <w:r w:rsidR="00A27C47">
        <w:t xml:space="preserve">3:  </w:t>
      </w:r>
      <w:r w:rsidR="000E1EE1">
        <w:fldChar w:fldCharType="end"/>
      </w:r>
      <w:r>
        <w:t>.</w:t>
      </w:r>
    </w:p>
    <w:p w:rsidR="00753E82" w:rsidRDefault="00753E82" w:rsidP="00753E82">
      <w:pPr>
        <w:pStyle w:val="Heading4"/>
      </w:pPr>
      <w:r>
        <w:t>All storage required for the priced system must be present on the tested system.</w:t>
      </w:r>
    </w:p>
    <w:p w:rsidR="00753E82" w:rsidRDefault="00753E82" w:rsidP="00753E82">
      <w:pPr>
        <w:pStyle w:val="Heading3"/>
      </w:pPr>
      <w:r>
        <w:t>Additional Operational Components</w:t>
      </w:r>
    </w:p>
    <w:p w:rsidR="00753E82" w:rsidRDefault="00753E82" w:rsidP="00753E82">
      <w:pPr>
        <w:pStyle w:val="Heading4"/>
      </w:pPr>
      <w:r>
        <w:t>Additional products that might be included on a customer installed configuration, such as operator consoles and magnetic tape drives, are also to be included in the priced system if explicitly required for the operation, administra</w:t>
      </w:r>
      <w:r>
        <w:softHyphen/>
        <w:t>tion, or maintenance, of the priced system.</w:t>
      </w:r>
    </w:p>
    <w:p w:rsidR="00753E82" w:rsidRDefault="00753E82" w:rsidP="00753E82">
      <w:pPr>
        <w:pStyle w:val="Heading4"/>
      </w:pPr>
      <w:r>
        <w:t>Copies of the software, on appropriate media, and a software load</w:t>
      </w:r>
      <w:bookmarkStart w:id="1657" w:name="Xaj998311"/>
      <w:bookmarkEnd w:id="1657"/>
      <w:r w:rsidR="000E1EE1">
        <w:fldChar w:fldCharType="begin"/>
      </w:r>
      <w:r>
        <w:instrText>xe "Database load"</w:instrText>
      </w:r>
      <w:r w:rsidR="000E1EE1">
        <w:fldChar w:fldCharType="end"/>
      </w:r>
      <w:r>
        <w:t xml:space="preserve"> device, if required for initial load or maintenance </w:t>
      </w:r>
      <w:r>
        <w:lastRenderedPageBreak/>
        <w:t>updates, must be included.</w:t>
      </w:r>
    </w:p>
    <w:p w:rsidR="00753E82" w:rsidRDefault="00753E82" w:rsidP="00753E82">
      <w:pPr>
        <w:pStyle w:val="Heading4"/>
      </w:pPr>
      <w:r>
        <w:t>The price</w:t>
      </w:r>
      <w:bookmarkStart w:id="1658" w:name="Xaj998313"/>
      <w:bookmarkEnd w:id="1658"/>
      <w:r w:rsidR="000E1EE1">
        <w:fldChar w:fldCharType="begin"/>
      </w:r>
      <w:r>
        <w:instrText>xe "Pricing"</w:instrText>
      </w:r>
      <w:r w:rsidR="000E1EE1">
        <w:fldChar w:fldCharType="end"/>
      </w:r>
      <w:r>
        <w:t xml:space="preserve"> of an Uninterruptible Power Supply, if specifically contributing to a durability solution, must be included (see Clause </w:t>
      </w:r>
      <w:r w:rsidR="000E1EE1">
        <w:fldChar w:fldCharType="begin"/>
      </w:r>
      <w:r>
        <w:instrText xml:space="preserve"> REF Raf_Ref389556868T \r \h </w:instrText>
      </w:r>
      <w:r w:rsidR="000E1EE1">
        <w:fldChar w:fldCharType="separate"/>
      </w:r>
      <w:r w:rsidR="00A27C47">
        <w:t>3.5</w:t>
      </w:r>
      <w:r w:rsidR="000E1EE1">
        <w:fldChar w:fldCharType="end"/>
      </w:r>
      <w:r>
        <w:t>.</w:t>
      </w:r>
    </w:p>
    <w:p w:rsidR="00753E82" w:rsidRDefault="00753E82" w:rsidP="00753E82">
      <w:pPr>
        <w:pStyle w:val="Heading4"/>
      </w:pPr>
      <w:r>
        <w:t>The price</w:t>
      </w:r>
      <w:bookmarkStart w:id="1659" w:name="Xaj998318"/>
      <w:bookmarkEnd w:id="1659"/>
      <w:r w:rsidR="000E1EE1">
        <w:fldChar w:fldCharType="begin"/>
      </w:r>
      <w:r>
        <w:instrText>xe "Pricing"</w:instrText>
      </w:r>
      <w:r w:rsidR="000E1EE1">
        <w:fldChar w:fldCharType="end"/>
      </w:r>
      <w:r>
        <w:t xml:space="preserve"> of all cables used to connect components of the system (except as noted in </w:t>
      </w:r>
      <w:hyperlink w:anchor="Raj_Ref389556922" w:history="1">
        <w:r>
          <w:t>Clause 7.1.2.2</w:t>
        </w:r>
      </w:hyperlink>
      <w:r>
        <w:t>) must be included.</w:t>
      </w:r>
    </w:p>
    <w:p w:rsidR="00753E82" w:rsidRDefault="00753E82" w:rsidP="00753E82">
      <w:pPr>
        <w:pStyle w:val="Heading3"/>
      </w:pPr>
      <w:r>
        <w:t>Software</w:t>
      </w:r>
    </w:p>
    <w:p w:rsidR="00753E82" w:rsidRDefault="00753E82" w:rsidP="00753E82">
      <w:pPr>
        <w:pStyle w:val="Heading4"/>
      </w:pPr>
      <w:r>
        <w:t xml:space="preserve">All software licenses must be priced for a number of users at least equal to 10 times the number of query streams used for the multi-stream throughput test (see Clause </w:t>
      </w:r>
      <w:r w:rsidR="000E1EE1">
        <w:fldChar w:fldCharType="begin"/>
      </w:r>
      <w:r>
        <w:instrText xml:space="preserve"> REF Rah_Ref389038664T \r \h </w:instrText>
      </w:r>
      <w:r w:rsidR="000E1EE1">
        <w:fldChar w:fldCharType="separate"/>
      </w:r>
      <w:r w:rsidR="00A27C47">
        <w:t>5.3.4</w:t>
      </w:r>
      <w:r w:rsidR="000E1EE1">
        <w:fldChar w:fldCharType="end"/>
      </w:r>
      <w:r>
        <w:t>). Any usage pricing for this number of users must be based on the pricing policy of the company supplying the priced component.</w:t>
      </w:r>
    </w:p>
    <w:p w:rsidR="00753E82" w:rsidRDefault="00753E82" w:rsidP="00753E82">
      <w:pPr>
        <w:pStyle w:val="Heading2"/>
      </w:pPr>
      <w:bookmarkStart w:id="1660" w:name="Raj_Ref389561553"/>
      <w:bookmarkStart w:id="1661" w:name="Raj_Ref389561553T"/>
      <w:bookmarkStart w:id="1662" w:name="_Toc149484565"/>
      <w:bookmarkEnd w:id="1660"/>
      <w:r>
        <w:t>Allowable Substitutions</w:t>
      </w:r>
      <w:bookmarkEnd w:id="1661"/>
      <w:bookmarkEnd w:id="1662"/>
    </w:p>
    <w:p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rsidR="00753E82" w:rsidRPr="00763BA2" w:rsidRDefault="00753E82" w:rsidP="00753E82"/>
    <w:p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rsidR="00753E82" w:rsidRDefault="00753E82" w:rsidP="00753E82">
      <w:pPr>
        <w:pStyle w:val="Bullets"/>
      </w:pPr>
      <w:r>
        <w:t xml:space="preserve">software patches to resolve a security vulnerability </w:t>
      </w:r>
    </w:p>
    <w:p w:rsidR="00753E82" w:rsidRDefault="00753E82" w:rsidP="00753E82">
      <w:pPr>
        <w:pStyle w:val="Bullets"/>
      </w:pPr>
      <w:r>
        <w:t xml:space="preserve">silicon revision to correct errors </w:t>
      </w:r>
    </w:p>
    <w:p w:rsidR="00753E82" w:rsidRDefault="00753E82" w:rsidP="00753E82">
      <w:pPr>
        <w:pStyle w:val="Bullets"/>
      </w:pPr>
      <w:r>
        <w:t>new supplier of functionally equivalent components (i.e. memory chips, disk drives, ...)</w:t>
      </w:r>
    </w:p>
    <w:p w:rsidR="00753E82" w:rsidRDefault="00753E82" w:rsidP="00753E82">
      <w:r>
        <w:t xml:space="preserve">Durable Medium is defined as a data storage medium that is inherently non-volatile such as a magnetic disk or tape. </w:t>
      </w:r>
    </w:p>
    <w:p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rsidR="00753E82" w:rsidRDefault="00753E82" w:rsidP="00753E82">
      <w:pPr>
        <w:pStyle w:val="Bullets"/>
      </w:pPr>
      <w:r>
        <w:t>Durable Medium, Disk Enclosure, external storage controllers</w:t>
      </w:r>
    </w:p>
    <w:p w:rsidR="00753E82" w:rsidRDefault="00753E82" w:rsidP="00753E82">
      <w:pPr>
        <w:pStyle w:val="Bullets"/>
      </w:pPr>
      <w:r>
        <w:t>Network interface cards</w:t>
      </w:r>
    </w:p>
    <w:p w:rsidR="00753E82" w:rsidRDefault="00753E82" w:rsidP="00753E82">
      <w:pPr>
        <w:pStyle w:val="Bullets"/>
      </w:pPr>
      <w:r>
        <w:t>Routers, Bridges, Repeaters, Switches</w:t>
      </w:r>
    </w:p>
    <w:p w:rsidR="00753E82" w:rsidRDefault="00753E82" w:rsidP="00753E82">
      <w:pPr>
        <w:pStyle w:val="Bullets"/>
      </w:pPr>
      <w:r>
        <w:t>Cables</w:t>
      </w:r>
      <w:r>
        <w:tab/>
        <w:t xml:space="preserve"> </w:t>
      </w:r>
    </w:p>
    <w:p w:rsidR="00753E82" w:rsidRDefault="00753E82" w:rsidP="00753E82"/>
    <w:p w:rsidR="00753E82" w:rsidRPr="007B3AA7" w:rsidRDefault="00753E82" w:rsidP="00753E82">
      <w:pPr>
        <w:pStyle w:val="Heading1"/>
        <w:rPr>
          <w:u w:val="single"/>
        </w:rPr>
      </w:pPr>
      <w:r>
        <w:br w:type="page"/>
      </w:r>
      <w:bookmarkStart w:id="1663" w:name="Rak_Ref389029624"/>
      <w:bookmarkStart w:id="1664" w:name="Rak_Ref389557025"/>
      <w:bookmarkStart w:id="1665" w:name="_Toc149484566"/>
      <w:bookmarkStart w:id="1666" w:name="Rak_Ref389557025T"/>
      <w:bookmarkStart w:id="1667" w:name="Rak_Ref389029624T"/>
      <w:bookmarkEnd w:id="1663"/>
      <w:bookmarkEnd w:id="1664"/>
      <w:r w:rsidRPr="007B3AA7">
        <w:rPr>
          <w:u w:val="single"/>
        </w:rPr>
        <w:lastRenderedPageBreak/>
        <w:t>FULL DISCLOSURE</w:t>
      </w:r>
      <w:bookmarkEnd w:id="1665"/>
      <w:r w:rsidRPr="007B3AA7">
        <w:rPr>
          <w:u w:val="single"/>
        </w:rPr>
        <w:t> </w:t>
      </w:r>
      <w:bookmarkStart w:id="1668" w:name="Rak_Ref389029624P"/>
      <w:bookmarkEnd w:id="1666"/>
      <w:bookmarkEnd w:id="1667"/>
      <w:r w:rsidR="000E1EE1" w:rsidRPr="007B3AA7">
        <w:rPr>
          <w:vanish/>
          <w:u w:val="single"/>
        </w:rPr>
        <w:fldChar w:fldCharType="begin" w:fldLock="1"/>
      </w:r>
      <w:r w:rsidRPr="007B3AA7">
        <w:rPr>
          <w:vanish/>
          <w:u w:val="single"/>
        </w:rPr>
        <w:instrText xml:space="preserve">PAGEREF Rak_Ref389029624 \h  \* MERGEFORMAT </w:instrText>
      </w:r>
      <w:r w:rsidR="000E1EE1" w:rsidRPr="007B3AA7">
        <w:rPr>
          <w:vanish/>
          <w:u w:val="single"/>
        </w:rPr>
      </w:r>
      <w:r w:rsidR="000E1EE1" w:rsidRPr="007B3AA7">
        <w:rPr>
          <w:vanish/>
          <w:u w:val="single"/>
        </w:rPr>
        <w:fldChar w:fldCharType="separate"/>
      </w:r>
      <w:r w:rsidRPr="007B3AA7">
        <w:rPr>
          <w:vanish/>
          <w:u w:val="single"/>
        </w:rPr>
        <w:t>119</w:t>
      </w:r>
      <w:r w:rsidR="000E1EE1" w:rsidRPr="007B3AA7">
        <w:rPr>
          <w:vanish/>
          <w:u w:val="single"/>
        </w:rPr>
        <w:fldChar w:fldCharType="end"/>
      </w:r>
      <w:bookmarkEnd w:id="1668"/>
    </w:p>
    <w:p w:rsidR="00753E82" w:rsidRDefault="00753E82" w:rsidP="00753E82"/>
    <w:p w:rsidR="00753E82" w:rsidRDefault="00753E82" w:rsidP="00753E82">
      <w:r>
        <w:t xml:space="preserve">Rules for reporting </w:t>
      </w:r>
      <w:proofErr w:type="gramStart"/>
      <w:r>
        <w:rPr>
          <w:b/>
          <w:bCs/>
        </w:rPr>
        <w:t>Pricing</w:t>
      </w:r>
      <w:proofErr w:type="gramEnd"/>
      <w:r>
        <w:rPr>
          <w:b/>
          <w:bCs/>
        </w:rPr>
        <w:t xml:space="preserve"> </w:t>
      </w:r>
      <w:r>
        <w:t>information are included in the TPC Pricing Specifica</w:t>
      </w:r>
      <w:r>
        <w:softHyphen/>
        <w:t>tion located at www.tpc.org.</w:t>
      </w:r>
    </w:p>
    <w:p w:rsidR="00753E82" w:rsidRDefault="00753E82" w:rsidP="00753E82">
      <w:pPr>
        <w:pStyle w:val="Heading2"/>
      </w:pPr>
      <w:bookmarkStart w:id="1669" w:name="_Toc149484567"/>
      <w:r>
        <w:t>Reporting Requirements</w:t>
      </w:r>
      <w:bookmarkEnd w:id="1669"/>
    </w:p>
    <w:p w:rsidR="00753E82" w:rsidRPr="007B3AA7" w:rsidRDefault="00753E82" w:rsidP="00753E82">
      <w:pPr>
        <w:pStyle w:val="Heading3"/>
        <w:rPr>
          <w:b w:val="0"/>
          <w:bCs w:val="0"/>
        </w:rPr>
      </w:pPr>
      <w:bookmarkStart w:id="1670" w:name="Rak_Ref389029207"/>
      <w:bookmarkStart w:id="1671" w:name="Rak_Ref389029207T"/>
      <w:bookmarkEnd w:id="1670"/>
      <w:r w:rsidRPr="007B3AA7">
        <w:rPr>
          <w:b w:val="0"/>
          <w:bCs w:val="0"/>
        </w:rPr>
        <w:t>A Full Disclosure Report (FDR</w:t>
      </w:r>
      <w:bookmarkStart w:id="1672" w:name="Xak820797"/>
      <w:bookmarkEnd w:id="1672"/>
      <w:r w:rsidRPr="007B3AA7">
        <w:rPr>
          <w:b w:val="0"/>
          <w:bCs w:val="0"/>
        </w:rPr>
        <w:t>)</w:t>
      </w:r>
      <w:r>
        <w:rPr>
          <w:b w:val="0"/>
          <w:bCs w:val="0"/>
        </w:rPr>
        <w:t xml:space="preserve"> in </w:t>
      </w:r>
      <w:proofErr w:type="spellStart"/>
      <w:r>
        <w:rPr>
          <w:b w:val="0"/>
          <w:bCs w:val="0"/>
        </w:rPr>
        <w:t>pdf</w:t>
      </w:r>
      <w:proofErr w:type="spellEnd"/>
      <w:r>
        <w:rPr>
          <w:b w:val="0"/>
          <w:bCs w:val="0"/>
        </w:rPr>
        <w:t xml:space="preserve"> format,</w:t>
      </w:r>
      <w:r w:rsidRPr="007B3AA7">
        <w:rPr>
          <w:b w:val="0"/>
          <w:bCs w:val="0"/>
        </w:rPr>
        <w:t xml:space="preserve"> Executive Summary</w:t>
      </w:r>
      <w:bookmarkStart w:id="1673" w:name="Xak820799"/>
      <w:bookmarkEnd w:id="1673"/>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674" w:name="Rak_Ref389029207P"/>
      <w:bookmarkEnd w:id="1671"/>
      <w:r w:rsidR="000E1EE1" w:rsidRPr="007B3AA7">
        <w:rPr>
          <w:b w:val="0"/>
          <w:bCs w:val="0"/>
          <w:vanish/>
        </w:rPr>
        <w:fldChar w:fldCharType="begin" w:fldLock="1"/>
      </w:r>
      <w:r w:rsidRPr="007B3AA7">
        <w:rPr>
          <w:b w:val="0"/>
          <w:bCs w:val="0"/>
          <w:vanish/>
        </w:rPr>
        <w:instrText xml:space="preserve">PAGEREF Rak_Ref389029207 \h  \* MERGEFORMAT </w:instrText>
      </w:r>
      <w:r w:rsidR="000E1EE1" w:rsidRPr="007B3AA7">
        <w:rPr>
          <w:b w:val="0"/>
          <w:bCs w:val="0"/>
          <w:vanish/>
        </w:rPr>
      </w:r>
      <w:r w:rsidR="000E1EE1" w:rsidRPr="007B3AA7">
        <w:rPr>
          <w:b w:val="0"/>
          <w:bCs w:val="0"/>
          <w:vanish/>
        </w:rPr>
        <w:fldChar w:fldCharType="separate"/>
      </w:r>
      <w:r w:rsidRPr="007B3AA7">
        <w:rPr>
          <w:b w:val="0"/>
          <w:bCs w:val="0"/>
          <w:vanish/>
        </w:rPr>
        <w:t>119</w:t>
      </w:r>
      <w:r w:rsidR="000E1EE1" w:rsidRPr="007B3AA7">
        <w:rPr>
          <w:b w:val="0"/>
          <w:bCs w:val="0"/>
          <w:vanish/>
        </w:rPr>
        <w:fldChar w:fldCharType="end"/>
      </w:r>
      <w:bookmarkEnd w:id="1674"/>
      <w:r w:rsidR="000E1EE1" w:rsidRPr="007B3AA7">
        <w:rPr>
          <w:b w:val="0"/>
          <w:bCs w:val="0"/>
          <w:vanish/>
        </w:rPr>
        <w:fldChar w:fldCharType="begin"/>
      </w:r>
      <w:r w:rsidRPr="007B3AA7">
        <w:rPr>
          <w:b w:val="0"/>
          <w:bCs w:val="0"/>
        </w:rPr>
        <w:instrText>xe "Full Disclosure Report"</w:instrText>
      </w:r>
      <w:r w:rsidR="000E1EE1" w:rsidRPr="007B3AA7">
        <w:rPr>
          <w:b w:val="0"/>
          <w:bCs w:val="0"/>
          <w:vanish/>
        </w:rPr>
        <w:fldChar w:fldCharType="end"/>
      </w:r>
      <w:r w:rsidR="000E1EE1" w:rsidRPr="007B3AA7">
        <w:rPr>
          <w:b w:val="0"/>
          <w:bCs w:val="0"/>
          <w:vanish/>
        </w:rPr>
        <w:fldChar w:fldCharType="begin"/>
      </w:r>
      <w:r w:rsidRPr="007B3AA7">
        <w:rPr>
          <w:b w:val="0"/>
          <w:bCs w:val="0"/>
        </w:rPr>
        <w:instrText>xe "Executive summary"</w:instrText>
      </w:r>
      <w:r w:rsidR="000E1EE1" w:rsidRPr="007B3AA7">
        <w:rPr>
          <w:b w:val="0"/>
          <w:bCs w:val="0"/>
          <w:vanish/>
        </w:rPr>
        <w:fldChar w:fldCharType="end"/>
      </w:r>
    </w:p>
    <w:p w:rsidR="00753E82" w:rsidRPr="007B3AA7" w:rsidRDefault="00753E82" w:rsidP="00753E82">
      <w:pPr>
        <w:pStyle w:val="Heading3"/>
        <w:rPr>
          <w:b w:val="0"/>
          <w:bCs w:val="0"/>
        </w:rPr>
      </w:pPr>
      <w:r w:rsidRPr="007B3AA7">
        <w:rPr>
          <w:b w:val="0"/>
          <w:bCs w:val="0"/>
        </w:rPr>
        <w:t>The intent of this disclosure</w:t>
      </w:r>
      <w:bookmarkStart w:id="1675" w:name="Xak820803"/>
      <w:bookmarkEnd w:id="1675"/>
      <w:r w:rsidR="000E1EE1" w:rsidRPr="007B3AA7">
        <w:rPr>
          <w:b w:val="0"/>
          <w:bCs w:val="0"/>
        </w:rPr>
        <w:fldChar w:fldCharType="begin"/>
      </w:r>
      <w:r w:rsidRPr="007B3AA7">
        <w:rPr>
          <w:b w:val="0"/>
          <w:bCs w:val="0"/>
        </w:rPr>
        <w:instrText>xe "Full Disclosure Report"</w:instrText>
      </w:r>
      <w:r w:rsidR="000E1EE1"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rsidR="00753E82" w:rsidRDefault="00753E82" w:rsidP="00753E82">
      <w:pPr>
        <w:pStyle w:val="Heading2"/>
      </w:pPr>
      <w:bookmarkStart w:id="1676" w:name="Rak_Ref389561104"/>
      <w:bookmarkStart w:id="1677" w:name="Rak_Ref389561104T"/>
      <w:bookmarkStart w:id="1678" w:name="_Toc149484568"/>
      <w:bookmarkEnd w:id="1676"/>
      <w:r>
        <w:t>Format Guidelines</w:t>
      </w:r>
      <w:bookmarkStart w:id="1679" w:name="Rak_Ref389561104P"/>
      <w:bookmarkEnd w:id="1677"/>
      <w:bookmarkEnd w:id="1678"/>
      <w:r w:rsidR="000E1EE1">
        <w:rPr>
          <w:vanish/>
        </w:rPr>
        <w:fldChar w:fldCharType="begin" w:fldLock="1"/>
      </w:r>
      <w:r>
        <w:rPr>
          <w:vanish/>
        </w:rPr>
        <w:instrText xml:space="preserve">PAGEREF Rak_Ref389561104 \h  \* MERGEFORMAT </w:instrText>
      </w:r>
      <w:r w:rsidR="000E1EE1">
        <w:rPr>
          <w:vanish/>
        </w:rPr>
      </w:r>
      <w:r w:rsidR="000E1EE1">
        <w:rPr>
          <w:vanish/>
        </w:rPr>
        <w:fldChar w:fldCharType="separate"/>
      </w:r>
      <w:r>
        <w:rPr>
          <w:vanish/>
        </w:rPr>
        <w:t>119</w:t>
      </w:r>
      <w:r w:rsidR="000E1EE1">
        <w:rPr>
          <w:vanish/>
        </w:rPr>
        <w:fldChar w:fldCharType="end"/>
      </w:r>
      <w:bookmarkEnd w:id="1679"/>
    </w:p>
    <w:p w:rsidR="00753E82" w:rsidRPr="007B3AA7" w:rsidRDefault="00753E82" w:rsidP="00753E82">
      <w:pPr>
        <w:pStyle w:val="Heading3"/>
        <w:rPr>
          <w:b w:val="0"/>
          <w:bCs w:val="0"/>
        </w:rPr>
      </w:pPr>
      <w:r w:rsidRPr="007B3AA7">
        <w:rPr>
          <w:b w:val="0"/>
          <w:bCs w:val="0"/>
        </w:rPr>
        <w:t>While established practice or practical limitations may cause a particular benchmark disclosure</w:t>
      </w:r>
      <w:bookmarkStart w:id="1680" w:name="Xak820813"/>
      <w:bookmarkEnd w:id="1680"/>
      <w:r w:rsidR="000E1EE1" w:rsidRPr="007B3AA7">
        <w:rPr>
          <w:b w:val="0"/>
          <w:bCs w:val="0"/>
        </w:rPr>
        <w:fldChar w:fldCharType="begin"/>
      </w:r>
      <w:r w:rsidRPr="007B3AA7">
        <w:rPr>
          <w:b w:val="0"/>
          <w:bCs w:val="0"/>
        </w:rPr>
        <w:instrText>xe "Full Disclosure Report"</w:instrText>
      </w:r>
      <w:r w:rsidR="000E1EE1"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rsidR="00753E82" w:rsidRPr="007B3AA7" w:rsidRDefault="00753E82" w:rsidP="00753E82">
      <w:pPr>
        <w:pStyle w:val="Heading3"/>
        <w:rPr>
          <w:b w:val="0"/>
          <w:bCs w:val="0"/>
        </w:rPr>
      </w:pPr>
      <w:r w:rsidRPr="007B3AA7">
        <w:rPr>
          <w:b w:val="0"/>
          <w:bCs w:val="0"/>
        </w:rPr>
        <w:t>The Executive Summary</w:t>
      </w:r>
      <w:bookmarkStart w:id="1681" w:name="Xak820819"/>
      <w:bookmarkEnd w:id="1681"/>
      <w:r w:rsidR="000E1EE1" w:rsidRPr="007B3AA7">
        <w:rPr>
          <w:b w:val="0"/>
          <w:bCs w:val="0"/>
        </w:rPr>
        <w:fldChar w:fldCharType="begin"/>
      </w:r>
      <w:r w:rsidRPr="007B3AA7">
        <w:rPr>
          <w:b w:val="0"/>
          <w:bCs w:val="0"/>
        </w:rPr>
        <w:instrText>xe "Executive summary"</w:instrText>
      </w:r>
      <w:r w:rsidR="000E1EE1" w:rsidRPr="007B3AA7">
        <w:rPr>
          <w:b w:val="0"/>
          <w:bCs w:val="0"/>
        </w:rPr>
        <w:fldChar w:fldCharType="end"/>
      </w:r>
      <w:r w:rsidRPr="007B3AA7">
        <w:rPr>
          <w:b w:val="0"/>
          <w:bCs w:val="0"/>
        </w:rPr>
        <w:t xml:space="preserve"> must be included near the beginning of the full disclosure</w:t>
      </w:r>
      <w:bookmarkStart w:id="1682" w:name="Xak820821"/>
      <w:bookmarkEnd w:id="1682"/>
      <w:r w:rsidR="000E1EE1" w:rsidRPr="007B3AA7">
        <w:rPr>
          <w:b w:val="0"/>
          <w:bCs w:val="0"/>
        </w:rPr>
        <w:fldChar w:fldCharType="begin"/>
      </w:r>
      <w:r w:rsidRPr="007B3AA7">
        <w:rPr>
          <w:b w:val="0"/>
          <w:bCs w:val="0"/>
        </w:rPr>
        <w:instrText>xe "Full Disclosure Report"</w:instrText>
      </w:r>
      <w:r w:rsidR="000E1EE1" w:rsidRPr="007B3AA7">
        <w:rPr>
          <w:b w:val="0"/>
          <w:bCs w:val="0"/>
        </w:rPr>
        <w:fldChar w:fldCharType="end"/>
      </w:r>
      <w:r w:rsidRPr="007B3AA7">
        <w:rPr>
          <w:b w:val="0"/>
          <w:bCs w:val="0"/>
        </w:rPr>
        <w:t xml:space="preserve"> report.</w:t>
      </w:r>
    </w:p>
    <w:p w:rsidR="00753E82" w:rsidRDefault="00753E82" w:rsidP="00753E82">
      <w:pPr>
        <w:pStyle w:val="Heading2"/>
      </w:pPr>
      <w:bookmarkStart w:id="1683" w:name="Rak_Ref389561083"/>
      <w:bookmarkStart w:id="1684" w:name="Rak_Ref389561083T"/>
      <w:bookmarkStart w:id="1685" w:name="_Toc149484569"/>
      <w:bookmarkEnd w:id="1683"/>
      <w:r>
        <w:t>Full Disclosure</w:t>
      </w:r>
      <w:bookmarkStart w:id="1686" w:name="Xak820829"/>
      <w:bookmarkEnd w:id="1686"/>
      <w:r>
        <w:t xml:space="preserve"> Report Contents and Supporting Files Archive</w:t>
      </w:r>
      <w:bookmarkStart w:id="1687" w:name="Rak_Ref389561083P"/>
      <w:bookmarkEnd w:id="1684"/>
      <w:bookmarkEnd w:id="1685"/>
      <w:r w:rsidR="000E1EE1">
        <w:rPr>
          <w:vanish/>
        </w:rPr>
        <w:fldChar w:fldCharType="begin" w:fldLock="1"/>
      </w:r>
      <w:r>
        <w:rPr>
          <w:vanish/>
        </w:rPr>
        <w:instrText xml:space="preserve">PAGEREF Rak_Ref389561083 \h  \* MERGEFORMAT </w:instrText>
      </w:r>
      <w:r w:rsidR="000E1EE1">
        <w:rPr>
          <w:vanish/>
        </w:rPr>
      </w:r>
      <w:r w:rsidR="000E1EE1">
        <w:rPr>
          <w:vanish/>
        </w:rPr>
        <w:fldChar w:fldCharType="separate"/>
      </w:r>
      <w:r>
        <w:rPr>
          <w:vanish/>
        </w:rPr>
        <w:t>119</w:t>
      </w:r>
      <w:r w:rsidR="000E1EE1">
        <w:rPr>
          <w:vanish/>
        </w:rPr>
        <w:fldChar w:fldCharType="end"/>
      </w:r>
      <w:bookmarkEnd w:id="1687"/>
      <w:r w:rsidR="000E1EE1">
        <w:rPr>
          <w:vanish/>
        </w:rPr>
        <w:fldChar w:fldCharType="begin"/>
      </w:r>
      <w:r>
        <w:instrText xml:space="preserve">  xe "Full Disclosure Report"</w:instrText>
      </w:r>
      <w:r w:rsidR="000E1EE1">
        <w:rPr>
          <w:vanish/>
        </w:rPr>
        <w:fldChar w:fldCharType="end"/>
      </w:r>
    </w:p>
    <w:p w:rsidR="00753E82" w:rsidRDefault="00753E82" w:rsidP="00753E82">
      <w:r>
        <w:t>The FDR</w:t>
      </w:r>
      <w:bookmarkStart w:id="1688" w:name="Xak820833"/>
      <w:bookmarkEnd w:id="1688"/>
      <w:r w:rsidR="000E1EE1">
        <w:fldChar w:fldCharType="begin"/>
      </w:r>
      <w:r>
        <w:instrText>xe "Full Disclosure Report"</w:instrText>
      </w:r>
      <w:r w:rsidR="000E1EE1">
        <w:fldChar w:fldCharType="end"/>
      </w:r>
      <w:r>
        <w:t xml:space="preserve"> should be sufficient to allow an interested reader to evaluate and, if necessary, recreate an implementation</w:t>
      </w:r>
      <w:bookmarkStart w:id="1689" w:name="Xak820835"/>
      <w:bookmarkEnd w:id="1689"/>
      <w:r w:rsidR="000E1EE1">
        <w:fldChar w:fldCharType="begin"/>
      </w:r>
      <w:r>
        <w:instrText>xe "Implementation Rules"</w:instrText>
      </w:r>
      <w:r w:rsidR="000E1EE1">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rsidR="00753E82" w:rsidRDefault="00753E82" w:rsidP="00753E82"/>
    <w:p w:rsidR="00753E82" w:rsidRDefault="00753E82" w:rsidP="00753E82">
      <w:pPr>
        <w:jc w:val="left"/>
        <w:textAlignment w:val="baseline"/>
        <w:rPr>
          <w:rFonts w:eastAsia="MS PGothic"/>
          <w:color w:val="000000"/>
          <w:szCs w:val="20"/>
        </w:rPr>
      </w:pPr>
      <w:r w:rsidRPr="00537137">
        <w:rPr>
          <w:rFonts w:eastAsia="MS PGothic"/>
          <w:color w:val="000000"/>
          <w:szCs w:val="20"/>
        </w:rPr>
        <w:t xml:space="preserve">The “Supporting Files Archive” </w:t>
      </w:r>
      <w:proofErr w:type="gramStart"/>
      <w:r w:rsidRPr="00537137">
        <w:rPr>
          <w:rFonts w:eastAsia="MS PGothic"/>
          <w:color w:val="000000"/>
          <w:szCs w:val="20"/>
        </w:rPr>
        <w:t>are</w:t>
      </w:r>
      <w:proofErr w:type="gramEnd"/>
      <w:r w:rsidRPr="00537137">
        <w:rPr>
          <w:rFonts w:eastAsia="MS PGothic"/>
          <w:color w:val="000000"/>
          <w:szCs w:val="20"/>
        </w:rPr>
        <w:t xml:space="preserv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w:t>
      </w:r>
      <w:r w:rsidR="00CE4BD6">
        <w:rPr>
          <w:rFonts w:eastAsia="MS PGothic"/>
          <w:color w:val="000000"/>
          <w:szCs w:val="20"/>
        </w:rPr>
        <w:t xml:space="preserve">(Graphical User Interface) </w:t>
      </w:r>
      <w:r w:rsidRPr="00537137">
        <w:rPr>
          <w:rFonts w:eastAsia="MS PGothic"/>
          <w:color w:val="000000"/>
          <w:szCs w:val="20"/>
        </w:rPr>
        <w:t>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step description of how to manipulate the GUI</w:t>
      </w:r>
      <w:r w:rsidR="00CE4BD6">
        <w:rPr>
          <w:rFonts w:eastAsia="MS PGothic"/>
          <w:color w:val="000000"/>
          <w:szCs w:val="20"/>
        </w:rPr>
        <w:t xml:space="preserve"> (e.g. a PDF document containing screen shots of each completed dialog just prior to clicking “ok” with clear instructions on how to bring up each dialog or window)</w:t>
      </w:r>
      <w:r w:rsidRPr="00537137">
        <w:rPr>
          <w:rFonts w:eastAsia="MS PGothic"/>
          <w:color w:val="000000"/>
          <w:szCs w:val="20"/>
        </w:rPr>
        <w:t xml:space="preserve">.  These archives will also contain all the output required to validate the result’s compliance with the specification. </w:t>
      </w:r>
    </w:p>
    <w:p w:rsidR="00753E82" w:rsidRPr="00537137" w:rsidRDefault="00753E82" w:rsidP="00753E82">
      <w:pPr>
        <w:jc w:val="left"/>
        <w:textAlignment w:val="baseline"/>
        <w:rPr>
          <w:rFonts w:ascii="Times" w:hAnsi="Times"/>
          <w:szCs w:val="20"/>
        </w:rPr>
      </w:pPr>
    </w:p>
    <w:p w:rsidR="00753E82" w:rsidRPr="00537137" w:rsidRDefault="00753E82" w:rsidP="00753E82">
      <w:pPr>
        <w:jc w:val="left"/>
        <w:textAlignment w:val="baseline"/>
        <w:rPr>
          <w:rFonts w:ascii="Times" w:hAnsi="Times"/>
          <w:szCs w:val="20"/>
        </w:rPr>
      </w:pPr>
      <w:r w:rsidRPr="00537137">
        <w:rPr>
          <w:rFonts w:eastAsia="MS PGothic"/>
          <w:color w:val="000000"/>
          <w:szCs w:val="20"/>
        </w:rPr>
        <w:t>The Supporting Files Archive should be split into three separate compressed files according to the following criteria:</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rsidR="00753E82" w:rsidRPr="00537137" w:rsidRDefault="00753E82" w:rsidP="00753E82">
      <w:pPr>
        <w:jc w:val="left"/>
        <w:textAlignment w:val="baseline"/>
        <w:rPr>
          <w:rFonts w:ascii="Times" w:hAnsi="Times"/>
          <w:szCs w:val="20"/>
        </w:rPr>
      </w:pPr>
    </w:p>
    <w:p w:rsidR="00753E82" w:rsidRPr="00537137" w:rsidRDefault="00753E82" w:rsidP="00753E82">
      <w:pPr>
        <w:jc w:val="left"/>
        <w:textAlignment w:val="baseline"/>
        <w:rPr>
          <w:rFonts w:ascii="Times" w:hAnsi="Times"/>
          <w:szCs w:val="20"/>
        </w:rPr>
      </w:pPr>
      <w:r w:rsidRPr="00537137">
        <w:rPr>
          <w:rFonts w:eastAsia="MS PGothic"/>
          <w:color w:val="000000"/>
          <w:szCs w:val="20"/>
        </w:rPr>
        <w:t xml:space="preserve">If </w:t>
      </w:r>
      <w:proofErr w:type="spellStart"/>
      <w:r w:rsidRPr="00537137">
        <w:rPr>
          <w:rFonts w:eastAsia="MS PGothic"/>
          <w:color w:val="000000"/>
          <w:szCs w:val="20"/>
        </w:rPr>
        <w:t>any one</w:t>
      </w:r>
      <w:proofErr w:type="spellEnd"/>
      <w:r w:rsidRPr="00537137">
        <w:rPr>
          <w:rFonts w:eastAsia="MS PGothic"/>
          <w:color w:val="000000"/>
          <w:szCs w:val="20"/>
        </w:rPr>
        <w:t xml:space="preserve"> compressed file will be greater than 2GB, it must be broken into multiple files, each of which is no greater than 2GB.  In this case, a sequence number must be appended to the appropriate filename above (e.g. run1result_1.zip, run1result_2.zip).</w:t>
      </w:r>
    </w:p>
    <w:p w:rsidR="00753E82" w:rsidRDefault="00753E82" w:rsidP="00753E82"/>
    <w:p w:rsidR="00753E82" w:rsidRDefault="00753E82" w:rsidP="00753E82">
      <w:pPr>
        <w:ind w:left="0"/>
      </w:pPr>
    </w:p>
    <w:p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690" w:name="Xak820841"/>
      <w:bookmarkEnd w:id="1690"/>
      <w:r w:rsidR="000E1EE1">
        <w:fldChar w:fldCharType="begin"/>
      </w:r>
      <w:r>
        <w:instrText>xe "Full Disclosure Report"</w:instrText>
      </w:r>
      <w:r w:rsidR="000E1EE1">
        <w:fldChar w:fldCharType="end"/>
      </w:r>
      <w:r>
        <w:t>.</w:t>
      </w:r>
    </w:p>
    <w:p w:rsidR="00753E82" w:rsidRDefault="00753E82" w:rsidP="00753E82">
      <w:r>
        <w:lastRenderedPageBreak/>
        <w:t>The order and titles of sections in the test sponsor</w:t>
      </w:r>
      <w:bookmarkStart w:id="1691" w:name="Xak820845"/>
      <w:bookmarkEnd w:id="1691"/>
      <w:r w:rsidR="000E1EE1">
        <w:fldChar w:fldCharType="begin"/>
      </w:r>
      <w:r>
        <w:instrText>xe "Test sponsor"</w:instrText>
      </w:r>
      <w:r w:rsidR="000E1EE1">
        <w:fldChar w:fldCharType="end"/>
      </w:r>
      <w:r>
        <w:t>'s full disclosure</w:t>
      </w:r>
      <w:bookmarkStart w:id="1692" w:name="Xak820847"/>
      <w:bookmarkEnd w:id="1692"/>
      <w:r w:rsidR="000E1EE1">
        <w:fldChar w:fldCharType="begin"/>
      </w:r>
      <w:r>
        <w:instrText>xe "Full Disclosure Report"</w:instrText>
      </w:r>
      <w:r w:rsidR="000E1EE1">
        <w:fldChar w:fldCharType="end"/>
      </w:r>
      <w:r>
        <w:t xml:space="preserve"> report must correspond with the order and titles of sections from the TPC-H standard specification (i.e., this document).</w:t>
      </w:r>
    </w:p>
    <w:p w:rsidR="00753E82" w:rsidRDefault="00753E82" w:rsidP="00753E82">
      <w:r>
        <w:t>Comment: The purpose of disclosing Supporting Files is to show how the hardware and software is changed from their defaults to reproduce the benchmark result.</w:t>
      </w:r>
    </w:p>
    <w:p w:rsidR="00753E82" w:rsidRDefault="00753E82" w:rsidP="00753E82">
      <w:pPr>
        <w:pStyle w:val="Heading3"/>
      </w:pPr>
      <w:r>
        <w:t>General Items</w:t>
      </w:r>
    </w:p>
    <w:p w:rsidR="00753E82" w:rsidRDefault="00753E82" w:rsidP="00753E82">
      <w:pPr>
        <w:pStyle w:val="Heading4"/>
      </w:pPr>
      <w:r>
        <w:t>A statement identifying the benchmark sponsor</w:t>
      </w:r>
      <w:bookmarkStart w:id="1693" w:name="Xak820855"/>
      <w:bookmarkEnd w:id="1693"/>
      <w:r w:rsidR="000E1EE1">
        <w:fldChar w:fldCharType="begin"/>
      </w:r>
      <w:r>
        <w:instrText>xe "Test sponsor"</w:instrText>
      </w:r>
      <w:r w:rsidR="000E1EE1">
        <w:fldChar w:fldCharType="end"/>
      </w:r>
      <w:r>
        <w:t>(s) and other participating companies must be provided.</w:t>
      </w:r>
    </w:p>
    <w:p w:rsidR="00753E82" w:rsidRDefault="00753E82" w:rsidP="00753E82">
      <w:pPr>
        <w:pStyle w:val="Heading4"/>
      </w:pPr>
      <w:r>
        <w:t>Settings must be provided for all customer-tunable parameters and options that have been changed from the defaults found in actual products, including but not limited to:</w:t>
      </w:r>
    </w:p>
    <w:p w:rsidR="00753E82" w:rsidRDefault="00753E82" w:rsidP="00753E82">
      <w:pPr>
        <w:pStyle w:val="Bullets"/>
      </w:pPr>
      <w:r>
        <w:t>Database tuning options;</w:t>
      </w:r>
    </w:p>
    <w:p w:rsidR="00753E82" w:rsidRDefault="00753E82" w:rsidP="00753E82">
      <w:pPr>
        <w:pStyle w:val="Bullets"/>
      </w:pPr>
      <w:r>
        <w:t>Optimizer</w:t>
      </w:r>
      <w:bookmarkStart w:id="1694" w:name="Xak820863"/>
      <w:bookmarkEnd w:id="1694"/>
      <w:r w:rsidR="000E1EE1">
        <w:fldChar w:fldCharType="begin"/>
      </w:r>
      <w:r>
        <w:instrText>xe "Optimizer"</w:instrText>
      </w:r>
      <w:r w:rsidR="000E1EE1">
        <w:fldChar w:fldCharType="end"/>
      </w:r>
      <w:r>
        <w:t>/Query execution options;</w:t>
      </w:r>
    </w:p>
    <w:p w:rsidR="00753E82" w:rsidRDefault="00753E82" w:rsidP="00753E82">
      <w:pPr>
        <w:pStyle w:val="Bullets"/>
      </w:pPr>
      <w:r>
        <w:t>Query processing tool/language configuration parameters;</w:t>
      </w:r>
    </w:p>
    <w:p w:rsidR="00753E82" w:rsidRDefault="00753E82" w:rsidP="00753E82">
      <w:pPr>
        <w:pStyle w:val="Bullets"/>
      </w:pPr>
      <w:r>
        <w:t>Recovery/commit options;</w:t>
      </w:r>
    </w:p>
    <w:p w:rsidR="00753E82" w:rsidRDefault="00753E82" w:rsidP="00753E82">
      <w:pPr>
        <w:pStyle w:val="Bullets"/>
      </w:pPr>
      <w:r>
        <w:t>Consistency</w:t>
      </w:r>
      <w:bookmarkStart w:id="1695" w:name="Xak820871"/>
      <w:bookmarkStart w:id="1696" w:name="Xak820873"/>
      <w:bookmarkEnd w:id="1695"/>
      <w:bookmarkEnd w:id="1696"/>
      <w:r w:rsidR="000E1EE1">
        <w:fldChar w:fldCharType="begin"/>
      </w:r>
      <w:r>
        <w:instrText>xe "ACID:Consistency"</w:instrText>
      </w:r>
      <w:r w:rsidR="000E1EE1">
        <w:fldChar w:fldCharType="end"/>
      </w:r>
      <w:r w:rsidR="000E1EE1">
        <w:fldChar w:fldCharType="begin"/>
      </w:r>
      <w:r>
        <w:instrText>xe "Consistency"</w:instrText>
      </w:r>
      <w:r w:rsidR="000E1EE1">
        <w:fldChar w:fldCharType="end"/>
      </w:r>
      <w:r>
        <w:t>/locking</w:t>
      </w:r>
      <w:bookmarkStart w:id="1697" w:name="Xak820875"/>
      <w:bookmarkEnd w:id="1697"/>
      <w:r w:rsidR="000E1EE1">
        <w:fldChar w:fldCharType="begin"/>
      </w:r>
      <w:r>
        <w:instrText>xe "Locking"</w:instrText>
      </w:r>
      <w:r w:rsidR="000E1EE1">
        <w:fldChar w:fldCharType="end"/>
      </w:r>
      <w:r>
        <w:t xml:space="preserve"> options;</w:t>
      </w:r>
    </w:p>
    <w:p w:rsidR="00753E82" w:rsidRDefault="00753E82" w:rsidP="00753E82">
      <w:pPr>
        <w:pStyle w:val="Bullets"/>
      </w:pPr>
      <w:r>
        <w:t>Operating system and configuration parameters;</w:t>
      </w:r>
    </w:p>
    <w:p w:rsidR="00753E82" w:rsidRDefault="00753E82" w:rsidP="00753E82">
      <w:pPr>
        <w:pStyle w:val="Bullets"/>
      </w:pPr>
      <w:r>
        <w:t>Configuration parameters and options for any other software component incorporated into the pricing</w:t>
      </w:r>
      <w:bookmarkStart w:id="1698" w:name="Xak820881"/>
      <w:bookmarkEnd w:id="1698"/>
      <w:r w:rsidR="000E1EE1">
        <w:fldChar w:fldCharType="begin"/>
      </w:r>
      <w:r>
        <w:instrText>xe "Pricing"</w:instrText>
      </w:r>
      <w:r w:rsidR="000E1EE1">
        <w:fldChar w:fldCharType="end"/>
      </w:r>
      <w:r>
        <w:t xml:space="preserve"> struc</w:t>
      </w:r>
      <w:r>
        <w:softHyphen/>
        <w:t>ture;</w:t>
      </w:r>
    </w:p>
    <w:p w:rsidR="00753E82" w:rsidRDefault="00753E82" w:rsidP="00753E82">
      <w:pPr>
        <w:pStyle w:val="Bullets"/>
      </w:pPr>
      <w:r>
        <w:t>Compiler optimization</w:t>
      </w:r>
      <w:bookmarkStart w:id="1699" w:name="Xak820885"/>
      <w:bookmarkEnd w:id="1699"/>
      <w:r w:rsidR="000E1EE1">
        <w:fldChar w:fldCharType="begin"/>
      </w:r>
      <w:r>
        <w:instrText>xe "Optimization"</w:instrText>
      </w:r>
      <w:r w:rsidR="000E1EE1">
        <w:fldChar w:fldCharType="end"/>
      </w:r>
      <w:r>
        <w:t xml:space="preserve"> options.</w:t>
      </w:r>
    </w:p>
    <w:p w:rsidR="00753E82" w:rsidRDefault="00753E82" w:rsidP="00753E82">
      <w:r>
        <w:rPr>
          <w:b/>
          <w:bCs/>
        </w:rPr>
        <w:t>Comment 1</w:t>
      </w:r>
      <w:r>
        <w:t>: In the event that some parameters and options are set multiple times, it must be easily discernible by an interested reader when the parameter or option was modified and what new value it received each time.</w:t>
      </w:r>
    </w:p>
    <w:p w:rsidR="00753E82" w:rsidRDefault="00753E82" w:rsidP="00753E82"/>
    <w:p w:rsidR="00753E82" w:rsidRDefault="00753E82" w:rsidP="00753E82">
      <w:r>
        <w:rPr>
          <w:b/>
          <w:bCs/>
        </w:rPr>
        <w:t>Comment 2</w:t>
      </w:r>
      <w:r>
        <w:t>: This requirement can be satisfied by providing a full list of all parameters and options, as long as all those that have been modified from their default values have been clearly identified and these parameters and options are only set once.</w:t>
      </w:r>
    </w:p>
    <w:p w:rsidR="00753E82" w:rsidRDefault="00753E82" w:rsidP="00753E82">
      <w:pPr>
        <w:pStyle w:val="Heading4"/>
      </w:pPr>
      <w:r>
        <w:t>Explicit response to individual disclosure</w:t>
      </w:r>
      <w:bookmarkStart w:id="1700" w:name="Xak820893"/>
      <w:bookmarkEnd w:id="1700"/>
      <w:r w:rsidR="000E1EE1">
        <w:fldChar w:fldCharType="begin"/>
      </w:r>
      <w:r>
        <w:instrText>xe "Full Disclosure Report"</w:instrText>
      </w:r>
      <w:r w:rsidR="000E1EE1">
        <w:fldChar w:fldCharType="end"/>
      </w:r>
      <w:r>
        <w:t xml:space="preserve"> requirements specified in the body of earlier sections of this document must be provided.</w:t>
      </w:r>
    </w:p>
    <w:p w:rsidR="00753E82" w:rsidRDefault="00753E82" w:rsidP="00753E82">
      <w:pPr>
        <w:pStyle w:val="Heading4"/>
      </w:pPr>
      <w:r>
        <w:t>Diagrams of both measured and priced configuration</w:t>
      </w:r>
      <w:bookmarkStart w:id="1701" w:name="Xak820897"/>
      <w:bookmarkEnd w:id="1701"/>
      <w:r w:rsidR="000E1EE1">
        <w:fldChar w:fldCharType="begin"/>
      </w:r>
      <w:r>
        <w:instrText>xe "Priced Configuration"</w:instrText>
      </w:r>
      <w:r w:rsidR="000E1EE1">
        <w:fldChar w:fldCharType="end"/>
      </w:r>
      <w:r>
        <w:t>s must be provided, accompanied by a description of the differ</w:t>
      </w:r>
      <w:r>
        <w:softHyphen/>
        <w:t>ences. This includes, but is not limited to:</w:t>
      </w:r>
    </w:p>
    <w:p w:rsidR="00753E82" w:rsidRDefault="00753E82" w:rsidP="00753E82">
      <w:pPr>
        <w:pStyle w:val="Bullets"/>
      </w:pPr>
      <w:r>
        <w:t>Total number of nodes used, total number and type of processors used/total number of cores used/total number of threads used (including sizes of L2 and L3 caches);</w:t>
      </w:r>
    </w:p>
    <w:p w:rsidR="00753E82" w:rsidRDefault="00753E82" w:rsidP="00753E82">
      <w:pPr>
        <w:pStyle w:val="Bullets"/>
      </w:pPr>
      <w:r>
        <w:t>Size of allocated memory, and any specific mapping/partitioning</w:t>
      </w:r>
      <w:bookmarkStart w:id="1702" w:name="Xak820903"/>
      <w:bookmarkEnd w:id="1702"/>
      <w:r w:rsidR="000E1EE1">
        <w:fldChar w:fldCharType="begin"/>
      </w:r>
      <w:r>
        <w:instrText>xe "Partitioning"</w:instrText>
      </w:r>
      <w:r w:rsidR="000E1EE1">
        <w:fldChar w:fldCharType="end"/>
      </w:r>
      <w:r>
        <w:t xml:space="preserve"> of memory unique to the test;</w:t>
      </w:r>
    </w:p>
    <w:p w:rsidR="00753E82" w:rsidRDefault="00753E82" w:rsidP="00753E82">
      <w:pPr>
        <w:pStyle w:val="Bullets"/>
      </w:pPr>
      <w:r>
        <w:t>Number and type of disk units (and controllers, if applicable);</w:t>
      </w:r>
    </w:p>
    <w:p w:rsidR="00753E82" w:rsidRDefault="00753E82" w:rsidP="00753E82">
      <w:pPr>
        <w:pStyle w:val="Bullets"/>
      </w:pPr>
      <w:r>
        <w:t>Number of channels or bus connections to disk units, including their protocol type;</w:t>
      </w:r>
    </w:p>
    <w:p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703" w:name="Xak820911"/>
      <w:bookmarkEnd w:id="1703"/>
      <w:r w:rsidR="000E1EE1">
        <w:fldChar w:fldCharType="begin"/>
      </w:r>
      <w:r>
        <w:instrText>xe "Pricing"</w:instrText>
      </w:r>
      <w:r w:rsidR="000E1EE1">
        <w:fldChar w:fldCharType="end"/>
      </w:r>
      <w:r>
        <w:t xml:space="preserve"> structure;</w:t>
      </w:r>
    </w:p>
    <w:p w:rsidR="00753E82" w:rsidRDefault="00753E82" w:rsidP="00753E82">
      <w:pPr>
        <w:pStyle w:val="Bullets"/>
      </w:pPr>
      <w:r>
        <w:t>Type and the run-time execution location of software components (e.g., DBMS, query processing tools/lan</w:t>
      </w:r>
      <w:r>
        <w:softHyphen/>
        <w:t>guages, middleware components, software drivers, etc.).</w:t>
      </w:r>
    </w:p>
    <w:p w:rsidR="00753E82" w:rsidRDefault="00753E82" w:rsidP="00753E82">
      <w:r>
        <w:t>The following sample diagram illustrates a measured benchmark configuration using Ethernet, an external driver, and four processors each with two cores and four threads per node in the SUT</w:t>
      </w:r>
      <w:bookmarkStart w:id="1704" w:name="Xak820917"/>
      <w:bookmarkEnd w:id="1704"/>
      <w:r w:rsidR="000E1EE1">
        <w:fldChar w:fldCharType="begin"/>
      </w:r>
      <w:r>
        <w:instrText>xe "SUT"</w:instrText>
      </w:r>
      <w:r w:rsidR="000E1EE1">
        <w:fldChar w:fldCharType="end"/>
      </w:r>
      <w:r>
        <w:t>. Note that this diagram does not depict or imply any optimal configuration for the TPC-H benchmark measurement.</w:t>
      </w:r>
    </w:p>
    <w:p w:rsidR="00753E82" w:rsidRDefault="00753E82" w:rsidP="00753E82">
      <w:pPr>
        <w:pStyle w:val="Caption"/>
        <w:widowControl/>
      </w:pPr>
      <w:r>
        <w:t>Figure 1: Sample Configuration Diagram (the front system box describes one node)</w:t>
      </w:r>
    </w:p>
    <w:p w:rsidR="00753E82" w:rsidRDefault="0033187C" w:rsidP="00753E82">
      <w:pPr>
        <w:pStyle w:val="Picture"/>
      </w:pPr>
      <w:r>
        <w:rPr>
          <w:noProof/>
        </w:rPr>
        <w:lastRenderedPageBreak/>
        <w:drawing>
          <wp:inline distT="0" distB="0" distL="0" distR="0">
            <wp:extent cx="4126865" cy="2298065"/>
            <wp:effectExtent l="19050" t="0" r="698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cstate="print"/>
                    <a:srcRect/>
                    <a:stretch>
                      <a:fillRect/>
                    </a:stretch>
                  </pic:blipFill>
                  <pic:spPr bwMode="auto">
                    <a:xfrm>
                      <a:off x="0" y="0"/>
                      <a:ext cx="4126865" cy="2298065"/>
                    </a:xfrm>
                    <a:prstGeom prst="rect">
                      <a:avLst/>
                    </a:prstGeom>
                    <a:noFill/>
                    <a:ln w="9525">
                      <a:noFill/>
                      <a:miter lim="800000"/>
                      <a:headEnd/>
                      <a:tailEnd/>
                    </a:ln>
                  </pic:spPr>
                </pic:pic>
              </a:graphicData>
            </a:graphic>
          </wp:inline>
        </w:drawing>
      </w:r>
    </w:p>
    <w:p w:rsidR="00753E82" w:rsidRDefault="00753E82" w:rsidP="00753E82">
      <w:r>
        <w:t xml:space="preserve">LAN: Ethernet using </w:t>
      </w:r>
      <w:proofErr w:type="spellStart"/>
      <w:r>
        <w:t>NETplus</w:t>
      </w:r>
      <w:proofErr w:type="spellEnd"/>
      <w:r>
        <w:t xml:space="preserve"> routers</w:t>
      </w:r>
    </w:p>
    <w:p w:rsidR="00753E82" w:rsidRDefault="00753E82" w:rsidP="00753E82">
      <w:r>
        <w:t xml:space="preserve">Total number of nodes used/total number of processors used/total number of cores used/total number of threads used: </w:t>
      </w:r>
    </w:p>
    <w:p w:rsidR="00753E82" w:rsidRDefault="00753E82" w:rsidP="00753E82">
      <w:pPr>
        <w:ind w:left="1440"/>
      </w:pPr>
      <w:r>
        <w:t xml:space="preserve">4/16/32/64 x a243DX 3GHz with 4 </w:t>
      </w:r>
      <w:proofErr w:type="spellStart"/>
      <w:r>
        <w:t>MByte</w:t>
      </w:r>
      <w:proofErr w:type="spellEnd"/>
      <w:r>
        <w:t xml:space="preserve"> Second Level Cache</w:t>
      </w:r>
    </w:p>
    <w:p w:rsidR="00753E82" w:rsidRDefault="00753E82" w:rsidP="00753E82">
      <w:pPr>
        <w:ind w:left="1440"/>
      </w:pPr>
      <w:r>
        <w:t>4 gigabyte of main memory</w:t>
      </w:r>
    </w:p>
    <w:p w:rsidR="00753E82" w:rsidRDefault="00753E82" w:rsidP="00753E82">
      <w:pPr>
        <w:ind w:left="1440"/>
      </w:pPr>
      <w:r>
        <w:t>16 x SCSI-2 Fast Controllers</w:t>
      </w:r>
    </w:p>
    <w:p w:rsidR="00753E82" w:rsidRDefault="00753E82" w:rsidP="00753E82">
      <w:pPr>
        <w:ind w:left="1440"/>
      </w:pPr>
      <w:r>
        <w:t>Disk: 96 x 2.1 gigabyte SCSI-2 drives</w:t>
      </w:r>
    </w:p>
    <w:p w:rsidR="00753E82" w:rsidRDefault="00753E82" w:rsidP="00753E82"/>
    <w:p w:rsidR="00753E82" w:rsidRDefault="00753E82" w:rsidP="00753E82">
      <w:r>
        <w:rPr>
          <w:b/>
          <w:bCs/>
        </w:rPr>
        <w:t>Comment</w:t>
      </w:r>
      <w:r>
        <w:t>: Detailed diagrams for system configurations and architectures can vary widely, and it is impossible to provide exact guidelines suitable for all implementation</w:t>
      </w:r>
      <w:bookmarkStart w:id="1705" w:name="Xak820930"/>
      <w:bookmarkEnd w:id="1705"/>
      <w:r w:rsidR="000E1EE1">
        <w:fldChar w:fldCharType="begin"/>
      </w:r>
      <w:r>
        <w:instrText>xe "Implementation Rules"</w:instrText>
      </w:r>
      <w:r w:rsidR="000E1EE1">
        <w:fldChar w:fldCharType="end"/>
      </w:r>
      <w:r>
        <w:t>s. The intent here is to describe the system components and connections in sufficient detail to allow independent reconstruction of the measurement environment.  This exam</w:t>
      </w:r>
      <w:r>
        <w:softHyphen/>
        <w:t>ple diagram shows homogeneous nodes.  This does not preclude tests sponsors from using heterogeneous nodes as long as the system diagram reflects the correct system configuration.</w:t>
      </w:r>
    </w:p>
    <w:p w:rsidR="00753E82" w:rsidRDefault="00753E82" w:rsidP="00753E82"/>
    <w:p w:rsidR="00753E82" w:rsidRDefault="00753E82" w:rsidP="00753E82">
      <w:pPr>
        <w:pStyle w:val="Heading3"/>
      </w:pPr>
      <w:r>
        <w:t>Supporting Files Index Table</w:t>
      </w:r>
    </w:p>
    <w:p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rsidR="00753E82" w:rsidRDefault="00753E82" w:rsidP="00753E82">
      <w:pPr>
        <w:spacing w:line="192" w:lineRule="auto"/>
        <w:ind w:left="1166" w:hanging="446"/>
        <w:jc w:val="left"/>
        <w:textAlignment w:val="baseline"/>
        <w:rPr>
          <w:szCs w:val="20"/>
        </w:rPr>
      </w:pPr>
    </w:p>
    <w:p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If there are no supporting files or directories provided then the description column must indicate that there is no supporting file and the pathname column must be left blank</w:t>
      </w:r>
    </w:p>
    <w:p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980"/>
        <w:gridCol w:w="1998"/>
        <w:gridCol w:w="1820"/>
        <w:gridCol w:w="3944"/>
      </w:tblGrid>
      <w:tr w:rsidR="00753E82">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6"/>
              <w:rPr>
                <w:rStyle w:val="es-FontHeader"/>
              </w:rPr>
            </w:pPr>
            <w:r>
              <w:rPr>
                <w:rStyle w:val="es-FontHeader"/>
              </w:rPr>
              <w:t>Pathname</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1</w:t>
            </w:r>
          </w:p>
        </w:tc>
        <w:tc>
          <w:tcPr>
            <w:tcW w:w="1998" w:type="dxa"/>
            <w:shd w:val="clear" w:color="auto" w:fill="FFFFFF"/>
            <w:vAlign w:val="center"/>
          </w:tcPr>
          <w:p w:rsidR="00753E82" w:rsidRDefault="00753E82" w:rsidP="00753E82">
            <w:pPr>
              <w:pStyle w:val="es-TableCell-Left"/>
              <w:ind w:left="0"/>
            </w:pPr>
            <w:r>
              <w:t>Partitioning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/Clause1/Partitioning/</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OS Tunable Parameters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/Clause1/OStune.txt</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2</w:t>
            </w:r>
          </w:p>
        </w:tc>
        <w:tc>
          <w:tcPr>
            <w:tcW w:w="1998" w:type="dxa"/>
            <w:shd w:val="clear" w:color="auto" w:fill="FFFFFF"/>
            <w:vAlign w:val="center"/>
          </w:tcPr>
          <w:p w:rsidR="00753E82" w:rsidRDefault="00753E82" w:rsidP="00753E82">
            <w:pPr>
              <w:pStyle w:val="es-TableCell-Left"/>
              <w:ind w:left="0"/>
            </w:pPr>
            <w:r>
              <w:t>QGEN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/Clause2/QGEN.txt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Minor query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/Clause2/MinorQuery.txt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Code Style Usage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/Clause2/CodeStyle.txt</w:t>
            </w:r>
          </w:p>
        </w:tc>
      </w:tr>
      <w:tr w:rsidR="00753E82">
        <w:trPr>
          <w:cantSplit/>
          <w:trHeight w:val="372"/>
        </w:trPr>
        <w:tc>
          <w:tcPr>
            <w:tcW w:w="980" w:type="dxa"/>
            <w:vMerge w:val="restart"/>
            <w:shd w:val="clear" w:color="auto" w:fill="FFFFFF"/>
            <w:tcMar>
              <w:left w:w="158" w:type="dxa"/>
              <w:right w:w="158" w:type="dxa"/>
            </w:tcMar>
            <w:vAlign w:val="center"/>
          </w:tcPr>
          <w:p w:rsidR="00753E82" w:rsidRDefault="00753E82" w:rsidP="00753E82">
            <w:pPr>
              <w:pStyle w:val="es-TableCell-Left"/>
            </w:pPr>
            <w:r>
              <w:lastRenderedPageBreak/>
              <w:t>Clause 3</w:t>
            </w:r>
          </w:p>
        </w:tc>
        <w:tc>
          <w:tcPr>
            <w:tcW w:w="1998" w:type="dxa"/>
            <w:shd w:val="clear" w:color="auto" w:fill="FFFFFF"/>
            <w:vAlign w:val="center"/>
          </w:tcPr>
          <w:p w:rsidR="00753E82" w:rsidRDefault="00753E82" w:rsidP="00753E82">
            <w:pPr>
              <w:pStyle w:val="es-TableCell-Left"/>
              <w:ind w:left="0"/>
            </w:pPr>
            <w:r>
              <w:t>ACID Test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/Clause3/</w:t>
            </w:r>
            <w:proofErr w:type="spellStart"/>
            <w:r>
              <w:t>ACIDScripts</w:t>
            </w:r>
            <w:proofErr w:type="spellEnd"/>
            <w:r>
              <w: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ACID Test Results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/Clause3/</w:t>
            </w:r>
            <w:proofErr w:type="spellStart"/>
            <w:r>
              <w:t>ACIDResults</w:t>
            </w:r>
            <w:proofErr w:type="spellEnd"/>
            <w:r>
              <w:t>/</w:t>
            </w:r>
          </w:p>
        </w:tc>
      </w:tr>
      <w:tr w:rsidR="00753E82">
        <w:trPr>
          <w:cantSplit/>
          <w:trHeight w:val="129"/>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4</w:t>
            </w:r>
          </w:p>
        </w:tc>
        <w:tc>
          <w:tcPr>
            <w:tcW w:w="1998" w:type="dxa"/>
            <w:shd w:val="clear" w:color="auto" w:fill="FFFFFF"/>
            <w:vAlign w:val="center"/>
          </w:tcPr>
          <w:p w:rsidR="00753E82" w:rsidRDefault="00753E82" w:rsidP="00753E82">
            <w:pPr>
              <w:pStyle w:val="es-TableCell-Left"/>
              <w:ind w:left="0"/>
            </w:pPr>
            <w:r>
              <w:t>Qualification db differences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/Clause4/</w:t>
            </w:r>
            <w:proofErr w:type="spellStart"/>
            <w:r>
              <w:t>QualResults</w:t>
            </w:r>
            <w:proofErr w:type="spellEnd"/>
            <w:r>
              <w: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DBGEN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/Clause4/DBGEN.txt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38"/>
            </w:pPr>
            <w:r>
              <w:t>Database Load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/Clause4/Load.txt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Data Transfer Programs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/Clause4/</w:t>
            </w:r>
            <w:proofErr w:type="spellStart"/>
            <w:r>
              <w:t>DataTransfer</w:t>
            </w:r>
            <w:proofErr w:type="spellEnd"/>
            <w:r>
              <w:t>/</w:t>
            </w:r>
          </w:p>
        </w:tc>
      </w:tr>
      <w:tr w:rsidR="00753E82">
        <w:trPr>
          <w:cantSplit/>
          <w:trHeight w:val="40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5</w:t>
            </w:r>
          </w:p>
        </w:tc>
        <w:tc>
          <w:tcPr>
            <w:tcW w:w="1998" w:type="dxa"/>
            <w:shd w:val="clear" w:color="auto" w:fill="FFFFFF"/>
            <w:vAlign w:val="center"/>
          </w:tcPr>
          <w:p w:rsidR="00753E82" w:rsidRDefault="00753E82" w:rsidP="00753E82">
            <w:pPr>
              <w:pStyle w:val="es-TableCell-Left"/>
              <w:ind w:left="0"/>
            </w:pPr>
            <w:r>
              <w:t>Query Output Results</w:t>
            </w:r>
          </w:p>
        </w:tc>
        <w:tc>
          <w:tcPr>
            <w:tcW w:w="1820" w:type="dxa"/>
            <w:shd w:val="clear" w:color="auto" w:fill="FFFFFF"/>
            <w:vAlign w:val="center"/>
          </w:tcPr>
          <w:p w:rsidR="00753E82" w:rsidRDefault="00753E82" w:rsidP="00753E82">
            <w:pPr>
              <w:pStyle w:val="es-TableCell-Left"/>
              <w:ind w:left="0"/>
            </w:pPr>
            <w:r>
              <w:t>run1results.zip</w:t>
            </w:r>
          </w:p>
          <w:p w:rsidR="00753E82" w:rsidRDefault="00753E82" w:rsidP="00753E82">
            <w:pPr>
              <w:pStyle w:val="es-TableCell-Left"/>
              <w:ind w:left="0"/>
            </w:pPr>
            <w:r>
              <w:t>run2results.zip</w:t>
            </w:r>
          </w:p>
        </w:tc>
        <w:tc>
          <w:tcPr>
            <w:tcW w:w="3944" w:type="dxa"/>
            <w:shd w:val="clear" w:color="auto" w:fill="FFFFFF"/>
          </w:tcPr>
          <w:p w:rsidR="00753E82" w:rsidRDefault="00753E82" w:rsidP="00753E82">
            <w:pPr>
              <w:ind w:left="0"/>
              <w:rPr>
                <w:rFonts w:ascii="Palatino" w:hAnsi="Palatino"/>
                <w:sz w:val="16"/>
                <w:szCs w:val="20"/>
              </w:rPr>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/Run1/</w:t>
            </w:r>
          </w:p>
          <w:p w:rsidR="00753E82" w:rsidRPr="00A634AA" w:rsidRDefault="00753E82" w:rsidP="00753E82">
            <w:pPr>
              <w:ind w:left="0"/>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/Run2/</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Session Implementation Configuration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/Clause5/Session.txt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PDO Procedures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/Clause5/PDO.txt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Steps performed between end of Load and start of Performance Run.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/Clause5/EOLStart.txt</w:t>
            </w:r>
          </w:p>
        </w:tc>
      </w:tr>
      <w:tr w:rsidR="00753E82">
        <w:trPr>
          <w:cantSplit/>
        </w:trPr>
        <w:tc>
          <w:tcPr>
            <w:tcW w:w="980" w:type="dxa"/>
            <w:shd w:val="clear" w:color="auto" w:fill="FFFFFF"/>
            <w:tcMar>
              <w:left w:w="158" w:type="dxa"/>
              <w:right w:w="158" w:type="dxa"/>
            </w:tcMar>
            <w:vAlign w:val="center"/>
          </w:tcPr>
          <w:p w:rsidR="00753E82" w:rsidRDefault="00753E82" w:rsidP="00753E82">
            <w:pPr>
              <w:pStyle w:val="es-TableCell-Left"/>
            </w:pPr>
            <w:r>
              <w:t>Clause 6</w:t>
            </w:r>
          </w:p>
        </w:tc>
        <w:tc>
          <w:tcPr>
            <w:tcW w:w="1998" w:type="dxa"/>
            <w:shd w:val="clear" w:color="auto" w:fill="FFFFFF"/>
            <w:vAlign w:val="center"/>
          </w:tcPr>
          <w:p w:rsidR="00753E82" w:rsidRDefault="00753E82" w:rsidP="00753E82">
            <w:pPr>
              <w:pStyle w:val="es-TableCell-Left"/>
              <w:ind w:left="0"/>
            </w:pPr>
            <w:r>
              <w:t>Implementation Specific layer source code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proofErr w:type="spellStart"/>
            <w:r>
              <w:t>SupportingFiles</w:t>
            </w:r>
            <w:proofErr w:type="spellEnd"/>
            <w:r>
              <w:t>/Clause6/</w:t>
            </w:r>
            <w:proofErr w:type="spellStart"/>
            <w:r>
              <w:t>ImplementationSource</w:t>
            </w:r>
            <w:proofErr w:type="spellEnd"/>
            <w:r>
              <w:t>/</w:t>
            </w:r>
          </w:p>
        </w:tc>
      </w:tr>
      <w:tr w:rsidR="00753E82">
        <w:trPr>
          <w:cantSplit/>
          <w:trHeight w:val="642"/>
        </w:trPr>
        <w:tc>
          <w:tcPr>
            <w:tcW w:w="980" w:type="dxa"/>
            <w:shd w:val="clear" w:color="auto" w:fill="FFFFFF"/>
            <w:tcMar>
              <w:left w:w="158" w:type="dxa"/>
              <w:right w:w="158" w:type="dxa"/>
            </w:tcMar>
            <w:vAlign w:val="center"/>
          </w:tcPr>
          <w:p w:rsidR="00753E82" w:rsidRDefault="00753E82" w:rsidP="00753E82">
            <w:pPr>
              <w:pStyle w:val="es-TableCell-Left"/>
            </w:pPr>
            <w:r>
              <w:t>Clause 7</w:t>
            </w:r>
          </w:p>
        </w:tc>
        <w:tc>
          <w:tcPr>
            <w:tcW w:w="1998" w:type="dxa"/>
            <w:shd w:val="clear" w:color="auto" w:fill="FFFFFF"/>
            <w:vAlign w:val="center"/>
          </w:tcPr>
          <w:p w:rsidR="00753E82" w:rsidRDefault="00753E82" w:rsidP="00753E82">
            <w:pPr>
              <w:pStyle w:val="es-TableCell-Left"/>
              <w:ind w:left="0"/>
            </w:pPr>
            <w:r>
              <w:t>There are no files required to be included for Clause 7.</w:t>
            </w:r>
          </w:p>
        </w:tc>
        <w:tc>
          <w:tcPr>
            <w:tcW w:w="1820" w:type="dxa"/>
            <w:shd w:val="clear" w:color="auto" w:fill="FFFFFF"/>
            <w:vAlign w:val="center"/>
          </w:tcPr>
          <w:p w:rsidR="00753E82" w:rsidRDefault="00753E82" w:rsidP="00753E82">
            <w:pPr>
              <w:pStyle w:val="es-TableCell-Left"/>
              <w:jc w:val="center"/>
            </w:pPr>
            <w:r>
              <w:t>n/a</w:t>
            </w:r>
          </w:p>
        </w:tc>
        <w:tc>
          <w:tcPr>
            <w:tcW w:w="3944" w:type="dxa"/>
            <w:shd w:val="clear" w:color="auto" w:fill="FFFFFF"/>
            <w:vAlign w:val="center"/>
          </w:tcPr>
          <w:p w:rsidR="00753E82" w:rsidRDefault="00753E82" w:rsidP="00753E82">
            <w:pPr>
              <w:pStyle w:val="es-TableCell-Left"/>
              <w:ind w:left="0"/>
            </w:pPr>
            <w:r>
              <w:t>n/a</w:t>
            </w:r>
          </w:p>
        </w:tc>
      </w:tr>
      <w:tr w:rsidR="00753E82">
        <w:trPr>
          <w:cantSplit/>
          <w:trHeight w:val="15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8</w:t>
            </w:r>
          </w:p>
        </w:tc>
        <w:tc>
          <w:tcPr>
            <w:tcW w:w="1998" w:type="dxa"/>
            <w:shd w:val="clear" w:color="auto" w:fill="FFFFFF"/>
            <w:vAlign w:val="center"/>
          </w:tcPr>
          <w:p w:rsidR="00753E82" w:rsidRDefault="00753E82" w:rsidP="00753E82">
            <w:pPr>
              <w:pStyle w:val="es-TableCell-Left"/>
              <w:ind w:left="0"/>
            </w:pPr>
            <w:r>
              <w:t>Horizontal Partitioning scripts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proofErr w:type="spellStart"/>
            <w:r>
              <w:t>SupportingFiles</w:t>
            </w:r>
            <w:proofErr w:type="spellEnd"/>
            <w:r>
              <w:t>/Clause8/HorizontalPart.txt</w:t>
            </w:r>
          </w:p>
        </w:tc>
      </w:tr>
      <w:tr w:rsidR="00753E82">
        <w:trPr>
          <w:cantSplit/>
          <w:trHeight w:val="81"/>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Executable query test</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proofErr w:type="spellStart"/>
            <w:r>
              <w:t>SupportingFiles</w:t>
            </w:r>
            <w:proofErr w:type="spellEnd"/>
            <w:r>
              <w:t>/Clause8/QueryText.txt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Query substitution parameters and seeds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proofErr w:type="spellStart"/>
            <w:r>
              <w:t>SupportingFiles</w:t>
            </w:r>
            <w:proofErr w:type="spellEnd"/>
            <w:r>
              <w:t>/Clause8/QueryParmsSeeds.txt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RF function source code</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proofErr w:type="spellStart"/>
            <w:r>
              <w:t>SupportingFiles</w:t>
            </w:r>
            <w:proofErr w:type="spellEnd"/>
            <w:r>
              <w:t>/Clause8/</w:t>
            </w:r>
            <w:proofErr w:type="spellStart"/>
            <w:r>
              <w:t>RFfunctionsource</w:t>
            </w:r>
            <w:proofErr w:type="spellEnd"/>
            <w:r>
              <w:t>/</w:t>
            </w:r>
          </w:p>
        </w:tc>
      </w:tr>
    </w:tbl>
    <w:p w:rsidR="00753E82" w:rsidRPr="00FB0DB5" w:rsidRDefault="00753E82" w:rsidP="00753E82">
      <w:pPr>
        <w:pStyle w:val="es-ClauseWording-Align"/>
      </w:pPr>
    </w:p>
    <w:p w:rsidR="00753E82" w:rsidRDefault="00753E82" w:rsidP="00753E82"/>
    <w:p w:rsidR="00753E82" w:rsidRDefault="00753E82" w:rsidP="00753E82">
      <w:pPr>
        <w:pStyle w:val="Heading3"/>
      </w:pPr>
      <w:r>
        <w:t>Clause 1 - Logical Database Design Related Items</w:t>
      </w:r>
    </w:p>
    <w:p w:rsidR="00753E82" w:rsidRDefault="00753E82" w:rsidP="00753E82">
      <w:pPr>
        <w:pStyle w:val="Heading4"/>
      </w:pPr>
      <w:r>
        <w:t>Listings must be provided for all table</w:t>
      </w:r>
      <w:bookmarkStart w:id="1706" w:name="Xak820936"/>
      <w:bookmarkEnd w:id="1706"/>
      <w:r w:rsidR="000E1EE1">
        <w:fldChar w:fldCharType="begin"/>
      </w:r>
      <w:r>
        <w:instrText>xe "Tables"</w:instrText>
      </w:r>
      <w:r w:rsidR="000E1EE1">
        <w:fldChar w:fldCharType="end"/>
      </w:r>
      <w:r>
        <w:t xml:space="preserve"> definition statements and all other statements used to set-up the test and qual</w:t>
      </w:r>
      <w:r>
        <w:softHyphen/>
        <w:t>ification database</w:t>
      </w:r>
      <w:bookmarkStart w:id="1707" w:name="Xak820938"/>
      <w:bookmarkEnd w:id="1707"/>
      <w:r w:rsidR="000E1EE1">
        <w:fldChar w:fldCharType="begin"/>
      </w:r>
      <w:r>
        <w:instrText>xe "Qualification Database"</w:instrText>
      </w:r>
      <w:r w:rsidR="000E1EE1">
        <w:fldChar w:fldCharType="end"/>
      </w:r>
      <w:r>
        <w:t>s. All listings must be reported in the supporting files archive.</w:t>
      </w:r>
    </w:p>
    <w:p w:rsidR="00753E82" w:rsidRDefault="00753E82" w:rsidP="00753E82">
      <w:pPr>
        <w:pStyle w:val="Heading4"/>
      </w:pPr>
      <w:r>
        <w:t>The physical organization of tables</w:t>
      </w:r>
      <w:bookmarkStart w:id="1708" w:name="Xak820942"/>
      <w:bookmarkEnd w:id="1708"/>
      <w:r w:rsidR="000E1EE1">
        <w:fldChar w:fldCharType="begin"/>
      </w:r>
      <w:r>
        <w:instrText>xe "Tables"</w:instrText>
      </w:r>
      <w:r w:rsidR="000E1EE1">
        <w:fldChar w:fldCharType="end"/>
      </w:r>
      <w:r>
        <w:t xml:space="preserve"> and indices within the test and qualification database</w:t>
      </w:r>
      <w:bookmarkStart w:id="1709" w:name="Xak820944"/>
      <w:bookmarkEnd w:id="1709"/>
      <w:r w:rsidR="000E1EE1">
        <w:fldChar w:fldCharType="begin"/>
      </w:r>
      <w:r>
        <w:instrText>xe "Qualification Database"</w:instrText>
      </w:r>
      <w:r w:rsidR="000E1EE1">
        <w:fldChar w:fldCharType="end"/>
      </w:r>
      <w:r>
        <w:t>s must be disclosed. If the column</w:t>
      </w:r>
      <w:bookmarkStart w:id="1710" w:name="Xak820946"/>
      <w:bookmarkEnd w:id="1710"/>
      <w:r w:rsidR="000E1EE1">
        <w:fldChar w:fldCharType="begin"/>
      </w:r>
      <w:r>
        <w:instrText>xe "Column"</w:instrText>
      </w:r>
      <w:r w:rsidR="000E1EE1">
        <w:fldChar w:fldCharType="end"/>
      </w:r>
      <w:r>
        <w:t xml:space="preserve"> ordering of any table is different from that specified in Clause </w:t>
      </w:r>
      <w:r w:rsidR="000E1EE1">
        <w:fldChar w:fldCharType="begin"/>
      </w:r>
      <w:r>
        <w:instrText xml:space="preserve"> REF _Ref135742916 \r \h </w:instrText>
      </w:r>
      <w:r w:rsidR="000E1EE1">
        <w:fldChar w:fldCharType="separate"/>
      </w:r>
      <w:r w:rsidR="00A27C47">
        <w:t>1.4</w:t>
      </w:r>
      <w:r w:rsidR="000E1EE1">
        <w:fldChar w:fldCharType="end"/>
      </w:r>
      <w:r>
        <w:t>, it must be noted. The physical organization of tables must be reported in the supporting files archive.</w:t>
      </w:r>
    </w:p>
    <w:p w:rsidR="00753E82" w:rsidRPr="007B3AA7" w:rsidRDefault="00753E82" w:rsidP="00753E82"/>
    <w:p w:rsidR="00753E82" w:rsidRDefault="00753E82" w:rsidP="00753E82">
      <w:r>
        <w:rPr>
          <w:b/>
          <w:bCs/>
        </w:rPr>
        <w:t>Comment</w:t>
      </w:r>
      <w:r>
        <w:t>: The concept of physical organization includes, but is not limited to: record clustering (i.e., rows</w:t>
      </w:r>
      <w:bookmarkStart w:id="1711" w:name="Xak820950"/>
      <w:bookmarkEnd w:id="1711"/>
      <w:r w:rsidR="000E1EE1">
        <w:fldChar w:fldCharType="begin"/>
      </w:r>
      <w:r>
        <w:instrText>xe "Rows"</w:instrText>
      </w:r>
      <w:r w:rsidR="000E1EE1">
        <w:fldChar w:fldCharType="end"/>
      </w:r>
      <w:r>
        <w:t xml:space="preserve"> from different logical tables</w:t>
      </w:r>
      <w:bookmarkStart w:id="1712" w:name="Xak820952"/>
      <w:bookmarkEnd w:id="1712"/>
      <w:r w:rsidR="000E1EE1">
        <w:fldChar w:fldCharType="begin"/>
      </w:r>
      <w:r>
        <w:instrText>xe "Tables"</w:instrText>
      </w:r>
      <w:r w:rsidR="000E1EE1">
        <w:fldChar w:fldCharType="end"/>
      </w:r>
      <w:r>
        <w:t xml:space="preserve"> are co-located on the same physical data page), index</w:t>
      </w:r>
      <w:bookmarkStart w:id="1713" w:name="Xak820954"/>
      <w:bookmarkEnd w:id="1713"/>
      <w:r w:rsidR="000E1EE1">
        <w:fldChar w:fldCharType="begin"/>
      </w:r>
      <w:r>
        <w:instrText>xe "index"</w:instrText>
      </w:r>
      <w:r w:rsidR="000E1EE1">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rsidR="00753E82" w:rsidRDefault="00753E82" w:rsidP="00753E82">
      <w:pPr>
        <w:pStyle w:val="Heading4"/>
      </w:pPr>
      <w:r>
        <w:t>Horizontal partitioning</w:t>
      </w:r>
      <w:bookmarkStart w:id="1714" w:name="Xak820958"/>
      <w:bookmarkEnd w:id="1714"/>
      <w:r w:rsidR="000E1EE1">
        <w:fldChar w:fldCharType="begin"/>
      </w:r>
      <w:r>
        <w:instrText>xe "Partitioning"</w:instrText>
      </w:r>
      <w:r w:rsidR="000E1EE1">
        <w:fldChar w:fldCharType="end"/>
      </w:r>
      <w:r>
        <w:t xml:space="preserve"> of tables</w:t>
      </w:r>
      <w:bookmarkStart w:id="1715" w:name="Xak820960"/>
      <w:bookmarkEnd w:id="1715"/>
      <w:r w:rsidR="000E1EE1">
        <w:fldChar w:fldCharType="begin"/>
      </w:r>
      <w:r>
        <w:instrText>xe "Tables"</w:instrText>
      </w:r>
      <w:r w:rsidR="000E1EE1">
        <w:fldChar w:fldCharType="end"/>
      </w:r>
      <w:r>
        <w:t xml:space="preserve"> and rows</w:t>
      </w:r>
      <w:bookmarkStart w:id="1716" w:name="Xak820962"/>
      <w:bookmarkEnd w:id="1716"/>
      <w:r w:rsidR="000E1EE1">
        <w:fldChar w:fldCharType="begin"/>
      </w:r>
      <w:r>
        <w:instrText>xe "Rows"</w:instrText>
      </w:r>
      <w:r w:rsidR="000E1EE1">
        <w:fldChar w:fldCharType="end"/>
      </w:r>
      <w:r>
        <w:t xml:space="preserve"> in the test and qualification database</w:t>
      </w:r>
      <w:bookmarkStart w:id="1717" w:name="Xak820964"/>
      <w:bookmarkEnd w:id="1717"/>
      <w:r w:rsidR="000E1EE1">
        <w:fldChar w:fldCharType="begin"/>
      </w:r>
      <w:r>
        <w:instrText>xe "Qualification Database"</w:instrText>
      </w:r>
      <w:r w:rsidR="000E1EE1">
        <w:fldChar w:fldCharType="end"/>
      </w:r>
      <w:r>
        <w:t xml:space="preserve">s (see Clause </w:t>
      </w:r>
      <w:r w:rsidR="000E1EE1">
        <w:fldChar w:fldCharType="begin"/>
      </w:r>
      <w:r>
        <w:instrText xml:space="preserve"> REF _Ref133486009 \r \h </w:instrText>
      </w:r>
      <w:r w:rsidR="000E1EE1">
        <w:fldChar w:fldCharType="separate"/>
      </w:r>
      <w:r w:rsidR="00A27C47">
        <w:t>1.5.4</w:t>
      </w:r>
      <w:r w:rsidR="000E1EE1">
        <w:fldChar w:fldCharType="end"/>
      </w:r>
      <w:r>
        <w:t>) must be disclosed. Scripts to perform horizontal partitioning must be reported in the supporting files archive.</w:t>
      </w:r>
    </w:p>
    <w:p w:rsidR="00753E82" w:rsidRDefault="00753E82" w:rsidP="00753E82">
      <w:pPr>
        <w:pStyle w:val="Heading4"/>
      </w:pPr>
      <w:r>
        <w:t>Any replication</w:t>
      </w:r>
      <w:bookmarkStart w:id="1718" w:name="Xak820972"/>
      <w:bookmarkEnd w:id="1718"/>
      <w:r w:rsidR="000E1EE1">
        <w:fldChar w:fldCharType="begin"/>
      </w:r>
      <w:r>
        <w:instrText>xe "Replication"</w:instrText>
      </w:r>
      <w:r w:rsidR="000E1EE1">
        <w:fldChar w:fldCharType="end"/>
      </w:r>
      <w:r>
        <w:t xml:space="preserve"> of physical objects must be disclosed and must conform to the requirements of Clause </w:t>
      </w:r>
      <w:r w:rsidR="000E1EE1">
        <w:fldChar w:fldCharType="begin"/>
      </w:r>
      <w:r>
        <w:instrText xml:space="preserve"> REF _Ref135727381 \r \h </w:instrText>
      </w:r>
      <w:r w:rsidR="000E1EE1">
        <w:fldChar w:fldCharType="separate"/>
      </w:r>
      <w:r w:rsidR="00A27C47">
        <w:t>1.5.7</w:t>
      </w:r>
      <w:r w:rsidR="000E1EE1">
        <w:fldChar w:fldCharType="end"/>
      </w:r>
      <w:r>
        <w:t>. Scripts to perform any replication must be reported in the supporting files archive.</w:t>
      </w:r>
    </w:p>
    <w:p w:rsidR="00753E82" w:rsidRPr="00E741A2" w:rsidRDefault="00753E82" w:rsidP="00753E82">
      <w:pPr>
        <w:pStyle w:val="Heading4"/>
      </w:pPr>
      <w:r>
        <w:t>Script or text for all hardware and software tunable parameters must be reported in the supporting files archive.</w:t>
      </w:r>
    </w:p>
    <w:p w:rsidR="00753E82" w:rsidRDefault="00753E82" w:rsidP="00753E82">
      <w:pPr>
        <w:pStyle w:val="Heading3"/>
      </w:pPr>
      <w:r>
        <w:lastRenderedPageBreak/>
        <w:t>Clause 2 - Query and Refresh</w:t>
      </w:r>
      <w:bookmarkStart w:id="1719" w:name="Xak820980"/>
      <w:bookmarkEnd w:id="1719"/>
      <w:r w:rsidR="000E1EE1">
        <w:fldChar w:fldCharType="begin"/>
      </w:r>
      <w:r>
        <w:instrText>xe "Refresh Functions"</w:instrText>
      </w:r>
      <w:r w:rsidR="000E1EE1">
        <w:fldChar w:fldCharType="end"/>
      </w:r>
      <w:r>
        <w:t xml:space="preserve"> function-Related Items</w:t>
      </w:r>
    </w:p>
    <w:p w:rsidR="00753E82" w:rsidRDefault="00753E82" w:rsidP="00753E82">
      <w:pPr>
        <w:pStyle w:val="Heading4"/>
      </w:pPr>
      <w:r>
        <w:t>The query language used to implement the queries must be identified (e.g., “RALF/SQL</w:t>
      </w:r>
      <w:bookmarkStart w:id="1720" w:name="Xak820984"/>
      <w:bookmarkEnd w:id="1720"/>
      <w:r w:rsidR="000E1EE1">
        <w:fldChar w:fldCharType="begin"/>
      </w:r>
      <w:r>
        <w:instrText>xe "SQL"</w:instrText>
      </w:r>
      <w:r w:rsidR="000E1EE1">
        <w:fldChar w:fldCharType="end"/>
      </w:r>
      <w:r>
        <w:t>-Plus”).</w:t>
      </w:r>
    </w:p>
    <w:p w:rsidR="00753E82" w:rsidRDefault="00753E82" w:rsidP="00753E82">
      <w:pPr>
        <w:pStyle w:val="Heading4"/>
      </w:pPr>
      <w:bookmarkStart w:id="1721" w:name="Xak820988"/>
      <w:bookmarkStart w:id="1722" w:name="Xak820990"/>
      <w:bookmarkStart w:id="1723" w:name="Xak820994"/>
      <w:bookmarkStart w:id="1724" w:name="Xak820996"/>
      <w:bookmarkEnd w:id="1721"/>
      <w:bookmarkEnd w:id="1722"/>
      <w:bookmarkEnd w:id="1723"/>
      <w:bookmarkEnd w:id="1724"/>
      <w:r>
        <w:t xml:space="preserve">The version number, release number, modification number, and patch level of </w:t>
      </w:r>
      <w:proofErr w:type="spellStart"/>
      <w:r>
        <w:rPr>
          <w:b/>
        </w:rPr>
        <w:t>QGen</w:t>
      </w:r>
      <w:proofErr w:type="spellEnd"/>
      <w:r>
        <w:t xml:space="preserve"> must be disclosed. Any modifications to the </w:t>
      </w:r>
      <w:proofErr w:type="spellStart"/>
      <w:r w:rsidRPr="00FC7C4F">
        <w:rPr>
          <w:b/>
        </w:rPr>
        <w:t>QGen</w:t>
      </w:r>
      <w:proofErr w:type="spellEnd"/>
      <w:r>
        <w:t xml:space="preserve"> (see Clause </w:t>
      </w:r>
      <w:r w:rsidR="000E1EE1">
        <w:fldChar w:fldCharType="begin"/>
      </w:r>
      <w:r>
        <w:instrText xml:space="preserve"> REF _Ref135730254 \r \h </w:instrText>
      </w:r>
      <w:r w:rsidR="000E1EE1">
        <w:fldChar w:fldCharType="separate"/>
      </w:r>
      <w:r w:rsidR="00A27C47">
        <w:t>2.1.4</w:t>
      </w:r>
      <w:r w:rsidR="000E1EE1">
        <w:fldChar w:fldCharType="end"/>
      </w:r>
      <w:r>
        <w:t>) source code (see Appendix D) must be reported in the supporting files archive</w:t>
      </w:r>
    </w:p>
    <w:p w:rsidR="00753E82" w:rsidRPr="00843464" w:rsidRDefault="00753E82" w:rsidP="00753E82">
      <w:pPr>
        <w:pStyle w:val="Heading4"/>
      </w:pPr>
      <w:bookmarkStart w:id="1725" w:name="Rak_Ref389033226"/>
      <w:bookmarkStart w:id="1726" w:name="_Ref135731058"/>
      <w:bookmarkStart w:id="1727" w:name="Rak_Ref389033226T"/>
      <w:bookmarkEnd w:id="1725"/>
      <w:r>
        <w:t>T</w:t>
      </w:r>
      <w:bookmarkEnd w:id="1726"/>
      <w:r>
        <w:t>he executable query text used for query validation</w:t>
      </w:r>
      <w:bookmarkStart w:id="1728" w:name="Xak821002"/>
      <w:bookmarkStart w:id="1729" w:name="Xak821004"/>
      <w:bookmarkEnd w:id="1728"/>
      <w:bookmarkEnd w:id="1729"/>
      <w:r>
        <w:t xml:space="preserve"> must be reported in the supporting files archive along with the corresponding output data generated during the execution of the query text against the qualification database</w:t>
      </w:r>
      <w:bookmarkStart w:id="1730" w:name="Xak821006"/>
      <w:bookmarkEnd w:id="1730"/>
      <w:r>
        <w:t xml:space="preserve">. If minor modifications (see Clause </w:t>
      </w:r>
      <w:r w:rsidR="000E1EE1">
        <w:fldChar w:fldCharType="begin"/>
      </w:r>
      <w:r>
        <w:instrText xml:space="preserve"> REF _Ref135724695 \r \h </w:instrText>
      </w:r>
      <w:r w:rsidR="000E1EE1">
        <w:fldChar w:fldCharType="separate"/>
      </w:r>
      <w:r w:rsidR="00A27C47">
        <w:t>2.2.3</w:t>
      </w:r>
      <w:r w:rsidR="000E1EE1">
        <w:fldChar w:fldCharType="end"/>
      </w:r>
      <w:r>
        <w:t>) have been applied to any functional query definition</w:t>
      </w:r>
      <w:bookmarkStart w:id="1731" w:name="Xak821012"/>
      <w:bookmarkStart w:id="1732" w:name="Xak821014"/>
      <w:bookmarkEnd w:id="1731"/>
      <w:bookmarkEnd w:id="1732"/>
      <w:r>
        <w:t>s or approved variants</w:t>
      </w:r>
      <w:bookmarkStart w:id="1733" w:name="Xak821016"/>
      <w:bookmarkStart w:id="1734" w:name="Xak821018"/>
      <w:bookmarkEnd w:id="1733"/>
      <w:bookmarkEnd w:id="1734"/>
      <w:r>
        <w:t xml:space="preserve"> in order to obtain execut</w:t>
      </w:r>
      <w:r>
        <w:softHyphen/>
        <w:t>able query text, these modifications must be disclosed and justified. The justification for a particular minor query modification</w:t>
      </w:r>
      <w:bookmarkStart w:id="1735" w:name="Xak821020"/>
      <w:bookmarkEnd w:id="1735"/>
      <w:r>
        <w:t xml:space="preserve"> can apply collectively to all queries for which it has been used.</w:t>
      </w:r>
      <w:bookmarkStart w:id="1736" w:name="Rak_Ref389033226P"/>
      <w:bookmarkEnd w:id="1727"/>
      <w:r w:rsidR="000E1EE1">
        <w:rPr>
          <w:vanish/>
        </w:rPr>
        <w:fldChar w:fldCharType="begin" w:fldLock="1"/>
      </w:r>
      <w:r>
        <w:rPr>
          <w:vanish/>
        </w:rPr>
        <w:instrText xml:space="preserve">PAGEREF Rak_Ref389033226 \h  \* MERGEFORMAT </w:instrText>
      </w:r>
      <w:r w:rsidR="000E1EE1">
        <w:rPr>
          <w:vanish/>
        </w:rPr>
      </w:r>
      <w:r w:rsidR="000E1EE1">
        <w:rPr>
          <w:vanish/>
        </w:rPr>
        <w:fldChar w:fldCharType="separate"/>
      </w:r>
      <w:r>
        <w:rPr>
          <w:vanish/>
        </w:rPr>
        <w:t>121</w:t>
      </w:r>
      <w:r w:rsidR="000E1EE1">
        <w:rPr>
          <w:vanish/>
        </w:rPr>
        <w:fldChar w:fldCharType="end"/>
      </w:r>
      <w:bookmarkEnd w:id="1736"/>
      <w:r w:rsidR="000E1EE1">
        <w:rPr>
          <w:vanish/>
        </w:rPr>
        <w:fldChar w:fldCharType="begin"/>
      </w:r>
      <w:r>
        <w:instrText>xe "Query:Validation"</w:instrText>
      </w:r>
      <w:r w:rsidR="000E1EE1">
        <w:rPr>
          <w:vanish/>
        </w:rPr>
        <w:fldChar w:fldCharType="end"/>
      </w:r>
      <w:r w:rsidR="000E1EE1">
        <w:rPr>
          <w:vanish/>
        </w:rPr>
        <w:fldChar w:fldCharType="begin"/>
      </w:r>
      <w:r>
        <w:instrText>xe "Validation"</w:instrText>
      </w:r>
      <w:r w:rsidR="000E1EE1">
        <w:rPr>
          <w:vanish/>
        </w:rPr>
        <w:fldChar w:fldCharType="end"/>
      </w:r>
      <w:r w:rsidR="000E1EE1">
        <w:rPr>
          <w:vanish/>
        </w:rPr>
        <w:fldChar w:fldCharType="begin"/>
      </w:r>
      <w:r>
        <w:instrText>xe "Qualification Database"</w:instrText>
      </w:r>
      <w:r w:rsidR="000E1EE1">
        <w:rPr>
          <w:vanish/>
        </w:rPr>
        <w:fldChar w:fldCharType="end"/>
      </w:r>
      <w:r w:rsidR="000E1EE1">
        <w:rPr>
          <w:vanish/>
        </w:rPr>
        <w:fldChar w:fldCharType="begin"/>
      </w:r>
      <w:r>
        <w:instrText>xe "Query:Functional Query Definition"</w:instrText>
      </w:r>
      <w:r w:rsidR="000E1EE1">
        <w:rPr>
          <w:vanish/>
        </w:rPr>
        <w:fldChar w:fldCharType="end"/>
      </w:r>
      <w:r w:rsidR="000E1EE1">
        <w:rPr>
          <w:vanish/>
        </w:rPr>
        <w:fldChar w:fldCharType="begin"/>
      </w:r>
      <w:r>
        <w:instrText>xe "Functional Query Definition"</w:instrText>
      </w:r>
      <w:r w:rsidR="000E1EE1">
        <w:rPr>
          <w:vanish/>
        </w:rPr>
        <w:fldChar w:fldCharType="end"/>
      </w:r>
      <w:r w:rsidR="000E1EE1">
        <w:rPr>
          <w:vanish/>
        </w:rPr>
        <w:fldChar w:fldCharType="begin"/>
      </w:r>
      <w:r>
        <w:instrText>xe "Variants"</w:instrText>
      </w:r>
      <w:r w:rsidR="000E1EE1">
        <w:rPr>
          <w:vanish/>
        </w:rPr>
        <w:fldChar w:fldCharType="end"/>
      </w:r>
      <w:r w:rsidR="000E1EE1">
        <w:rPr>
          <w:vanish/>
        </w:rPr>
        <w:fldChar w:fldCharType="begin"/>
      </w:r>
      <w:r>
        <w:instrText>xe "Query:Variants"</w:instrText>
      </w:r>
      <w:r w:rsidR="000E1EE1">
        <w:rPr>
          <w:vanish/>
        </w:rPr>
        <w:fldChar w:fldCharType="end"/>
      </w:r>
      <w:r w:rsidR="000E1EE1">
        <w:rPr>
          <w:vanish/>
        </w:rPr>
        <w:fldChar w:fldCharType="begin"/>
      </w:r>
      <w:r>
        <w:instrText>xe "Query:Modifying"</w:instrText>
      </w:r>
      <w:r w:rsidR="000E1EE1">
        <w:rPr>
          <w:vanish/>
        </w:rPr>
        <w:fldChar w:fldCharType="end"/>
      </w:r>
      <w:r w:rsidR="000E1EE1">
        <w:rPr>
          <w:vanish/>
        </w:rPr>
        <w:fldChar w:fldCharType="begin"/>
      </w:r>
      <w:r>
        <w:instrText>xe "Numerical Quantities:QthH"</w:instrText>
      </w:r>
      <w:r w:rsidR="000E1EE1">
        <w:rPr>
          <w:vanish/>
        </w:rPr>
        <w:fldChar w:fldCharType="end"/>
      </w:r>
      <w:r w:rsidR="000E1EE1">
        <w:rPr>
          <w:vanish/>
        </w:rPr>
        <w:fldChar w:fldCharType="begin"/>
      </w:r>
      <w:r>
        <w:instrText>xe "Throughput Test"</w:instrText>
      </w:r>
      <w:r w:rsidR="000E1EE1">
        <w:rPr>
          <w:vanish/>
        </w:rPr>
        <w:fldChar w:fldCharType="end"/>
      </w:r>
      <w:bookmarkStart w:id="1737" w:name="_Ref133487488"/>
    </w:p>
    <w:p w:rsidR="00753E82" w:rsidRDefault="00753E82" w:rsidP="00753E82">
      <w:pPr>
        <w:pStyle w:val="Heading4"/>
      </w:pPr>
      <w:bookmarkStart w:id="1738" w:name="Xak821028"/>
      <w:bookmarkStart w:id="1739" w:name="Xak821030"/>
      <w:bookmarkEnd w:id="1737"/>
      <w:bookmarkEnd w:id="1738"/>
      <w:bookmarkEnd w:id="1739"/>
      <w:r>
        <w:t>All the query substitution parameter</w:t>
      </w:r>
      <w:bookmarkStart w:id="1740" w:name="Xak821034"/>
      <w:bookmarkEnd w:id="1740"/>
      <w:r w:rsidR="000E1EE1">
        <w:fldChar w:fldCharType="begin"/>
      </w:r>
      <w:r>
        <w:instrText>xe "Query:Substitution Parameters"</w:instrText>
      </w:r>
      <w:r w:rsidR="000E1EE1">
        <w:fldChar w:fldCharType="end"/>
      </w:r>
      <w:r>
        <w:t>s used during the performance test must be disclosed in tabular format, along with the seeds used to generate these parameters.</w:t>
      </w:r>
    </w:p>
    <w:p w:rsidR="00753E82" w:rsidRDefault="00753E82" w:rsidP="00753E82">
      <w:pPr>
        <w:pStyle w:val="Heading4"/>
      </w:pPr>
      <w:r>
        <w:t>The isolation</w:t>
      </w:r>
      <w:bookmarkStart w:id="1741" w:name="Xak821038"/>
      <w:bookmarkStart w:id="1742" w:name="Xak821040"/>
      <w:bookmarkEnd w:id="1741"/>
      <w:bookmarkEnd w:id="1742"/>
      <w:r w:rsidR="000E1EE1">
        <w:fldChar w:fldCharType="begin"/>
      </w:r>
      <w:r>
        <w:instrText>xe "ACID:Isolation"</w:instrText>
      </w:r>
      <w:r w:rsidR="000E1EE1">
        <w:fldChar w:fldCharType="end"/>
      </w:r>
      <w:r w:rsidR="000E1EE1">
        <w:fldChar w:fldCharType="begin"/>
      </w:r>
      <w:r>
        <w:instrText>xe "Isolation"</w:instrText>
      </w:r>
      <w:r w:rsidR="000E1EE1">
        <w:fldChar w:fldCharType="end"/>
      </w:r>
      <w:r>
        <w:t xml:space="preserve"> level used to run the queries must be disclosed. If the isolation level does not map closely to one of the isolation levels defined in Clause </w:t>
      </w:r>
      <w:r w:rsidR="000E1EE1">
        <w:fldChar w:fldCharType="begin"/>
      </w:r>
      <w:r>
        <w:instrText xml:space="preserve"> REF Raf_Ref389558080T \r \h </w:instrText>
      </w:r>
      <w:r w:rsidR="000E1EE1">
        <w:fldChar w:fldCharType="separate"/>
      </w:r>
      <w:r w:rsidR="00A27C47">
        <w:t>3.4</w:t>
      </w:r>
      <w:r w:rsidR="000E1EE1">
        <w:fldChar w:fldCharType="end"/>
      </w:r>
      <w:r>
        <w:t>, additional descriptive detail must be provided.</w:t>
      </w:r>
    </w:p>
    <w:p w:rsidR="00753E82" w:rsidRDefault="00753E82" w:rsidP="00753E82">
      <w:pPr>
        <w:pStyle w:val="Heading4"/>
      </w:pPr>
      <w:bookmarkStart w:id="1743" w:name="_Ref135736192"/>
      <w:r>
        <w:t>The details of how the refresh function</w:t>
      </w:r>
      <w:bookmarkStart w:id="1744" w:name="Xak821048"/>
      <w:bookmarkEnd w:id="1744"/>
      <w:r w:rsidR="000E1EE1">
        <w:fldChar w:fldCharType="begin"/>
      </w:r>
      <w:r>
        <w:instrText>xe "Refresh Functions"</w:instrText>
      </w:r>
      <w:r w:rsidR="000E1EE1">
        <w:fldChar w:fldCharType="end"/>
      </w:r>
      <w:r>
        <w:t xml:space="preserve">s were implemented must be reported in the supporting files </w:t>
      </w:r>
      <w:proofErr w:type="gramStart"/>
      <w:r>
        <w:t>archive(</w:t>
      </w:r>
      <w:proofErr w:type="gramEnd"/>
      <w:r>
        <w:t>including source code of any non-commercial program used).</w:t>
      </w:r>
      <w:bookmarkEnd w:id="1743"/>
    </w:p>
    <w:p w:rsidR="00753E82" w:rsidRDefault="00753E82" w:rsidP="00753E82">
      <w:pPr>
        <w:pStyle w:val="Heading3"/>
      </w:pPr>
      <w:r>
        <w:t>Clause 3 - Database System Properties Related Items</w:t>
      </w:r>
    </w:p>
    <w:p w:rsidR="00753E82" w:rsidRDefault="00753E82" w:rsidP="00753E82">
      <w:pPr>
        <w:pStyle w:val="Heading4"/>
      </w:pPr>
      <w:r>
        <w:t>The results of the ACID</w:t>
      </w:r>
      <w:bookmarkStart w:id="1745" w:name="Xak821054"/>
      <w:bookmarkEnd w:id="1745"/>
      <w:r w:rsidR="000E1EE1">
        <w:fldChar w:fldCharType="begin"/>
      </w:r>
      <w:r>
        <w:instrText>xe "ACID Properties"</w:instrText>
      </w:r>
      <w:r w:rsidR="000E1EE1">
        <w:fldChar w:fldCharType="end"/>
      </w:r>
      <w:r>
        <w:t xml:space="preserve"> tests must be disclosed along with a description of how the ACID requirements were met. </w:t>
      </w:r>
      <w:bookmarkStart w:id="1746" w:name="Xak821056"/>
      <w:bookmarkEnd w:id="1746"/>
      <w:r>
        <w:t xml:space="preserve">All code (including queries, stored procedures etc.) used to test the ACID requirements and their entire output must be reported in the </w:t>
      </w:r>
      <w:r w:rsidRPr="00760819">
        <w:rPr>
          <w:b/>
        </w:rPr>
        <w:t>supporting files archive</w:t>
      </w:r>
      <w:r>
        <w:t>.</w:t>
      </w:r>
    </w:p>
    <w:p w:rsidR="00753E82" w:rsidRDefault="00753E82" w:rsidP="00753E82">
      <w:pPr>
        <w:pStyle w:val="Heading3"/>
      </w:pPr>
      <w:r>
        <w:t>Clause 4 - Scaling and Database Population</w:t>
      </w:r>
      <w:bookmarkStart w:id="1747" w:name="Xak821060"/>
      <w:bookmarkEnd w:id="1747"/>
      <w:r w:rsidR="000E1EE1">
        <w:fldChar w:fldCharType="begin"/>
      </w:r>
      <w:r>
        <w:instrText>xe "Database population"</w:instrText>
      </w:r>
      <w:r w:rsidR="000E1EE1">
        <w:fldChar w:fldCharType="end"/>
      </w:r>
      <w:r>
        <w:t xml:space="preserve"> Related Items</w:t>
      </w:r>
    </w:p>
    <w:p w:rsidR="00753E82" w:rsidRDefault="00753E82" w:rsidP="00753E82">
      <w:pPr>
        <w:pStyle w:val="Heading4"/>
      </w:pPr>
      <w:r>
        <w:t>The cardinality (e.g., the number of rows</w:t>
      </w:r>
      <w:bookmarkStart w:id="1748" w:name="Xak821064"/>
      <w:bookmarkEnd w:id="1748"/>
      <w:r w:rsidR="000E1EE1">
        <w:fldChar w:fldCharType="begin"/>
      </w:r>
      <w:r>
        <w:instrText>xe "Rows"</w:instrText>
      </w:r>
      <w:r w:rsidR="000E1EE1">
        <w:fldChar w:fldCharType="end"/>
      </w:r>
      <w:r>
        <w:t>) of each table</w:t>
      </w:r>
      <w:bookmarkStart w:id="1749" w:name="Xak821066"/>
      <w:bookmarkEnd w:id="1749"/>
      <w:r w:rsidR="000E1EE1">
        <w:fldChar w:fldCharType="begin"/>
      </w:r>
      <w:r>
        <w:instrText>xe "Tables"</w:instrText>
      </w:r>
      <w:r w:rsidR="000E1EE1">
        <w:fldChar w:fldCharType="end"/>
      </w:r>
      <w:r>
        <w:t xml:space="preserve"> of the test database, as it existed at the completion of the database load</w:t>
      </w:r>
      <w:bookmarkStart w:id="1750" w:name="Xak821068"/>
      <w:bookmarkEnd w:id="1750"/>
      <w:r w:rsidR="000E1EE1">
        <w:fldChar w:fldCharType="begin"/>
      </w:r>
      <w:r>
        <w:instrText>xe "Database load"</w:instrText>
      </w:r>
      <w:r w:rsidR="000E1EE1">
        <w:fldChar w:fldCharType="end"/>
      </w:r>
      <w:r>
        <w:t xml:space="preserve"> (see Clause </w:t>
      </w:r>
      <w:r w:rsidR="000E1EE1">
        <w:fldChar w:fldCharType="begin"/>
      </w:r>
      <w:r>
        <w:instrText xml:space="preserve"> REF Rag_Ref389029829T \r \h </w:instrText>
      </w:r>
      <w:r w:rsidR="000E1EE1">
        <w:fldChar w:fldCharType="separate"/>
      </w:r>
      <w:r w:rsidR="00A27C47">
        <w:t>4.2.5</w:t>
      </w:r>
      <w:r w:rsidR="000E1EE1">
        <w:fldChar w:fldCharType="end"/>
      </w:r>
      <w:r>
        <w:t>), must be disclosed.</w:t>
      </w:r>
    </w:p>
    <w:p w:rsidR="00753E82" w:rsidRDefault="00753E82" w:rsidP="00753E82">
      <w:pPr>
        <w:pStyle w:val="Heading4"/>
      </w:pPr>
      <w:r>
        <w:t>The distribution of tables</w:t>
      </w:r>
      <w:bookmarkStart w:id="1751" w:name="Xak821076"/>
      <w:bookmarkEnd w:id="1751"/>
      <w:r w:rsidR="000E1EE1">
        <w:fldChar w:fldCharType="begin"/>
      </w:r>
      <w:r>
        <w:instrText>xe "Tables"</w:instrText>
      </w:r>
      <w:r w:rsidR="000E1EE1">
        <w:fldChar w:fldCharType="end"/>
      </w:r>
      <w:r>
        <w:t xml:space="preserve"> and logs across all media must be explicitly described using a format similar to that shown in the following example for both the tested and priced systems.</w:t>
      </w:r>
    </w:p>
    <w:p w:rsidR="00753E82" w:rsidRDefault="00753E82" w:rsidP="00753E82">
      <w:pPr>
        <w:rPr>
          <w:b/>
          <w:bCs/>
        </w:rPr>
      </w:pPr>
    </w:p>
    <w:p w:rsidR="00753E82" w:rsidRDefault="00753E82" w:rsidP="00753E82">
      <w:r>
        <w:rPr>
          <w:b/>
          <w:bCs/>
        </w:rPr>
        <w:t>Comment</w:t>
      </w:r>
      <w:r>
        <w:t>: Detailed diagrams for layout of database tables</w:t>
      </w:r>
      <w:bookmarkStart w:id="1752" w:name="Xak821080"/>
      <w:bookmarkEnd w:id="1752"/>
      <w:r w:rsidR="000E1EE1">
        <w:fldChar w:fldCharType="begin"/>
      </w:r>
      <w:r>
        <w:instrText>xe "Tables"</w:instrText>
      </w:r>
      <w:r w:rsidR="000E1EE1">
        <w:fldChar w:fldCharType="end"/>
      </w:r>
      <w:r>
        <w:t xml:space="preserve"> on disks can widely vary, and it is difficult to provide exact guidelines suitable for all implementation</w:t>
      </w:r>
      <w:bookmarkStart w:id="1753" w:name="Xak821082"/>
      <w:bookmarkEnd w:id="1753"/>
      <w:r w:rsidR="000E1EE1">
        <w:fldChar w:fldCharType="begin"/>
      </w:r>
      <w:r>
        <w:instrText>xe "Implementation Rules"</w:instrText>
      </w:r>
      <w:r w:rsidR="000E1EE1">
        <w:fldChar w:fldCharType="end"/>
      </w:r>
      <w:r>
        <w:t>s. The intent is to provide sufficient detail to allow independent reconstruction of the test database. The table below is an example of database layout descriptions and is not intended to describe any optimal layout for the TPC-H database.</w:t>
      </w:r>
      <w:bookmarkStart w:id="1754" w:name="Xak821093"/>
      <w:bookmarkEnd w:id="1754"/>
      <w:r w:rsidR="000E1EE1">
        <w:fldChar w:fldCharType="begin"/>
      </w:r>
      <w:r>
        <w:instrText>xe "Tables"</w:instrText>
      </w:r>
      <w:r w:rsidR="000E1EE1">
        <w:fldChar w:fldCharType="end"/>
      </w:r>
    </w:p>
    <w:p w:rsidR="00753E82" w:rsidRDefault="00753E82" w:rsidP="00753E82">
      <w:r>
        <w:t> </w:t>
      </w:r>
    </w:p>
    <w:p w:rsidR="00753E82" w:rsidRDefault="00753E82" w:rsidP="00753E82">
      <w:pPr>
        <w:pStyle w:val="Caption"/>
        <w:jc w:val="center"/>
      </w:pPr>
      <w:r>
        <w:t>Table 12: Sample Database Layout Description</w:t>
      </w:r>
    </w:p>
    <w:p w:rsidR="00753E82" w:rsidRDefault="00753E82" w:rsidP="00753E82">
      <w:r>
        <w:t> </w:t>
      </w:r>
    </w:p>
    <w:tbl>
      <w:tblPr>
        <w:tblW w:w="0" w:type="auto"/>
        <w:tblInd w:w="903" w:type="dxa"/>
        <w:tblLayout w:type="fixed"/>
        <w:tblCellMar>
          <w:left w:w="0" w:type="dxa"/>
          <w:right w:w="0" w:type="dxa"/>
        </w:tblCellMar>
        <w:tblLook w:val="0000"/>
      </w:tblPr>
      <w:tblGrid>
        <w:gridCol w:w="1800"/>
        <w:gridCol w:w="1440"/>
        <w:gridCol w:w="50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rsidR="00753E82" w:rsidRDefault="00753E82" w:rsidP="00753E82">
            <w:pPr>
              <w:pStyle w:val="CellBody"/>
            </w:pPr>
            <w:r>
              <w:t>Description of Content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40A</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Operating system, root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System page and swap</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Physical log</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 and SUPPLIER tables</w:t>
            </w:r>
            <w:bookmarkStart w:id="1755" w:name="Xak820151"/>
            <w:bookmarkEnd w:id="1755"/>
            <w:r w:rsidR="000E1EE1">
              <w:fldChar w:fldCharType="begin"/>
            </w:r>
            <w:r>
              <w:instrText>xe "Tables"</w:instrText>
            </w:r>
            <w:r w:rsidR="000E1EE1">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40B</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56" w:name="Xak820165"/>
            <w:bookmarkEnd w:id="1756"/>
            <w:r w:rsidR="000E1EE1">
              <w:fldChar w:fldCharType="begin"/>
            </w:r>
            <w:r>
              <w:instrText>xe "Tables"</w:instrText>
            </w:r>
            <w:r w:rsidR="000E1EE1">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57" w:name="Xak820177"/>
            <w:bookmarkEnd w:id="1757"/>
            <w:r w:rsidR="000E1EE1">
              <w:fldChar w:fldCharType="begin"/>
            </w:r>
            <w:r>
              <w:instrText>xe "Tables"</w:instrText>
            </w:r>
            <w:r w:rsidR="000E1EE1">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34% of CUSTOMER, ORDERS and LINEITEM tables</w:t>
            </w:r>
            <w:bookmarkStart w:id="1758" w:name="Xak820189"/>
            <w:bookmarkEnd w:id="1758"/>
            <w:r w:rsidR="000E1EE1">
              <w:fldChar w:fldCharType="begin"/>
            </w:r>
            <w:r>
              <w:instrText>xe "Tables"</w:instrText>
            </w:r>
            <w:r w:rsidR="000E1EE1">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PARTSUPP, NATION and REGION tables</w:t>
            </w:r>
            <w:bookmarkStart w:id="1759" w:name="Xak820201"/>
            <w:bookmarkEnd w:id="1759"/>
            <w:r w:rsidR="000E1EE1">
              <w:fldChar w:fldCharType="begin"/>
            </w:r>
            <w:r>
              <w:instrText>xe "Tables"</w:instrText>
            </w:r>
            <w:r w:rsidR="000E1EE1">
              <w:fldChar w:fldCharType="end"/>
            </w:r>
          </w:p>
        </w:tc>
      </w:tr>
    </w:tbl>
    <w:p w:rsidR="00753E82" w:rsidRDefault="00753E82" w:rsidP="00753E82">
      <w:r>
        <w:t> </w:t>
      </w:r>
    </w:p>
    <w:p w:rsidR="00753E82" w:rsidRPr="00BE3E73" w:rsidRDefault="00753E82" w:rsidP="00753E82">
      <w:pPr>
        <w:pStyle w:val="Heading4"/>
      </w:pPr>
      <w:r w:rsidRPr="00BE3E73">
        <w:t>The mapping of database partitions/replications</w:t>
      </w:r>
      <w:bookmarkStart w:id="1760" w:name="Xak821097"/>
      <w:bookmarkEnd w:id="1760"/>
      <w:r w:rsidR="000E1EE1" w:rsidRPr="00BE3E73">
        <w:fldChar w:fldCharType="begin"/>
      </w:r>
      <w:r w:rsidRPr="00BE3E73">
        <w:instrText>xe "Replication"</w:instrText>
      </w:r>
      <w:r w:rsidR="000E1EE1" w:rsidRPr="00BE3E73">
        <w:fldChar w:fldCharType="end"/>
      </w:r>
      <w:r w:rsidRPr="00BE3E73">
        <w:t xml:space="preserve"> must be explicitly described.</w:t>
      </w:r>
    </w:p>
    <w:p w:rsidR="00753E82" w:rsidRDefault="00753E82" w:rsidP="00753E82">
      <w:r>
        <w:rPr>
          <w:b/>
          <w:bCs/>
        </w:rPr>
        <w:t>Comment</w:t>
      </w:r>
      <w:r>
        <w:t>: The intent is to provide sufficient detail about partitioning</w:t>
      </w:r>
      <w:bookmarkStart w:id="1761" w:name="Xak821101"/>
      <w:bookmarkEnd w:id="1761"/>
      <w:r w:rsidR="000E1EE1">
        <w:fldChar w:fldCharType="begin"/>
      </w:r>
      <w:r>
        <w:instrText>xe "Partitioning"</w:instrText>
      </w:r>
      <w:r w:rsidR="000E1EE1">
        <w:fldChar w:fldCharType="end"/>
      </w:r>
      <w:r>
        <w:t xml:space="preserve"> and replication</w:t>
      </w:r>
      <w:bookmarkStart w:id="1762" w:name="Xak821103"/>
      <w:bookmarkEnd w:id="1762"/>
      <w:r w:rsidR="000E1EE1">
        <w:fldChar w:fldCharType="begin"/>
      </w:r>
      <w:r>
        <w:instrText>xe "Replication"</w:instrText>
      </w:r>
      <w:r w:rsidR="000E1EE1">
        <w:fldChar w:fldCharType="end"/>
      </w:r>
      <w:r>
        <w:t xml:space="preserve"> to allow independent recon</w:t>
      </w:r>
      <w:r>
        <w:softHyphen/>
        <w:t xml:space="preserve">struction of the test database. </w:t>
      </w:r>
    </w:p>
    <w:p w:rsidR="00753E82" w:rsidRDefault="00753E82" w:rsidP="00753E82">
      <w:pPr>
        <w:pStyle w:val="Heading4"/>
      </w:pPr>
      <w:bookmarkStart w:id="1763" w:name="Rak_Ref389560800"/>
      <w:bookmarkStart w:id="1764" w:name="Rak_Ref389560800T"/>
      <w:bookmarkEnd w:id="1763"/>
      <w:r>
        <w:t>Implementations</w:t>
      </w:r>
      <w:bookmarkStart w:id="1765" w:name="Xak821109"/>
      <w:bookmarkEnd w:id="1765"/>
      <w:r>
        <w:t xml:space="preserve"> may use </w:t>
      </w:r>
      <w:bookmarkStart w:id="1766" w:name="Xak821111"/>
      <w:bookmarkEnd w:id="1766"/>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67" w:name="Rak_Ref389560800P"/>
      <w:bookmarkEnd w:id="1764"/>
      <w:r w:rsidR="000E1EE1">
        <w:rPr>
          <w:vanish/>
        </w:rPr>
        <w:fldChar w:fldCharType="begin" w:fldLock="1"/>
      </w:r>
      <w:r>
        <w:rPr>
          <w:vanish/>
        </w:rPr>
        <w:instrText xml:space="preserve">PAGEREF Rak_Ref389560800 \h  \* MERGEFORMAT </w:instrText>
      </w:r>
      <w:r w:rsidR="000E1EE1">
        <w:rPr>
          <w:vanish/>
        </w:rPr>
      </w:r>
      <w:r w:rsidR="000E1EE1">
        <w:rPr>
          <w:vanish/>
        </w:rPr>
        <w:fldChar w:fldCharType="separate"/>
      </w:r>
      <w:r>
        <w:rPr>
          <w:vanish/>
        </w:rPr>
        <w:t>122</w:t>
      </w:r>
      <w:r w:rsidR="000E1EE1">
        <w:rPr>
          <w:vanish/>
        </w:rPr>
        <w:fldChar w:fldCharType="end"/>
      </w:r>
      <w:bookmarkEnd w:id="1767"/>
      <w:r w:rsidR="000E1EE1">
        <w:rPr>
          <w:vanish/>
        </w:rPr>
        <w:fldChar w:fldCharType="begin"/>
      </w:r>
      <w:r>
        <w:instrText>xe "Implementation Rules"</w:instrText>
      </w:r>
      <w:r w:rsidR="000E1EE1">
        <w:rPr>
          <w:vanish/>
        </w:rPr>
        <w:fldChar w:fldCharType="end"/>
      </w:r>
      <w:r w:rsidR="000E1EE1">
        <w:rPr>
          <w:vanish/>
        </w:rPr>
        <w:fldChar w:fldCharType="begin"/>
      </w:r>
      <w:r>
        <w:instrText>xe "Availability"</w:instrText>
      </w:r>
      <w:r w:rsidR="000E1EE1">
        <w:rPr>
          <w:vanish/>
        </w:rPr>
        <w:fldChar w:fldCharType="end"/>
      </w:r>
    </w:p>
    <w:p w:rsidR="00753E82" w:rsidRPr="005E7A42" w:rsidRDefault="00753E82" w:rsidP="00753E82">
      <w:pPr>
        <w:pStyle w:val="Bullets"/>
        <w:spacing w:before="0" w:after="0"/>
      </w:pPr>
      <w:r w:rsidRPr="005E7A42">
        <w:rPr>
          <w:bCs/>
        </w:rPr>
        <w:t xml:space="preserve">    - Base Tables</w:t>
      </w:r>
    </w:p>
    <w:p w:rsidR="00753E82" w:rsidRPr="005E7A42" w:rsidRDefault="00753E82" w:rsidP="00753E82">
      <w:pPr>
        <w:pStyle w:val="Bullets"/>
        <w:spacing w:before="0" w:after="0"/>
      </w:pPr>
      <w:r w:rsidRPr="005E7A42">
        <w:rPr>
          <w:bCs/>
        </w:rPr>
        <w:t xml:space="preserve">    - Auxiliary Data Structures </w:t>
      </w:r>
    </w:p>
    <w:p w:rsidR="00753E82" w:rsidRPr="005E7A42" w:rsidRDefault="00753E82" w:rsidP="00753E82">
      <w:pPr>
        <w:pStyle w:val="Bullets"/>
        <w:spacing w:before="0" w:after="0"/>
      </w:pPr>
      <w:r w:rsidRPr="005E7A42">
        <w:rPr>
          <w:bCs/>
        </w:rPr>
        <w:t xml:space="preserve">    - DBMS Temporary Space </w:t>
      </w:r>
    </w:p>
    <w:p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rsidR="00753E82" w:rsidRDefault="00753E82" w:rsidP="00753E82">
      <w:pPr>
        <w:pStyle w:val="Heading5"/>
        <w:ind w:left="1080" w:hanging="1080"/>
      </w:pPr>
      <w:r>
        <w:t xml:space="preserve">Storage Redundancy </w:t>
      </w:r>
    </w:p>
    <w:p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rsidR="00753E82" w:rsidRDefault="00753E82" w:rsidP="00753E82">
      <w:pPr>
        <w:pStyle w:val="Heading4"/>
      </w:pPr>
      <w:r>
        <w:t xml:space="preserve">The version number, release number, modification number, and patch level of </w:t>
      </w:r>
      <w:bookmarkStart w:id="1768" w:name="Xak821127"/>
      <w:bookmarkEnd w:id="1768"/>
      <w:proofErr w:type="spellStart"/>
      <w:r w:rsidRPr="00FC7C4F">
        <w:rPr>
          <w:b/>
        </w:rPr>
        <w:t>DBGen</w:t>
      </w:r>
      <w:proofErr w:type="spellEnd"/>
      <w:r>
        <w:t xml:space="preserve"> must be disclosed. Any modifications to the </w:t>
      </w:r>
      <w:proofErr w:type="spellStart"/>
      <w:r w:rsidRPr="00FC7C4F">
        <w:rPr>
          <w:b/>
        </w:rPr>
        <w:t>DBGen</w:t>
      </w:r>
      <w:proofErr w:type="spellEnd"/>
      <w:r>
        <w:t xml:space="preserve"> (see Clause </w:t>
      </w:r>
      <w:r w:rsidR="000E1EE1">
        <w:fldChar w:fldCharType="begin"/>
      </w:r>
      <w:r>
        <w:instrText xml:space="preserve"> REF Rag_Ref389037355T \r \h </w:instrText>
      </w:r>
      <w:r w:rsidR="000E1EE1">
        <w:fldChar w:fldCharType="separate"/>
      </w:r>
      <w:r w:rsidR="00A27C47">
        <w:t>4.2.1</w:t>
      </w:r>
      <w:r w:rsidR="000E1EE1">
        <w:fldChar w:fldCharType="end"/>
      </w:r>
      <w:r>
        <w:t>) source code (see Appendix D) must be reported in the supporting files archive.</w:t>
      </w:r>
    </w:p>
    <w:p w:rsidR="00753E82" w:rsidRDefault="00753E82" w:rsidP="00753E82">
      <w:pPr>
        <w:pStyle w:val="Heading4"/>
      </w:pPr>
      <w:r>
        <w:t>The database load</w:t>
      </w:r>
      <w:bookmarkStart w:id="1769" w:name="Xak821135"/>
      <w:bookmarkEnd w:id="1769"/>
      <w:r w:rsidR="000E1EE1">
        <w:fldChar w:fldCharType="begin"/>
      </w:r>
      <w:r>
        <w:instrText>xe "Database load"</w:instrText>
      </w:r>
      <w:r w:rsidR="000E1EE1">
        <w:fldChar w:fldCharType="end"/>
      </w:r>
      <w:r>
        <w:t xml:space="preserve"> time for the test database (see Clause </w:t>
      </w:r>
      <w:r w:rsidR="000E1EE1">
        <w:fldChar w:fldCharType="begin"/>
      </w:r>
      <w:r>
        <w:instrText xml:space="preserve"> REF _Ref135743480 \r \h </w:instrText>
      </w:r>
      <w:r w:rsidR="000E1EE1">
        <w:fldChar w:fldCharType="separate"/>
      </w:r>
      <w:r w:rsidR="00A27C47">
        <w:t>4.3</w:t>
      </w:r>
      <w:r w:rsidR="000E1EE1">
        <w:fldChar w:fldCharType="end"/>
      </w:r>
      <w:r>
        <w:t xml:space="preserve">) must be disclosed. </w:t>
      </w:r>
    </w:p>
    <w:p w:rsidR="00753E82" w:rsidRDefault="00753E82" w:rsidP="00753E82">
      <w:pPr>
        <w:pStyle w:val="Heading4"/>
      </w:pPr>
      <w:bookmarkStart w:id="1770" w:name="Rak_Ref389560649"/>
      <w:bookmarkStart w:id="1771" w:name="Rak_Ref389560649T"/>
      <w:bookmarkEnd w:id="1770"/>
      <w:r w:rsidRPr="0081059F">
        <w:t xml:space="preserve">The data storage ratio must be disclosed. It is computed by dividing the total data storage of the priced configuration (expressed in GB) by the size chosen for the test database as defined in Clause </w:t>
      </w:r>
      <w:r w:rsidR="000E1EE1">
        <w:fldChar w:fldCharType="begin"/>
      </w:r>
      <w:r>
        <w:instrText xml:space="preserve"> REF Rag_Ref389041324T \r \h </w:instrText>
      </w:r>
      <w:r w:rsidR="000E1EE1">
        <w:fldChar w:fldCharType="separate"/>
      </w:r>
      <w:r w:rsidR="00A27C47">
        <w:t>4.1.3.1</w:t>
      </w:r>
      <w:r w:rsidR="000E1EE1">
        <w:fldChar w:fldCharType="end"/>
      </w:r>
      <w:r w:rsidRPr="0081059F">
        <w:t>. Let r be the ratio. The reported value for r must be rounded to the nearest 0.01. That</w:t>
      </w:r>
      <w:r>
        <w:t xml:space="preserve"> is, reported value=round(r</w:t>
      </w:r>
      <w:proofErr w:type="gramStart"/>
      <w:r>
        <w:t>,2</w:t>
      </w:r>
      <w:proofErr w:type="gramEnd"/>
      <w:r w:rsidRPr="0081059F">
        <w:t>). For example, a system configured with 96 disks of 2.1 GB capacity for a 100GB test database has a data storage ratio of 2.02</w:t>
      </w:r>
      <w:r>
        <w:t>.</w:t>
      </w:r>
      <w:bookmarkStart w:id="1772" w:name="Rak_Ref389560649P"/>
      <w:bookmarkEnd w:id="1771"/>
      <w:r w:rsidR="000E1EE1">
        <w:rPr>
          <w:vanish/>
        </w:rPr>
        <w:fldChar w:fldCharType="begin" w:fldLock="1"/>
      </w:r>
      <w:r>
        <w:rPr>
          <w:vanish/>
        </w:rPr>
        <w:instrText xml:space="preserve">PAGEREF Rak_Ref389560649 \h  \* MERGEFORMAT </w:instrText>
      </w:r>
      <w:r w:rsidR="000E1EE1">
        <w:rPr>
          <w:vanish/>
        </w:rPr>
      </w:r>
      <w:r w:rsidR="000E1EE1">
        <w:rPr>
          <w:vanish/>
        </w:rPr>
        <w:fldChar w:fldCharType="separate"/>
      </w:r>
      <w:r>
        <w:rPr>
          <w:vanish/>
        </w:rPr>
        <w:t>123</w:t>
      </w:r>
      <w:r w:rsidR="000E1EE1">
        <w:rPr>
          <w:vanish/>
        </w:rPr>
        <w:fldChar w:fldCharType="end"/>
      </w:r>
      <w:bookmarkEnd w:id="1772"/>
      <w:r w:rsidR="000E1EE1">
        <w:rPr>
          <w:vanish/>
        </w:rPr>
        <w:fldChar w:fldCharType="begin"/>
      </w:r>
      <w:r>
        <w:instrText>xe "Priced Configuration"</w:instrText>
      </w:r>
      <w:r w:rsidR="000E1EE1">
        <w:rPr>
          <w:vanish/>
        </w:rPr>
        <w:fldChar w:fldCharType="end"/>
      </w:r>
    </w:p>
    <w:p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rsidR="00753E82" w:rsidRDefault="00753E82" w:rsidP="00753E82">
      <w:pPr>
        <w:pStyle w:val="Heading4"/>
      </w:pPr>
      <w:bookmarkStart w:id="1773" w:name="Rak_Ref389041995"/>
      <w:bookmarkStart w:id="1774" w:name="Rak_Ref389041995T"/>
      <w:bookmarkEnd w:id="1773"/>
      <w:r>
        <w:t>The details of the database load</w:t>
      </w:r>
      <w:bookmarkStart w:id="1775" w:name="Xak821157"/>
      <w:bookmarkEnd w:id="1775"/>
      <w:r>
        <w:t xml:space="preserve"> must be reported in the supporting files </w:t>
      </w:r>
      <w:proofErr w:type="gramStart"/>
      <w:r>
        <w:t>archive .</w:t>
      </w:r>
      <w:proofErr w:type="gramEnd"/>
      <w:r>
        <w:t xml:space="preserve"> Dis</w:t>
      </w:r>
      <w:r>
        <w:softHyphen/>
        <w:t>closure</w:t>
      </w:r>
      <w:bookmarkStart w:id="1776" w:name="Xak821159"/>
      <w:bookmarkEnd w:id="1776"/>
      <w:r>
        <w:t xml:space="preserve"> of the load procedure includes all steps, scripts, input and configuration files required to completely repro</w:t>
      </w:r>
      <w:r>
        <w:softHyphen/>
        <w:t>duce the test and qualification database</w:t>
      </w:r>
      <w:bookmarkStart w:id="1777" w:name="Xak821161"/>
      <w:bookmarkEnd w:id="1777"/>
      <w:r>
        <w:t xml:space="preserve">s. A </w:t>
      </w:r>
      <w:r w:rsidRPr="00FA5B14">
        <w:t>block diagram illustrating the overall process</w:t>
      </w:r>
      <w:r>
        <w:t xml:space="preserve"> must be disclosed.</w:t>
      </w:r>
      <w:bookmarkStart w:id="1778" w:name="Rak_Ref389041995P"/>
      <w:bookmarkEnd w:id="1774"/>
      <w:r w:rsidR="000E1EE1">
        <w:rPr>
          <w:vanish/>
        </w:rPr>
        <w:fldChar w:fldCharType="begin" w:fldLock="1"/>
      </w:r>
      <w:r>
        <w:rPr>
          <w:vanish/>
        </w:rPr>
        <w:instrText xml:space="preserve">PAGEREF Rak_Ref389041995 \h  \* MERGEFORMAT </w:instrText>
      </w:r>
      <w:r w:rsidR="000E1EE1">
        <w:rPr>
          <w:vanish/>
        </w:rPr>
      </w:r>
      <w:r w:rsidR="000E1EE1">
        <w:rPr>
          <w:vanish/>
        </w:rPr>
        <w:fldChar w:fldCharType="separate"/>
      </w:r>
      <w:r>
        <w:rPr>
          <w:vanish/>
        </w:rPr>
        <w:t>123</w:t>
      </w:r>
      <w:r w:rsidR="000E1EE1">
        <w:rPr>
          <w:vanish/>
        </w:rPr>
        <w:fldChar w:fldCharType="end"/>
      </w:r>
      <w:bookmarkEnd w:id="1778"/>
      <w:r w:rsidR="000E1EE1">
        <w:rPr>
          <w:vanish/>
        </w:rPr>
        <w:fldChar w:fldCharType="begin"/>
      </w:r>
      <w:r>
        <w:instrText>xe "Database load"</w:instrText>
      </w:r>
      <w:r w:rsidR="000E1EE1">
        <w:rPr>
          <w:vanish/>
        </w:rPr>
        <w:fldChar w:fldCharType="end"/>
      </w:r>
      <w:r w:rsidR="000E1EE1">
        <w:rPr>
          <w:vanish/>
        </w:rPr>
        <w:fldChar w:fldCharType="begin"/>
      </w:r>
      <w:r>
        <w:instrText>xe "Full Disclosure Report"</w:instrText>
      </w:r>
      <w:r w:rsidR="000E1EE1">
        <w:rPr>
          <w:vanish/>
        </w:rPr>
        <w:fldChar w:fldCharType="end"/>
      </w:r>
      <w:r w:rsidR="000E1EE1">
        <w:rPr>
          <w:vanish/>
        </w:rPr>
        <w:fldChar w:fldCharType="begin"/>
      </w:r>
      <w:r>
        <w:instrText>xe "Qualification Database"</w:instrText>
      </w:r>
      <w:r w:rsidR="000E1EE1">
        <w:rPr>
          <w:vanish/>
        </w:rPr>
        <w:fldChar w:fldCharType="end"/>
      </w:r>
    </w:p>
    <w:p w:rsidR="00753E82" w:rsidRDefault="00753E82" w:rsidP="00753E82">
      <w:pPr>
        <w:pStyle w:val="Heading4"/>
      </w:pPr>
      <w:bookmarkStart w:id="1779" w:name="Rak_Ref412537269"/>
      <w:bookmarkStart w:id="1780" w:name="Rak_Ref412537269T"/>
      <w:bookmarkEnd w:id="1779"/>
      <w:r>
        <w:t>Any differences between the configuration of the qualification database</w:t>
      </w:r>
      <w:bookmarkStart w:id="1781" w:name="Xak821167"/>
      <w:bookmarkEnd w:id="1781"/>
      <w:r>
        <w:t xml:space="preserve"> and the test database must be disclosed.</w:t>
      </w:r>
    </w:p>
    <w:p w:rsidR="00753E82" w:rsidRPr="0081059F" w:rsidRDefault="00753E82" w:rsidP="00753E82">
      <w:pPr>
        <w:pStyle w:val="Heading4"/>
        <w:rPr>
          <w:szCs w:val="20"/>
        </w:rPr>
      </w:pPr>
      <w:bookmarkStart w:id="1782" w:name="_Ref135746127"/>
      <w:r w:rsidRPr="0081059F">
        <w:rPr>
          <w:szCs w:val="20"/>
        </w:rPr>
        <w:t xml:space="preserve">The memory to database size percentage must be disclosed. It is computed by multiplying by 100 the total memory size priced on the SUT (see clause </w:t>
      </w:r>
      <w:r w:rsidR="000E1EE1">
        <w:rPr>
          <w:szCs w:val="20"/>
        </w:rPr>
        <w:fldChar w:fldCharType="begin"/>
      </w:r>
      <w:r>
        <w:rPr>
          <w:szCs w:val="20"/>
        </w:rPr>
        <w:instrText xml:space="preserve"> REF Rai_Ref389554729T \r \h </w:instrText>
      </w:r>
      <w:r w:rsidR="000E1EE1">
        <w:rPr>
          <w:szCs w:val="20"/>
        </w:rPr>
      </w:r>
      <w:r w:rsidR="000E1EE1">
        <w:rPr>
          <w:szCs w:val="20"/>
        </w:rPr>
        <w:fldChar w:fldCharType="separate"/>
      </w:r>
      <w:r w:rsidR="00A27C47">
        <w:rPr>
          <w:szCs w:val="20"/>
        </w:rPr>
        <w:t>6.2.1</w:t>
      </w:r>
      <w:r w:rsidR="000E1EE1">
        <w:rPr>
          <w:szCs w:val="20"/>
        </w:rPr>
        <w:fldChar w:fldCharType="end"/>
      </w:r>
      <w:r w:rsidRPr="0081059F">
        <w:rPr>
          <w:szCs w:val="20"/>
        </w:rPr>
        <w:t xml:space="preserve"> ) and dividing this number by the size chosen for the test database as defined in Clause </w:t>
      </w:r>
      <w:r w:rsidR="000E1EE1">
        <w:rPr>
          <w:szCs w:val="20"/>
        </w:rPr>
        <w:fldChar w:fldCharType="begin"/>
      </w:r>
      <w:r>
        <w:rPr>
          <w:szCs w:val="20"/>
        </w:rPr>
        <w:instrText xml:space="preserve"> REF Rag_Ref389041324T \r \h </w:instrText>
      </w:r>
      <w:r w:rsidR="000E1EE1">
        <w:rPr>
          <w:szCs w:val="20"/>
        </w:rPr>
      </w:r>
      <w:r w:rsidR="000E1EE1">
        <w:rPr>
          <w:szCs w:val="20"/>
        </w:rPr>
        <w:fldChar w:fldCharType="separate"/>
      </w:r>
      <w:r w:rsidR="00A27C47">
        <w:rPr>
          <w:szCs w:val="20"/>
        </w:rPr>
        <w:t>4.1.3.1</w:t>
      </w:r>
      <w:r w:rsidR="000E1EE1">
        <w:rPr>
          <w:szCs w:val="20"/>
        </w:rPr>
        <w:fldChar w:fldCharType="end"/>
      </w:r>
      <w:r w:rsidRPr="0081059F">
        <w:rPr>
          <w:szCs w:val="20"/>
        </w:rPr>
        <w:t>. Let r be this ratio. The reported ratio must be rounded to the nearest 0.1. Tha</w:t>
      </w:r>
      <w:r>
        <w:rPr>
          <w:szCs w:val="20"/>
        </w:rPr>
        <w:t>t is, reported value=round(r</w:t>
      </w:r>
      <w:proofErr w:type="gramStart"/>
      <w:r>
        <w:rPr>
          <w:szCs w:val="20"/>
        </w:rPr>
        <w:t>,1</w:t>
      </w:r>
      <w:proofErr w:type="gramEnd"/>
      <w:r w:rsidRPr="0081059F">
        <w:rPr>
          <w:szCs w:val="20"/>
        </w:rPr>
        <w:t xml:space="preserve">). For example, a system configured with 256GB of memory for a 1000GB test database has a </w:t>
      </w:r>
      <w:r w:rsidRPr="0081059F">
        <w:rPr>
          <w:szCs w:val="20"/>
        </w:rPr>
        <w:lastRenderedPageBreak/>
        <w:t>memory/database size</w:t>
      </w:r>
      <w:r>
        <w:rPr>
          <w:szCs w:val="20"/>
        </w:rPr>
        <w:t xml:space="preserve"> </w:t>
      </w:r>
      <w:r w:rsidRPr="0081059F">
        <w:rPr>
          <w:szCs w:val="20"/>
        </w:rPr>
        <w:t>percentage of 25.</w:t>
      </w:r>
      <w:r>
        <w:rPr>
          <w:szCs w:val="20"/>
        </w:rPr>
        <w:t>6</w:t>
      </w:r>
      <w:r w:rsidRPr="0081059F">
        <w:rPr>
          <w:szCs w:val="20"/>
        </w:rPr>
        <w:t>.</w:t>
      </w:r>
      <w:bookmarkStart w:id="1783" w:name="Rak_Ref412537269P"/>
      <w:bookmarkEnd w:id="1780"/>
      <w:bookmarkEnd w:id="1782"/>
      <w:r w:rsidR="000E1EE1" w:rsidRPr="0081059F">
        <w:rPr>
          <w:vanish/>
          <w:szCs w:val="20"/>
        </w:rPr>
        <w:fldChar w:fldCharType="begin" w:fldLock="1"/>
      </w:r>
      <w:r w:rsidRPr="0081059F">
        <w:rPr>
          <w:vanish/>
          <w:szCs w:val="20"/>
        </w:rPr>
        <w:instrText xml:space="preserve">PAGEREF Rak_Ref412537269 \h  \* MERGEFORMAT </w:instrText>
      </w:r>
      <w:r w:rsidR="000E1EE1" w:rsidRPr="0081059F">
        <w:rPr>
          <w:vanish/>
          <w:szCs w:val="20"/>
        </w:rPr>
      </w:r>
      <w:r w:rsidR="000E1EE1" w:rsidRPr="0081059F">
        <w:rPr>
          <w:vanish/>
          <w:szCs w:val="20"/>
        </w:rPr>
        <w:fldChar w:fldCharType="separate"/>
      </w:r>
      <w:r w:rsidRPr="0081059F">
        <w:rPr>
          <w:vanish/>
          <w:szCs w:val="20"/>
        </w:rPr>
        <w:t>123</w:t>
      </w:r>
      <w:r w:rsidR="000E1EE1" w:rsidRPr="0081059F">
        <w:rPr>
          <w:vanish/>
          <w:szCs w:val="20"/>
        </w:rPr>
        <w:fldChar w:fldCharType="end"/>
      </w:r>
      <w:bookmarkEnd w:id="1783"/>
      <w:r w:rsidR="000E1EE1" w:rsidRPr="0081059F">
        <w:rPr>
          <w:vanish/>
          <w:szCs w:val="20"/>
        </w:rPr>
        <w:fldChar w:fldCharType="begin"/>
      </w:r>
      <w:r w:rsidRPr="0081059F">
        <w:rPr>
          <w:szCs w:val="20"/>
        </w:rPr>
        <w:instrText>xe "Qualification Database"</w:instrText>
      </w:r>
      <w:r w:rsidR="000E1EE1" w:rsidRPr="0081059F">
        <w:rPr>
          <w:vanish/>
          <w:szCs w:val="20"/>
        </w:rPr>
        <w:fldChar w:fldCharType="end"/>
      </w:r>
    </w:p>
    <w:p w:rsidR="00753E82" w:rsidRDefault="00753E82" w:rsidP="00753E82">
      <w:pPr>
        <w:pStyle w:val="Heading3"/>
      </w:pPr>
      <w:r>
        <w:t>Clause 5 - Performance Metrics</w:t>
      </w:r>
      <w:bookmarkStart w:id="1784" w:name="Xak821171"/>
      <w:bookmarkEnd w:id="1784"/>
      <w:r w:rsidR="000E1EE1">
        <w:fldChar w:fldCharType="begin"/>
      </w:r>
      <w:r>
        <w:instrText>xe "Metrics"</w:instrText>
      </w:r>
      <w:r w:rsidR="000E1EE1">
        <w:fldChar w:fldCharType="end"/>
      </w:r>
      <w:r>
        <w:t xml:space="preserve"> and Execution Rules</w:t>
      </w:r>
      <w:bookmarkStart w:id="1785" w:name="Xak821173"/>
      <w:bookmarkEnd w:id="1785"/>
      <w:r w:rsidR="000E1EE1">
        <w:fldChar w:fldCharType="begin"/>
      </w:r>
      <w:r>
        <w:instrText>xe "Execution Rules"</w:instrText>
      </w:r>
      <w:r w:rsidR="000E1EE1">
        <w:fldChar w:fldCharType="end"/>
      </w:r>
      <w:r>
        <w:t xml:space="preserve"> Related Items</w:t>
      </w:r>
    </w:p>
    <w:p w:rsidR="00753E82" w:rsidRDefault="00753E82" w:rsidP="00753E82">
      <w:pPr>
        <w:pStyle w:val="Heading4"/>
      </w:pPr>
      <w:bookmarkStart w:id="1786" w:name="Rak_Ref415032494"/>
      <w:bookmarkStart w:id="1787" w:name="Rak_Ref415032494T"/>
      <w:bookmarkEnd w:id="1786"/>
      <w:r>
        <w:t>Any system activity on the SUT</w:t>
      </w:r>
      <w:bookmarkStart w:id="1788" w:name="Xak821179"/>
      <w:bookmarkEnd w:id="1788"/>
      <w:r>
        <w:t xml:space="preserve"> that takes place between the conclusion of the load</w:t>
      </w:r>
      <w:bookmarkStart w:id="1789" w:name="Xak821181"/>
      <w:bookmarkEnd w:id="1789"/>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790" w:name="Rak_Ref415032494P"/>
      <w:bookmarkEnd w:id="1787"/>
      <w:r w:rsidR="000E1EE1">
        <w:rPr>
          <w:vanish/>
        </w:rPr>
        <w:fldChar w:fldCharType="begin" w:fldLock="1"/>
      </w:r>
      <w:r>
        <w:rPr>
          <w:vanish/>
        </w:rPr>
        <w:instrText xml:space="preserve">PAGEREF Rak_Ref415032494 \h  \* MERGEFORMAT </w:instrText>
      </w:r>
      <w:r w:rsidR="000E1EE1">
        <w:rPr>
          <w:vanish/>
        </w:rPr>
      </w:r>
      <w:r w:rsidR="000E1EE1">
        <w:rPr>
          <w:vanish/>
        </w:rPr>
        <w:fldChar w:fldCharType="separate"/>
      </w:r>
      <w:r>
        <w:rPr>
          <w:vanish/>
        </w:rPr>
        <w:t>123</w:t>
      </w:r>
      <w:r w:rsidR="000E1EE1">
        <w:rPr>
          <w:vanish/>
        </w:rPr>
        <w:fldChar w:fldCharType="end"/>
      </w:r>
      <w:bookmarkEnd w:id="1790"/>
      <w:r w:rsidR="000E1EE1">
        <w:rPr>
          <w:vanish/>
        </w:rPr>
        <w:fldChar w:fldCharType="begin"/>
      </w:r>
      <w:r>
        <w:instrText>xe "SUT"</w:instrText>
      </w:r>
      <w:r w:rsidR="000E1EE1">
        <w:rPr>
          <w:vanish/>
        </w:rPr>
        <w:fldChar w:fldCharType="end"/>
      </w:r>
      <w:r w:rsidR="000E1EE1">
        <w:rPr>
          <w:vanish/>
        </w:rPr>
        <w:fldChar w:fldCharType="begin"/>
      </w:r>
      <w:r>
        <w:instrText>xe "Database load"</w:instrText>
      </w:r>
      <w:r w:rsidR="000E1EE1">
        <w:rPr>
          <w:vanish/>
        </w:rPr>
        <w:fldChar w:fldCharType="end"/>
      </w:r>
    </w:p>
    <w:p w:rsidR="00753E82" w:rsidRDefault="00753E82" w:rsidP="00753E82">
      <w:pPr>
        <w:pStyle w:val="Heading4"/>
      </w:pPr>
      <w:r>
        <w:t>The details of the steps followed to implement the power test</w:t>
      </w:r>
      <w:bookmarkStart w:id="1791" w:name="Xak821185"/>
      <w:bookmarkStart w:id="1792" w:name="Xak821187"/>
      <w:bookmarkEnd w:id="1791"/>
      <w:bookmarkEnd w:id="1792"/>
      <w:r w:rsidR="000E1EE1">
        <w:fldChar w:fldCharType="begin"/>
      </w:r>
      <w:r>
        <w:instrText>xe "Power Test"</w:instrText>
      </w:r>
      <w:r w:rsidR="000E1EE1">
        <w:fldChar w:fldCharType="end"/>
      </w:r>
      <w:r w:rsidR="000E1EE1">
        <w:fldChar w:fldCharType="begin"/>
      </w:r>
      <w:r>
        <w:instrText>xe "Power Test"</w:instrText>
      </w:r>
      <w:r w:rsidR="000E1EE1">
        <w:fldChar w:fldCharType="end"/>
      </w:r>
      <w:r>
        <w:t xml:space="preserve"> (e.g., system boot, database restart, etc.) must be reported in the </w:t>
      </w:r>
      <w:r w:rsidRPr="00760819">
        <w:rPr>
          <w:b/>
        </w:rPr>
        <w:t>supporting files archive</w:t>
      </w:r>
      <w:r>
        <w:t>.</w:t>
      </w:r>
    </w:p>
    <w:p w:rsidR="00753E82" w:rsidRDefault="00753E82" w:rsidP="00753E82">
      <w:pPr>
        <w:pStyle w:val="Heading4"/>
      </w:pPr>
      <w:r>
        <w:t xml:space="preserve">The timing intervals (see Clause </w:t>
      </w:r>
      <w:r w:rsidR="000E1EE1">
        <w:fldChar w:fldCharType="begin"/>
      </w:r>
      <w:r>
        <w:instrText xml:space="preserve"> REF Rah_Ref389543505T \r \h </w:instrText>
      </w:r>
      <w:r w:rsidR="000E1EE1">
        <w:fldChar w:fldCharType="separate"/>
      </w:r>
      <w:r w:rsidR="00A27C47">
        <w:t>5.3.7</w:t>
      </w:r>
      <w:r w:rsidR="000E1EE1">
        <w:fldChar w:fldCharType="end"/>
      </w:r>
      <w:r>
        <w:t>) for each query and for both refresh function</w:t>
      </w:r>
      <w:bookmarkStart w:id="1793" w:name="Xak821195"/>
      <w:bookmarkEnd w:id="1793"/>
      <w:r w:rsidR="000E1EE1">
        <w:fldChar w:fldCharType="begin"/>
      </w:r>
      <w:r>
        <w:instrText>xe "Refresh Functions"</w:instrText>
      </w:r>
      <w:r w:rsidR="000E1EE1">
        <w:fldChar w:fldCharType="end"/>
      </w:r>
      <w:r>
        <w:t xml:space="preserve">s must be </w:t>
      </w:r>
      <w:proofErr w:type="spellStart"/>
      <w:r>
        <w:t>reportedfor</w:t>
      </w:r>
      <w:proofErr w:type="spellEnd"/>
      <w:r>
        <w:t xml:space="preserve"> the power test</w:t>
      </w:r>
      <w:bookmarkStart w:id="1794" w:name="Xak821197"/>
      <w:bookmarkEnd w:id="1794"/>
      <w:r>
        <w:t xml:space="preserve">. The output for each query and for both refresh functions must be reported in the </w:t>
      </w:r>
      <w:r w:rsidRPr="00760819">
        <w:rPr>
          <w:b/>
        </w:rPr>
        <w:t>supporting files archive</w:t>
      </w:r>
      <w:r w:rsidR="000E1EE1">
        <w:fldChar w:fldCharType="begin"/>
      </w:r>
      <w:r>
        <w:instrText>xe "Power Test"</w:instrText>
      </w:r>
      <w:r w:rsidR="000E1EE1">
        <w:fldChar w:fldCharType="end"/>
      </w:r>
      <w:r>
        <w:t>.</w:t>
      </w:r>
    </w:p>
    <w:p w:rsidR="00753E82" w:rsidRDefault="00753E82" w:rsidP="00753E82">
      <w:pPr>
        <w:pStyle w:val="Heading4"/>
      </w:pPr>
      <w:r>
        <w:t>The number of query streams</w:t>
      </w:r>
      <w:bookmarkStart w:id="1795" w:name="Xak821201"/>
      <w:bookmarkEnd w:id="1795"/>
      <w:r w:rsidR="000E1EE1">
        <w:fldChar w:fldCharType="begin"/>
      </w:r>
      <w:r>
        <w:instrText>xe "Streams"</w:instrText>
      </w:r>
      <w:r w:rsidR="000E1EE1">
        <w:fldChar w:fldCharType="end"/>
      </w:r>
      <w:r>
        <w:t xml:space="preserve"> used for the throughput</w:t>
      </w:r>
      <w:bookmarkStart w:id="1796" w:name="Xak821203"/>
      <w:bookmarkEnd w:id="1796"/>
      <w:r w:rsidR="000E1EE1">
        <w:fldChar w:fldCharType="begin"/>
      </w:r>
      <w:r>
        <w:instrText>xe "Numerical Quantities:QthH"</w:instrText>
      </w:r>
      <w:r w:rsidR="000E1EE1">
        <w:fldChar w:fldCharType="end"/>
      </w:r>
      <w:r>
        <w:t xml:space="preserve"> test</w:t>
      </w:r>
      <w:bookmarkStart w:id="1797" w:name="Xak821205"/>
      <w:bookmarkEnd w:id="1797"/>
      <w:r w:rsidR="000E1EE1">
        <w:fldChar w:fldCharType="begin"/>
      </w:r>
      <w:r>
        <w:instrText>xe "Throughput Test"</w:instrText>
      </w:r>
      <w:r w:rsidR="000E1EE1">
        <w:fldChar w:fldCharType="end"/>
      </w:r>
      <w:r>
        <w:t xml:space="preserve"> must be disclosed.</w:t>
      </w:r>
    </w:p>
    <w:p w:rsidR="00753E82" w:rsidRDefault="00753E82" w:rsidP="00753E82">
      <w:pPr>
        <w:pStyle w:val="Heading4"/>
      </w:pPr>
      <w:r>
        <w:t>The start time and finish time for each query stream for the throughput test must be disclosed. The output for each query stream</w:t>
      </w:r>
      <w:bookmarkStart w:id="1798" w:name="Xak821209"/>
      <w:bookmarkEnd w:id="1798"/>
      <w:r w:rsidR="000E1EE1">
        <w:fldChar w:fldCharType="begin"/>
      </w:r>
      <w:r>
        <w:instrText>xe "Streams"</w:instrText>
      </w:r>
      <w:r w:rsidR="000E1EE1">
        <w:fldChar w:fldCharType="end"/>
      </w:r>
      <w:r>
        <w:t xml:space="preserve"> for the throughput</w:t>
      </w:r>
      <w:bookmarkStart w:id="1799" w:name="Xak821211"/>
      <w:bookmarkEnd w:id="1799"/>
      <w:r w:rsidR="000E1EE1">
        <w:fldChar w:fldCharType="begin"/>
      </w:r>
      <w:r>
        <w:instrText>xe "Numerical Quantities:QthH"</w:instrText>
      </w:r>
      <w:r w:rsidR="000E1EE1">
        <w:fldChar w:fldCharType="end"/>
      </w:r>
      <w:r>
        <w:t xml:space="preserve"> test</w:t>
      </w:r>
      <w:bookmarkStart w:id="1800" w:name="Xak821213"/>
      <w:bookmarkEnd w:id="1800"/>
      <w:r w:rsidRPr="009B53D0">
        <w:t xml:space="preserve"> </w:t>
      </w:r>
      <w:r>
        <w:t xml:space="preserve">must be reported in the </w:t>
      </w:r>
      <w:r w:rsidRPr="00760819">
        <w:rPr>
          <w:b/>
        </w:rPr>
        <w:t>supporting files archive</w:t>
      </w:r>
      <w:r w:rsidR="000E1EE1">
        <w:fldChar w:fldCharType="begin"/>
      </w:r>
      <w:r>
        <w:instrText>xe "Throughput Test"</w:instrText>
      </w:r>
      <w:r w:rsidR="000E1EE1">
        <w:fldChar w:fldCharType="end"/>
      </w:r>
      <w:r>
        <w:t>.</w:t>
      </w:r>
    </w:p>
    <w:p w:rsidR="00753E82" w:rsidRDefault="00753E82" w:rsidP="00753E82">
      <w:pPr>
        <w:pStyle w:val="Heading4"/>
      </w:pPr>
      <w:r>
        <w:t xml:space="preserve">The total elapsed time of the measurement interval (see Clause </w:t>
      </w:r>
      <w:r w:rsidR="000E1EE1">
        <w:fldChar w:fldCharType="begin"/>
      </w:r>
      <w:r>
        <w:instrText xml:space="preserve"> REF Rah_Ref389556670T \r \h </w:instrText>
      </w:r>
      <w:r w:rsidR="000E1EE1">
        <w:fldChar w:fldCharType="separate"/>
      </w:r>
      <w:r w:rsidR="00A27C47">
        <w:t>5.3.6</w:t>
      </w:r>
      <w:r w:rsidR="000E1EE1">
        <w:fldChar w:fldCharType="end"/>
      </w:r>
      <w:r>
        <w:t>) must be disclosed for the throughput</w:t>
      </w:r>
      <w:bookmarkStart w:id="1801" w:name="Xak821221"/>
      <w:bookmarkEnd w:id="1801"/>
      <w:r w:rsidR="000E1EE1">
        <w:fldChar w:fldCharType="begin"/>
      </w:r>
      <w:r>
        <w:instrText>xe "Numerical Quantities:QthH"</w:instrText>
      </w:r>
      <w:r w:rsidR="000E1EE1">
        <w:fldChar w:fldCharType="end"/>
      </w:r>
      <w:r>
        <w:t xml:space="preserve"> test</w:t>
      </w:r>
      <w:bookmarkStart w:id="1802" w:name="Xak821223"/>
      <w:bookmarkEnd w:id="1802"/>
      <w:r w:rsidR="000E1EE1">
        <w:fldChar w:fldCharType="begin"/>
      </w:r>
      <w:r>
        <w:instrText>xe "Throughput Test"</w:instrText>
      </w:r>
      <w:r w:rsidR="000E1EE1">
        <w:fldChar w:fldCharType="end"/>
      </w:r>
      <w:r>
        <w:t>.</w:t>
      </w:r>
    </w:p>
    <w:p w:rsidR="00753E82" w:rsidRDefault="00753E82" w:rsidP="00753E82">
      <w:pPr>
        <w:pStyle w:val="Heading4"/>
      </w:pPr>
      <w:r>
        <w:t>The start time and, finish time for each refresh function</w:t>
      </w:r>
      <w:bookmarkStart w:id="1803" w:name="Xak821227"/>
      <w:bookmarkEnd w:id="1803"/>
      <w:r w:rsidR="000E1EE1">
        <w:fldChar w:fldCharType="begin"/>
      </w:r>
      <w:r>
        <w:instrText>xe "Refresh Functions"</w:instrText>
      </w:r>
      <w:r w:rsidR="000E1EE1">
        <w:fldChar w:fldCharType="end"/>
      </w:r>
      <w:r>
        <w:t xml:space="preserve"> in the refresh stream</w:t>
      </w:r>
      <w:bookmarkStart w:id="1804" w:name="Xak821229"/>
      <w:bookmarkEnd w:id="1804"/>
      <w:r w:rsidR="000E1EE1">
        <w:fldChar w:fldCharType="begin"/>
      </w:r>
      <w:r>
        <w:instrText>xe "Streams"</w:instrText>
      </w:r>
      <w:r w:rsidR="000E1EE1">
        <w:fldChar w:fldCharType="end"/>
      </w:r>
      <w:r>
        <w:t xml:space="preserve"> for the throughput test must be disclosed. The output of each refresh function in the refresh stream for the throughput</w:t>
      </w:r>
      <w:bookmarkStart w:id="1805" w:name="Xak821231"/>
      <w:bookmarkEnd w:id="1805"/>
      <w:r w:rsidR="000E1EE1">
        <w:fldChar w:fldCharType="begin"/>
      </w:r>
      <w:r>
        <w:instrText>xe "Numerical Quantities:QthH"</w:instrText>
      </w:r>
      <w:r w:rsidR="000E1EE1">
        <w:fldChar w:fldCharType="end"/>
      </w:r>
      <w:r>
        <w:t xml:space="preserve"> test</w:t>
      </w:r>
      <w:bookmarkStart w:id="1806" w:name="Xak821233"/>
      <w:bookmarkEnd w:id="1806"/>
      <w:r>
        <w:t xml:space="preserve"> must be reported in the </w:t>
      </w:r>
      <w:r w:rsidRPr="00760819">
        <w:rPr>
          <w:b/>
        </w:rPr>
        <w:t>supporting files archive</w:t>
      </w:r>
      <w:r w:rsidR="000E1EE1">
        <w:fldChar w:fldCharType="begin"/>
      </w:r>
      <w:r>
        <w:instrText>xe "Throughput Test"</w:instrText>
      </w:r>
      <w:r w:rsidR="000E1EE1">
        <w:fldChar w:fldCharType="end"/>
      </w:r>
      <w:r>
        <w:t>.</w:t>
      </w:r>
    </w:p>
    <w:p w:rsidR="00753E82" w:rsidRDefault="00753E82" w:rsidP="00753E82">
      <w:pPr>
        <w:pStyle w:val="Heading4"/>
      </w:pPr>
      <w:bookmarkStart w:id="1807" w:name="Xak821241"/>
      <w:bookmarkStart w:id="1808" w:name="Xak821243"/>
      <w:bookmarkStart w:id="1809" w:name="Xak821245"/>
      <w:bookmarkStart w:id="1810" w:name="Xak821247"/>
      <w:bookmarkEnd w:id="1807"/>
      <w:bookmarkEnd w:id="1808"/>
      <w:bookmarkEnd w:id="1809"/>
      <w:bookmarkEnd w:id="1810"/>
      <w:r>
        <w:t>This clause is left blank.</w:t>
      </w:r>
    </w:p>
    <w:p w:rsidR="00753E82" w:rsidRDefault="00753E82" w:rsidP="00753E82">
      <w:pPr>
        <w:pStyle w:val="Heading4"/>
      </w:pPr>
      <w:r>
        <w:t>The computed performance metric</w:t>
      </w:r>
      <w:bookmarkStart w:id="1811" w:name="Xak821251"/>
      <w:bookmarkEnd w:id="1811"/>
      <w:r w:rsidR="000E1EE1">
        <w:fldChar w:fldCharType="begin"/>
      </w:r>
      <w:r>
        <w:instrText>xe "Metrics"</w:instrText>
      </w:r>
      <w:r w:rsidR="000E1EE1">
        <w:fldChar w:fldCharType="end"/>
      </w:r>
      <w:r>
        <w:t>, related numerical quantities and the price</w:t>
      </w:r>
      <w:bookmarkStart w:id="1812" w:name="Xak821253"/>
      <w:bookmarkEnd w:id="1812"/>
      <w:r w:rsidR="000E1EE1">
        <w:fldChar w:fldCharType="begin"/>
      </w:r>
      <w:r>
        <w:instrText>xe "Pricing"</w:instrText>
      </w:r>
      <w:r w:rsidR="000E1EE1">
        <w:fldChar w:fldCharType="end"/>
      </w:r>
      <w:r>
        <w:t>/performance metric must be disclosed.</w:t>
      </w:r>
    </w:p>
    <w:p w:rsidR="00753E82" w:rsidRDefault="00753E82" w:rsidP="00753E82">
      <w:pPr>
        <w:pStyle w:val="Heading4"/>
      </w:pPr>
      <w:bookmarkStart w:id="1813" w:name="Rak_Hlt429391686T"/>
      <w:bookmarkStart w:id="1814" w:name="Rak_Hlt429391672T"/>
      <w:r>
        <w:t>The performance metric</w:t>
      </w:r>
      <w:bookmarkStart w:id="1815" w:name="Xak821257"/>
      <w:bookmarkEnd w:id="1815"/>
      <w:r>
        <w:t xml:space="preserve"> (</w:t>
      </w:r>
      <w:proofErr w:type="spellStart"/>
      <w:r>
        <w:t>QphH</w:t>
      </w:r>
      <w:bookmarkStart w:id="1816" w:name="Xak841848"/>
      <w:bookmarkEnd w:id="1816"/>
      <w:r>
        <w:t>@Size</w:t>
      </w:r>
      <w:proofErr w:type="spellEnd"/>
      <w:r>
        <w:t xml:space="preserve">) and the numerical quantities (TPC-H </w:t>
      </w:r>
      <w:bookmarkStart w:id="1817" w:name="Rak_Hlt429391672"/>
      <w:bookmarkEnd w:id="1817"/>
      <w:proofErr w:type="spellStart"/>
      <w:r>
        <w:t>Pow</w:t>
      </w:r>
      <w:bookmarkStart w:id="1818" w:name="Rak_Hlt429391686"/>
      <w:bookmarkEnd w:id="1818"/>
      <w:r>
        <w:t>er</w:t>
      </w:r>
      <w:bookmarkStart w:id="1819" w:name="Xak821265"/>
      <w:bookmarkStart w:id="1820" w:name="Xak821267"/>
      <w:bookmarkEnd w:id="1819"/>
      <w:bookmarkEnd w:id="1820"/>
      <w:r>
        <w:t>@Size</w:t>
      </w:r>
      <w:proofErr w:type="spellEnd"/>
      <w:r>
        <w:t xml:space="preserve"> and TPC-H </w:t>
      </w:r>
      <w:proofErr w:type="spellStart"/>
      <w:r>
        <w:t>Through</w:t>
      </w:r>
      <w:r>
        <w:softHyphen/>
        <w:t>put</w:t>
      </w:r>
      <w:bookmarkStart w:id="1821" w:name="Xak821269"/>
      <w:bookmarkEnd w:id="1821"/>
      <w:r>
        <w:t>@Size</w:t>
      </w:r>
      <w:proofErr w:type="spellEnd"/>
      <w:r>
        <w:t xml:space="preserve">) from both of the runs must be disclosed (see Clause </w:t>
      </w:r>
      <w:r w:rsidR="000E1EE1">
        <w:fldChar w:fldCharType="begin"/>
      </w:r>
      <w:r>
        <w:instrText xml:space="preserve"> REF Rah_Ref389041249T \r \h </w:instrText>
      </w:r>
      <w:r w:rsidR="000E1EE1">
        <w:fldChar w:fldCharType="separate"/>
      </w:r>
      <w:r w:rsidR="00A27C47">
        <w:t>5.4</w:t>
      </w:r>
      <w:r w:rsidR="000E1EE1">
        <w:fldChar w:fldCharType="end"/>
      </w:r>
      <w:r>
        <w:t>).</w:t>
      </w:r>
      <w:bookmarkStart w:id="1822" w:name="Rak_Hlt429391672P"/>
      <w:bookmarkEnd w:id="1813"/>
      <w:bookmarkEnd w:id="1814"/>
      <w:r w:rsidR="000E1EE1">
        <w:rPr>
          <w:vanish/>
        </w:rPr>
        <w:fldChar w:fldCharType="begin" w:fldLock="1"/>
      </w:r>
      <w:r>
        <w:rPr>
          <w:vanish/>
        </w:rPr>
        <w:instrText xml:space="preserve">PAGEREF Rak_Hlt429391672 \h  \* MERGEFORMAT </w:instrText>
      </w:r>
      <w:r w:rsidR="000E1EE1">
        <w:rPr>
          <w:vanish/>
        </w:rPr>
      </w:r>
      <w:r w:rsidR="000E1EE1">
        <w:rPr>
          <w:vanish/>
        </w:rPr>
        <w:fldChar w:fldCharType="separate"/>
      </w:r>
      <w:r>
        <w:rPr>
          <w:vanish/>
        </w:rPr>
        <w:t>123</w:t>
      </w:r>
      <w:r w:rsidR="000E1EE1">
        <w:rPr>
          <w:vanish/>
        </w:rPr>
        <w:fldChar w:fldCharType="end"/>
      </w:r>
      <w:bookmarkEnd w:id="1822"/>
      <w:r w:rsidR="000E1EE1">
        <w:rPr>
          <w:vanish/>
        </w:rPr>
        <w:fldChar w:fldCharType="begin"/>
      </w:r>
      <w:r>
        <w:instrText>xe "Metrics"</w:instrText>
      </w:r>
      <w:r w:rsidR="000E1EE1">
        <w:rPr>
          <w:vanish/>
        </w:rPr>
        <w:fldChar w:fldCharType="end"/>
      </w:r>
      <w:r w:rsidR="000E1EE1">
        <w:rPr>
          <w:vanish/>
        </w:rPr>
        <w:fldChar w:fldCharType="begin"/>
      </w:r>
      <w:r>
        <w:instrText>xe "Metrics:Composite Query-per-hour Metric"</w:instrText>
      </w:r>
      <w:r w:rsidR="000E1EE1">
        <w:rPr>
          <w:vanish/>
        </w:rPr>
        <w:fldChar w:fldCharType="end"/>
      </w:r>
      <w:r w:rsidR="000E1EE1">
        <w:rPr>
          <w:vanish/>
        </w:rPr>
        <w:fldChar w:fldCharType="begin"/>
      </w:r>
      <w:r>
        <w:instrText>xe "QppH"</w:instrText>
      </w:r>
      <w:r w:rsidR="000E1EE1">
        <w:rPr>
          <w:vanish/>
        </w:rPr>
        <w:fldChar w:fldCharType="end"/>
      </w:r>
      <w:r w:rsidR="000E1EE1">
        <w:rPr>
          <w:vanish/>
        </w:rPr>
        <w:fldChar w:fldCharType="begin"/>
      </w:r>
      <w:r>
        <w:instrText>xe "Numerical Quantities:QppH"</w:instrText>
      </w:r>
      <w:r w:rsidR="000E1EE1">
        <w:rPr>
          <w:vanish/>
        </w:rPr>
        <w:fldChar w:fldCharType="end"/>
      </w:r>
      <w:r w:rsidR="000E1EE1">
        <w:rPr>
          <w:vanish/>
        </w:rPr>
        <w:fldChar w:fldCharType="begin"/>
      </w:r>
      <w:r>
        <w:instrText>xe "Numerical Quantities:QthH"</w:instrText>
      </w:r>
      <w:r w:rsidR="000E1EE1">
        <w:rPr>
          <w:vanish/>
        </w:rPr>
        <w:fldChar w:fldCharType="end"/>
      </w:r>
    </w:p>
    <w:p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rsidR="00753E82" w:rsidRDefault="00753E82" w:rsidP="00753E82">
      <w:pPr>
        <w:pStyle w:val="Heading4"/>
      </w:pPr>
      <w:r>
        <w:t xml:space="preserve">All documentation necessary to satisfy Clause </w:t>
      </w:r>
      <w:r w:rsidR="000E1EE1">
        <w:fldChar w:fldCharType="begin"/>
      </w:r>
      <w:r>
        <w:instrText xml:space="preserve"> REF Rah_Ref389031272T \r \h </w:instrText>
      </w:r>
      <w:r w:rsidR="000E1EE1">
        <w:fldChar w:fldCharType="separate"/>
      </w:r>
      <w:r w:rsidR="00A27C47">
        <w:t>5.2.7</w:t>
      </w:r>
      <w:r w:rsidR="000E1EE1">
        <w:fldChar w:fldCharType="end"/>
      </w:r>
      <w:r>
        <w:t xml:space="preserve"> must be made available upon request.</w:t>
      </w:r>
    </w:p>
    <w:p w:rsidR="00753E82" w:rsidRPr="00ED3308" w:rsidRDefault="00753E82" w:rsidP="00753E82">
      <w:pPr>
        <w:pStyle w:val="Heading4"/>
      </w:pPr>
      <w:r>
        <w:t xml:space="preserve">The output of the Query Output Validation Test must </w:t>
      </w:r>
      <w:proofErr w:type="gramStart"/>
      <w:r>
        <w:t>reported</w:t>
      </w:r>
      <w:proofErr w:type="gramEnd"/>
      <w:r>
        <w:t xml:space="preserve"> in the </w:t>
      </w:r>
      <w:r w:rsidRPr="00760819">
        <w:rPr>
          <w:b/>
        </w:rPr>
        <w:t>supporting files archive</w:t>
      </w:r>
      <w:r>
        <w:t>.</w:t>
      </w:r>
    </w:p>
    <w:p w:rsidR="00753E82" w:rsidRDefault="00753E82" w:rsidP="00753E82">
      <w:pPr>
        <w:pStyle w:val="Heading4"/>
        <w:numPr>
          <w:ilvl w:val="0"/>
          <w:numId w:val="0"/>
        </w:numPr>
        <w:ind w:left="720"/>
      </w:pPr>
    </w:p>
    <w:p w:rsidR="00753E82" w:rsidRDefault="00753E82" w:rsidP="00753E82">
      <w:pPr>
        <w:pStyle w:val="Heading3"/>
      </w:pPr>
      <w:r>
        <w:t>Clause 6 - SUT</w:t>
      </w:r>
      <w:bookmarkStart w:id="1823" w:name="Xak821279"/>
      <w:bookmarkEnd w:id="1823"/>
      <w:r w:rsidR="000E1EE1">
        <w:fldChar w:fldCharType="begin"/>
      </w:r>
      <w:r>
        <w:instrText>xe "SUT"</w:instrText>
      </w:r>
      <w:r w:rsidR="000E1EE1">
        <w:fldChar w:fldCharType="end"/>
      </w:r>
      <w:r>
        <w:t xml:space="preserve"> and Driver Implementation</w:t>
      </w:r>
      <w:bookmarkStart w:id="1824" w:name="Xak821281"/>
      <w:bookmarkEnd w:id="1824"/>
      <w:r w:rsidR="000E1EE1">
        <w:fldChar w:fldCharType="begin"/>
      </w:r>
      <w:r>
        <w:instrText>xe "Implementation Rules"</w:instrText>
      </w:r>
      <w:r w:rsidR="000E1EE1">
        <w:fldChar w:fldCharType="end"/>
      </w:r>
      <w:r>
        <w:t xml:space="preserve"> Related Items</w:t>
      </w:r>
    </w:p>
    <w:p w:rsidR="00753E82" w:rsidRDefault="00753E82" w:rsidP="00753E82">
      <w:pPr>
        <w:pStyle w:val="Heading4"/>
      </w:pPr>
      <w:r>
        <w:t>A detailed textual description of how the driver performs its functions, how its various components interact and any product functionalities or environmental settings on which it relies and all related source code, scripts and configuration files must be reported in the supporting files archive. The information provided should be sufficient for an independent reconstruction of the driver.</w:t>
      </w:r>
    </w:p>
    <w:p w:rsidR="00753E82" w:rsidRDefault="00753E82" w:rsidP="00753E82">
      <w:pPr>
        <w:pStyle w:val="Heading4"/>
      </w:pPr>
      <w:r>
        <w:t>If an implementation</w:t>
      </w:r>
      <w:bookmarkStart w:id="1825" w:name="Xak821287"/>
      <w:bookmarkEnd w:id="1825"/>
      <w:r w:rsidR="000E1EE1">
        <w:fldChar w:fldCharType="begin"/>
      </w:r>
      <w:r>
        <w:instrText>xe "Implementation Rules"</w:instrText>
      </w:r>
      <w:r w:rsidR="000E1EE1">
        <w:fldChar w:fldCharType="end"/>
      </w:r>
      <w:r>
        <w:t xml:space="preserve"> specific layer is used, then a detailed description of how it performs its functions, how its var</w:t>
      </w:r>
      <w:r>
        <w:softHyphen/>
        <w:t>ious components interact and any product functionalities or environmental setting on which it relies must be disclosed. All related source code, scripts and configuration files must be reported in the supporting files archive. The information provided should be sufficient for an independent reconstruction of the implementation specific layer.</w:t>
      </w:r>
    </w:p>
    <w:p w:rsidR="00753E82" w:rsidRDefault="00753E82" w:rsidP="00753E82">
      <w:pPr>
        <w:pStyle w:val="Heading4"/>
      </w:pPr>
      <w:r>
        <w:t>If profile-directed optimization</w:t>
      </w:r>
      <w:bookmarkStart w:id="1826" w:name="Xak821291"/>
      <w:bookmarkEnd w:id="1826"/>
      <w:r w:rsidR="000E1EE1">
        <w:fldChar w:fldCharType="begin"/>
      </w:r>
      <w:r>
        <w:instrText>xe "Optimization"</w:instrText>
      </w:r>
      <w:r w:rsidR="000E1EE1">
        <w:fldChar w:fldCharType="end"/>
      </w:r>
      <w:r>
        <w:t xml:space="preserve"> as described in Clause </w:t>
      </w:r>
      <w:r w:rsidR="000E1EE1">
        <w:fldChar w:fldCharType="begin"/>
      </w:r>
      <w:r>
        <w:instrText xml:space="preserve"> REF Rah_Ref389543089T \r \h </w:instrText>
      </w:r>
      <w:r w:rsidR="000E1EE1">
        <w:fldChar w:fldCharType="separate"/>
      </w:r>
      <w:r w:rsidR="00A27C47">
        <w:t>5.2.9</w:t>
      </w:r>
      <w:r w:rsidR="000E1EE1">
        <w:fldChar w:fldCharType="end"/>
      </w:r>
      <w:r>
        <w:t xml:space="preserve"> is used, such use must be disclosed. In particular, the procedure and any scripts used to perform the optimization must be reported in the supporting files archive.</w:t>
      </w:r>
    </w:p>
    <w:p w:rsidR="00753E82" w:rsidRDefault="00753E82" w:rsidP="00753E82">
      <w:pPr>
        <w:pStyle w:val="Heading3"/>
      </w:pPr>
      <w:bookmarkStart w:id="1827" w:name="Rak_Ref389029152"/>
      <w:bookmarkStart w:id="1828" w:name="Rak_Ref389029152T"/>
      <w:bookmarkEnd w:id="1827"/>
      <w:r>
        <w:lastRenderedPageBreak/>
        <w:t>Clause 9 - Audit Related Items</w:t>
      </w:r>
      <w:bookmarkEnd w:id="1828"/>
    </w:p>
    <w:p w:rsidR="00753E82" w:rsidRDefault="00753E82" w:rsidP="00753E82">
      <w:pPr>
        <w:pStyle w:val="Heading4"/>
      </w:pPr>
      <w:r>
        <w:t>The auditor's agency name, address, phone number, and attestation letter with a brief audit</w:t>
      </w:r>
      <w:bookmarkStart w:id="1829" w:name="Xak821359"/>
      <w:bookmarkEnd w:id="1829"/>
      <w:r w:rsidR="000E1EE1">
        <w:fldChar w:fldCharType="begin"/>
      </w:r>
      <w:r>
        <w:instrText>xe "Audit"</w:instrText>
      </w:r>
      <w:r w:rsidR="000E1EE1">
        <w:fldChar w:fldCharType="end"/>
      </w:r>
      <w:r>
        <w:t xml:space="preserve"> summary report indicat</w:t>
      </w:r>
      <w:r>
        <w:softHyphen/>
        <w:t>ing compliance</w:t>
      </w:r>
      <w:bookmarkStart w:id="1830" w:name="Xak821361"/>
      <w:bookmarkStart w:id="1831" w:name="Xak821363"/>
      <w:bookmarkEnd w:id="1830"/>
      <w:bookmarkEnd w:id="1831"/>
      <w:r w:rsidR="000E1EE1">
        <w:fldChar w:fldCharType="begin"/>
      </w:r>
      <w:r>
        <w:instrText>xe "Compliance"</w:instrText>
      </w:r>
      <w:r w:rsidR="000E1EE1">
        <w:fldChar w:fldCharType="end"/>
      </w:r>
      <w:r w:rsidR="000E1EE1">
        <w:fldChar w:fldCharType="begin"/>
      </w:r>
      <w:r>
        <w:instrText>xe "Query:Compliance"</w:instrText>
      </w:r>
      <w:r w:rsidR="000E1EE1">
        <w:fldChar w:fldCharType="end"/>
      </w:r>
      <w:r>
        <w:t xml:space="preserve"> must be included in the full disclosure</w:t>
      </w:r>
      <w:bookmarkStart w:id="1832" w:name="Xak821365"/>
      <w:bookmarkEnd w:id="1832"/>
      <w:r w:rsidR="000E1EE1">
        <w:fldChar w:fldCharType="begin"/>
      </w:r>
      <w:r>
        <w:instrText>xe "Full Disclosure Report"</w:instrText>
      </w:r>
      <w:r w:rsidR="000E1EE1">
        <w:fldChar w:fldCharType="end"/>
      </w:r>
      <w:r>
        <w:t xml:space="preserve"> report. A statement should be included specifying whom to contact in order to obtain further information regarding the audit process.</w:t>
      </w:r>
    </w:p>
    <w:p w:rsidR="00753E82" w:rsidRDefault="00753E82" w:rsidP="00753E82">
      <w:pPr>
        <w:pStyle w:val="Heading2"/>
      </w:pPr>
      <w:bookmarkStart w:id="1833" w:name="Rak_Ref412600106"/>
      <w:bookmarkStart w:id="1834" w:name="Rak_Ref412600134"/>
      <w:bookmarkStart w:id="1835" w:name="Rak_Ref412600134T"/>
      <w:bookmarkStart w:id="1836" w:name="Rak_Ref412600106T"/>
      <w:bookmarkStart w:id="1837" w:name="_Toc149484570"/>
      <w:bookmarkEnd w:id="1833"/>
      <w:bookmarkEnd w:id="1834"/>
      <w:r>
        <w:t>Executive Summary</w:t>
      </w:r>
      <w:bookmarkStart w:id="1838" w:name="Xak821375"/>
      <w:bookmarkStart w:id="1839" w:name="Rak_Ref412600106P"/>
      <w:bookmarkEnd w:id="1835"/>
      <w:bookmarkEnd w:id="1836"/>
      <w:bookmarkEnd w:id="1837"/>
      <w:bookmarkEnd w:id="1838"/>
      <w:r w:rsidR="000E1EE1">
        <w:rPr>
          <w:vanish/>
        </w:rPr>
        <w:fldChar w:fldCharType="begin" w:fldLock="1"/>
      </w:r>
      <w:r>
        <w:rPr>
          <w:vanish/>
        </w:rPr>
        <w:instrText xml:space="preserve">PAGEREF Rak_Ref412600106 \h  \* MERGEFORMAT </w:instrText>
      </w:r>
      <w:r w:rsidR="000E1EE1">
        <w:rPr>
          <w:vanish/>
        </w:rPr>
      </w:r>
      <w:r w:rsidR="000E1EE1">
        <w:rPr>
          <w:vanish/>
        </w:rPr>
        <w:fldChar w:fldCharType="separate"/>
      </w:r>
      <w:r>
        <w:rPr>
          <w:vanish/>
        </w:rPr>
        <w:t>124</w:t>
      </w:r>
      <w:r w:rsidR="000E1EE1">
        <w:rPr>
          <w:vanish/>
        </w:rPr>
        <w:fldChar w:fldCharType="end"/>
      </w:r>
      <w:bookmarkEnd w:id="1839"/>
      <w:r w:rsidR="000E1EE1">
        <w:rPr>
          <w:vanish/>
        </w:rPr>
        <w:fldChar w:fldCharType="begin"/>
      </w:r>
      <w:r>
        <w:instrText>xe "Executive summary"</w:instrText>
      </w:r>
      <w:r w:rsidR="000E1EE1">
        <w:rPr>
          <w:vanish/>
        </w:rPr>
        <w:fldChar w:fldCharType="end"/>
      </w:r>
    </w:p>
    <w:p w:rsidR="00753E82" w:rsidRDefault="00753E82" w:rsidP="00753E82">
      <w:r>
        <w:t>The executive summary</w:t>
      </w:r>
      <w:bookmarkStart w:id="1840" w:name="Xak821379"/>
      <w:bookmarkEnd w:id="1840"/>
      <w:r w:rsidR="000E1EE1">
        <w:fldChar w:fldCharType="begin"/>
      </w:r>
      <w:r>
        <w:instrText>xe "Executive summary"</w:instrText>
      </w:r>
      <w:r w:rsidR="000E1EE1">
        <w:fldChar w:fldCharType="end"/>
      </w:r>
      <w:r>
        <w:t xml:space="preserve"> is meant to be a high level overview of a TPC-H implementation</w:t>
      </w:r>
      <w:bookmarkStart w:id="1841" w:name="Xak821383"/>
      <w:bookmarkEnd w:id="1841"/>
      <w:r w:rsidR="000E1EE1">
        <w:fldChar w:fldCharType="begin"/>
      </w:r>
      <w:r>
        <w:instrText>xe "Implementation Rules"</w:instrText>
      </w:r>
      <w:r w:rsidR="000E1EE1">
        <w:fldChar w:fldCharType="end"/>
      </w:r>
      <w:r>
        <w:t>. It should provide the salient characteristics of a benchmark execution (metrics</w:t>
      </w:r>
      <w:bookmarkStart w:id="1842" w:name="Xak821385"/>
      <w:bookmarkEnd w:id="1842"/>
      <w:r w:rsidR="000E1EE1">
        <w:fldChar w:fldCharType="begin"/>
      </w:r>
      <w:r>
        <w:instrText>xe "Metrics"</w:instrText>
      </w:r>
      <w:r w:rsidR="000E1EE1">
        <w:fldChar w:fldCharType="end"/>
      </w:r>
      <w:r>
        <w:t>, configuration, pricing</w:t>
      </w:r>
      <w:bookmarkStart w:id="1843" w:name="Xak821387"/>
      <w:bookmarkEnd w:id="1843"/>
      <w:r w:rsidR="000E1EE1">
        <w:fldChar w:fldCharType="begin"/>
      </w:r>
      <w:r>
        <w:instrText>xe "Pricing"</w:instrText>
      </w:r>
      <w:r w:rsidR="000E1EE1">
        <w:fldChar w:fldCharType="end"/>
      </w:r>
      <w:r>
        <w:t>, etc.) without the exhaustive detail found in the FDR</w:t>
      </w:r>
      <w:bookmarkStart w:id="1844" w:name="Xak821389"/>
      <w:bookmarkEnd w:id="1844"/>
      <w:r w:rsidR="000E1EE1">
        <w:fldChar w:fldCharType="begin"/>
      </w:r>
      <w:r>
        <w:instrText>xe "Full Disclosure Report"</w:instrText>
      </w:r>
      <w:r w:rsidR="000E1EE1">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66" w:history="1">
        <w:r w:rsidRPr="00AB0069">
          <w:rPr>
            <w:rStyle w:val="Hyperlink"/>
          </w:rPr>
          <w:t>www.tpc.org</w:t>
        </w:r>
      </w:hyperlink>
      <w:r w:rsidRPr="004D0F62">
        <w:t>.</w:t>
      </w:r>
    </w:p>
    <w:p w:rsidR="00753E82" w:rsidRDefault="00753E82" w:rsidP="00753E82">
      <w:pPr>
        <w:keepNext/>
      </w:pPr>
      <w:r>
        <w:t>The executive summary has three components:</w:t>
      </w:r>
    </w:p>
    <w:p w:rsidR="00753E82" w:rsidRDefault="00753E82" w:rsidP="00753E82">
      <w:pPr>
        <w:pStyle w:val="Bullets"/>
      </w:pPr>
      <w:r>
        <w:t>Implementation</w:t>
      </w:r>
      <w:bookmarkStart w:id="1845" w:name="Xak821393"/>
      <w:bookmarkEnd w:id="1845"/>
      <w:r w:rsidR="000E1EE1">
        <w:fldChar w:fldCharType="begin"/>
      </w:r>
      <w:r>
        <w:instrText>xe "Implementation Rules"</w:instrText>
      </w:r>
      <w:r w:rsidR="000E1EE1">
        <w:fldChar w:fldCharType="end"/>
      </w:r>
      <w:r>
        <w:t xml:space="preserve"> Overview</w:t>
      </w:r>
    </w:p>
    <w:p w:rsidR="00753E82" w:rsidRDefault="00753E82" w:rsidP="00753E82">
      <w:pPr>
        <w:pStyle w:val="Bullets"/>
      </w:pPr>
      <w:r>
        <w:t>Pricing Spreadsheet</w:t>
      </w:r>
    </w:p>
    <w:p w:rsidR="00753E82" w:rsidRDefault="00753E82" w:rsidP="00753E82">
      <w:pPr>
        <w:pStyle w:val="Bullets"/>
      </w:pPr>
      <w:r>
        <w:t>Numerical Quantities</w:t>
      </w:r>
    </w:p>
    <w:p w:rsidR="00753E82" w:rsidRDefault="00753E82" w:rsidP="00753E82">
      <w:pPr>
        <w:pStyle w:val="Heading3"/>
      </w:pPr>
      <w:r>
        <w:t>Page Layout</w:t>
      </w:r>
    </w:p>
    <w:p w:rsidR="00753E82" w:rsidRDefault="00753E82" w:rsidP="00753E82">
      <w:r>
        <w:t>Each component of the executive summary</w:t>
      </w:r>
      <w:bookmarkStart w:id="1846" w:name="Xak821403"/>
      <w:bookmarkEnd w:id="1846"/>
      <w:r w:rsidR="000E1EE1">
        <w:fldChar w:fldCharType="begin"/>
      </w:r>
      <w:r>
        <w:instrText>xe "Executive summary"</w:instrText>
      </w:r>
      <w:r w:rsidR="000E1EE1">
        <w:fldChar w:fldCharType="end"/>
      </w:r>
      <w:r>
        <w:t xml:space="preserve"> should appear on a page by itself. Each page should use a standard header and format, including </w:t>
      </w:r>
    </w:p>
    <w:p w:rsidR="00753E82" w:rsidRDefault="00753E82" w:rsidP="00753E82">
      <w:pPr>
        <w:pStyle w:val="Bullets"/>
      </w:pPr>
      <w:r>
        <w:t>1/2 inch margins, top and bottom;</w:t>
      </w:r>
    </w:p>
    <w:p w:rsidR="00753E82" w:rsidRDefault="00753E82" w:rsidP="00753E82">
      <w:pPr>
        <w:pStyle w:val="Bullets"/>
      </w:pPr>
      <w:r>
        <w:t>3/4 inch left margin, 1/2 inch right margin;</w:t>
      </w:r>
    </w:p>
    <w:p w:rsidR="00753E82" w:rsidRDefault="00753E82" w:rsidP="00753E82">
      <w:pPr>
        <w:pStyle w:val="Bullets"/>
      </w:pPr>
      <w:r>
        <w:t>2 pt. frame around the body of the page. All interior lines should be 1 pt.;</w:t>
      </w:r>
    </w:p>
    <w:p w:rsidR="00753E82" w:rsidRDefault="00753E82" w:rsidP="00753E82">
      <w:pPr>
        <w:pStyle w:val="Bullets"/>
      </w:pPr>
      <w:r>
        <w:t>Sponsor</w:t>
      </w:r>
      <w:bookmarkStart w:id="1847" w:name="Xak821413"/>
      <w:bookmarkEnd w:id="1847"/>
      <w:r w:rsidR="000E1EE1">
        <w:fldChar w:fldCharType="begin"/>
      </w:r>
      <w:r>
        <w:instrText>xe "Test sponsor"</w:instrText>
      </w:r>
      <w:r w:rsidR="000E1EE1">
        <w:fldChar w:fldCharType="end"/>
      </w:r>
      <w:r>
        <w:t xml:space="preserve"> identification and System identification, each set apart by a 1 pt. rule, in 16-20 pt. Times Bold font;</w:t>
      </w:r>
    </w:p>
    <w:p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rsidR="00753E82" w:rsidRDefault="00753E82" w:rsidP="00753E82">
      <w:r>
        <w:rPr>
          <w:b/>
          <w:bCs/>
        </w:rPr>
        <w:t>Comment 1:</w:t>
      </w:r>
      <w:r>
        <w:t xml:space="preserve"> It is permissible to use or include company logos when identifying the sponsor</w:t>
      </w:r>
      <w:bookmarkStart w:id="1848" w:name="Xak821419"/>
      <w:bookmarkEnd w:id="1848"/>
      <w:r w:rsidR="000E1EE1">
        <w:fldChar w:fldCharType="begin"/>
      </w:r>
      <w:r>
        <w:instrText>xe "Test sponsor"</w:instrText>
      </w:r>
      <w:r w:rsidR="000E1EE1">
        <w:fldChar w:fldCharType="end"/>
      </w:r>
      <w:r>
        <w:t>.</w:t>
      </w:r>
    </w:p>
    <w:p w:rsidR="00753E82" w:rsidRDefault="00753E82" w:rsidP="00753E82"/>
    <w:p w:rsidR="00753E82" w:rsidRDefault="00753E82" w:rsidP="00753E82">
      <w:r>
        <w:rPr>
          <w:b/>
          <w:bCs/>
        </w:rPr>
        <w:t>Comment 2:</w:t>
      </w:r>
      <w:r>
        <w:t xml:space="preserve"> The report date must be disclosed with a precision of 1 day. The precise format is left to the test spon</w:t>
      </w:r>
      <w:r>
        <w:softHyphen/>
        <w:t>sor</w:t>
      </w:r>
      <w:bookmarkStart w:id="1849" w:name="Xak821423"/>
      <w:bookmarkEnd w:id="1849"/>
      <w:r w:rsidR="000E1EE1">
        <w:fldChar w:fldCharType="begin"/>
      </w:r>
      <w:r>
        <w:instrText>xe "Test sponsor"</w:instrText>
      </w:r>
      <w:r w:rsidR="000E1EE1">
        <w:fldChar w:fldCharType="end"/>
      </w:r>
      <w:r>
        <w:t>.</w:t>
      </w:r>
    </w:p>
    <w:p w:rsidR="00753E82" w:rsidRDefault="00753E82" w:rsidP="00753E82">
      <w:pPr>
        <w:rPr>
          <w:b/>
          <w:bCs/>
        </w:rPr>
      </w:pPr>
    </w:p>
    <w:p w:rsidR="00753E82" w:rsidRDefault="00753E82" w:rsidP="00753E82">
      <w:proofErr w:type="gramStart"/>
      <w:r>
        <w:rPr>
          <w:b/>
          <w:bCs/>
        </w:rPr>
        <w:t>Comment :</w:t>
      </w:r>
      <w:proofErr w:type="gramEnd"/>
      <w:r>
        <w:t xml:space="preserve"> Appendix E contains a sample executive summary</w:t>
      </w:r>
      <w:bookmarkStart w:id="1850" w:name="Xak821427"/>
      <w:bookmarkEnd w:id="1850"/>
      <w:r w:rsidR="000E1EE1">
        <w:fldChar w:fldCharType="begin"/>
      </w:r>
      <w:r>
        <w:instrText>xe "Executive summary"</w:instrText>
      </w:r>
      <w:r w:rsidR="000E1EE1">
        <w:fldChar w:fldCharType="end"/>
      </w:r>
      <w:r>
        <w:t>. It is meant to help clarify the requirements in section 8.4 and is provided solely as an example.</w:t>
      </w:r>
    </w:p>
    <w:p w:rsidR="00753E82" w:rsidRDefault="00753E82" w:rsidP="00753E82">
      <w:pPr>
        <w:pStyle w:val="Heading3"/>
      </w:pPr>
      <w:r>
        <w:t>Implementation</w:t>
      </w:r>
      <w:bookmarkStart w:id="1851" w:name="Xak821431"/>
      <w:bookmarkEnd w:id="1851"/>
      <w:r w:rsidR="000E1EE1">
        <w:fldChar w:fldCharType="begin"/>
      </w:r>
      <w:r>
        <w:instrText>xe "Implementation Rules"</w:instrText>
      </w:r>
      <w:r w:rsidR="000E1EE1">
        <w:fldChar w:fldCharType="end"/>
      </w:r>
      <w:r>
        <w:t xml:space="preserve"> Overview</w:t>
      </w:r>
    </w:p>
    <w:p w:rsidR="00753E82" w:rsidRDefault="00753E82" w:rsidP="00753E82">
      <w:r>
        <w:t>The implementation</w:t>
      </w:r>
      <w:bookmarkStart w:id="1852" w:name="Xak821435"/>
      <w:bookmarkEnd w:id="1852"/>
      <w:r w:rsidR="000E1EE1">
        <w:fldChar w:fldCharType="begin"/>
      </w:r>
      <w:r>
        <w:instrText>xe "Implementation Rules"</w:instrText>
      </w:r>
      <w:r w:rsidR="000E1EE1">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rsidR="00753E82" w:rsidRDefault="00753E82" w:rsidP="00753E82">
      <w:pPr>
        <w:pStyle w:val="Heading4"/>
      </w:pPr>
      <w:bookmarkStart w:id="1853" w:name="Rak_Ref427134701"/>
      <w:bookmarkStart w:id="1854" w:name="Rak_Ref427134701T"/>
      <w:bookmarkEnd w:id="1853"/>
      <w:r>
        <w:t>The first section contains the results that were obtained from the reported run of the Performance test.</w:t>
      </w:r>
      <w:bookmarkStart w:id="1855" w:name="Rak_Ref427134701P"/>
      <w:bookmarkEnd w:id="1854"/>
      <w:r w:rsidR="000E1EE1">
        <w:rPr>
          <w:vanish/>
        </w:rPr>
        <w:fldChar w:fldCharType="begin" w:fldLock="1"/>
      </w:r>
      <w:r>
        <w:rPr>
          <w:vanish/>
        </w:rPr>
        <w:instrText xml:space="preserve">PAGEREF Rak_Ref427134701 \h  \* MERGEFORMAT </w:instrText>
      </w:r>
      <w:r w:rsidR="000E1EE1">
        <w:rPr>
          <w:vanish/>
        </w:rPr>
      </w:r>
      <w:r w:rsidR="000E1EE1">
        <w:rPr>
          <w:vanish/>
        </w:rPr>
        <w:fldChar w:fldCharType="separate"/>
      </w:r>
      <w:r>
        <w:rPr>
          <w:vanish/>
        </w:rPr>
        <w:t>125</w:t>
      </w:r>
      <w:r w:rsidR="000E1EE1">
        <w:rPr>
          <w:vanish/>
        </w:rPr>
        <w:fldChar w:fldCharType="end"/>
      </w:r>
      <w:bookmarkEnd w:id="1855"/>
    </w:p>
    <w:p w:rsidR="00753E82" w:rsidRDefault="00753E82" w:rsidP="00753E82">
      <w:r>
        <w:t> </w:t>
      </w:r>
    </w:p>
    <w:p w:rsidR="00753E82" w:rsidRDefault="00753E82" w:rsidP="00753E82">
      <w:pPr>
        <w:pStyle w:val="Caption"/>
        <w:jc w:val="center"/>
      </w:pPr>
      <w:r>
        <w:t>Table 13: Implementation</w:t>
      </w:r>
      <w:bookmarkStart w:id="1856" w:name="Xak826352"/>
      <w:bookmarkEnd w:id="1856"/>
      <w:r w:rsidR="000E1EE1">
        <w:fldChar w:fldCharType="begin"/>
      </w:r>
      <w:r>
        <w:instrText>xe "Implementation Rules"</w:instrText>
      </w:r>
      <w:r w:rsidR="000E1EE1">
        <w:fldChar w:fldCharType="end"/>
      </w:r>
      <w:r>
        <w:t xml:space="preserve"> Overview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771" w:type="dxa"/>
            <w:tcBorders>
              <w:top w:val="single" w:sz="6" w:space="0" w:color="auto"/>
              <w:left w:val="nil"/>
              <w:bottom w:val="single" w:sz="6" w:space="0" w:color="auto"/>
              <w:right w:val="nil"/>
            </w:tcBorders>
          </w:tcPr>
          <w:p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Total System Cost</w:t>
            </w:r>
          </w:p>
        </w:tc>
        <w:tc>
          <w:tcPr>
            <w:tcW w:w="2707" w:type="dxa"/>
            <w:tcBorders>
              <w:top w:val="nil"/>
              <w:left w:val="nil"/>
              <w:bottom w:val="single" w:sz="6" w:space="0" w:color="auto"/>
              <w:right w:val="nil"/>
            </w:tcBorders>
          </w:tcPr>
          <w:p w:rsidR="00753E82" w:rsidRDefault="00753E82" w:rsidP="00753E82">
            <w:pPr>
              <w:pStyle w:val="CellBody"/>
            </w:pPr>
            <w:r>
              <w:t xml:space="preserve">3 yr. Cost of ownership (see Clause </w:t>
            </w:r>
            <w:r w:rsidR="000E1EE1">
              <w:fldChar w:fldCharType="begin"/>
            </w:r>
            <w:r>
              <w:instrText xml:space="preserve"> REF Raj28912T \r \h </w:instrText>
            </w:r>
            <w:r w:rsidR="000E1EE1">
              <w:fldChar w:fldCharType="separate"/>
            </w:r>
            <w:r w:rsidR="00A27C47">
              <w:t xml:space="preserve">7:  </w:t>
            </w:r>
            <w:r w:rsidR="000E1EE1">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$1</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TPC-H Composite Query per Hour Metric</w:t>
            </w:r>
            <w:bookmarkStart w:id="1857" w:name="Xak820258"/>
            <w:bookmarkEnd w:id="1857"/>
            <w:r w:rsidR="000E1EE1">
              <w:fldChar w:fldCharType="begin"/>
            </w:r>
            <w:r>
              <w:instrText>xe "Metrics"</w:instrText>
            </w:r>
            <w:r w:rsidR="000E1EE1">
              <w:fldChar w:fldCharType="end"/>
            </w:r>
          </w:p>
        </w:tc>
        <w:tc>
          <w:tcPr>
            <w:tcW w:w="2707" w:type="dxa"/>
            <w:tcBorders>
              <w:top w:val="nil"/>
              <w:left w:val="nil"/>
              <w:bottom w:val="single" w:sz="6" w:space="0" w:color="auto"/>
              <w:right w:val="nil"/>
            </w:tcBorders>
          </w:tcPr>
          <w:p w:rsidR="00753E82" w:rsidRDefault="00753E82" w:rsidP="00753E82">
            <w:pPr>
              <w:pStyle w:val="CellBody"/>
            </w:pPr>
            <w:proofErr w:type="spellStart"/>
            <w:r>
              <w:t>QphH</w:t>
            </w:r>
            <w:bookmarkStart w:id="1858" w:name="Xak820262"/>
            <w:bookmarkEnd w:id="1858"/>
            <w:proofErr w:type="spellEnd"/>
            <w:r w:rsidR="000E1EE1">
              <w:fldChar w:fldCharType="begin"/>
            </w:r>
            <w:r>
              <w:instrText>xe "Metrics:Composite Query-per-hour Metric"</w:instrText>
            </w:r>
            <w:r w:rsidR="000E1EE1">
              <w:fldChar w:fldCharType="end"/>
            </w:r>
            <w:r>
              <w:t xml:space="preserve"> (see Clause </w:t>
            </w:r>
            <w:r w:rsidR="000E1EE1">
              <w:fldChar w:fldCharType="begin"/>
            </w:r>
            <w:r>
              <w:instrText xml:space="preserve"> REF Rah_Ref414102225T \r \h </w:instrText>
            </w:r>
            <w:r w:rsidR="000E1EE1">
              <w:fldChar w:fldCharType="separate"/>
            </w:r>
            <w:r w:rsidR="00A27C47">
              <w:t>5.4.3</w:t>
            </w:r>
            <w:r w:rsidR="000E1EE1">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0.1</w:t>
            </w:r>
          </w:p>
        </w:tc>
        <w:tc>
          <w:tcPr>
            <w:tcW w:w="1771" w:type="dxa"/>
            <w:tcBorders>
              <w:top w:val="nil"/>
              <w:left w:val="nil"/>
              <w:bottom w:val="single" w:sz="6" w:space="0" w:color="auto"/>
              <w:right w:val="nil"/>
            </w:tcBorders>
          </w:tcPr>
          <w:p w:rsidR="00753E82" w:rsidRDefault="00753E82" w:rsidP="00753E82">
            <w:pPr>
              <w:pStyle w:val="CellBody"/>
            </w:pPr>
            <w:proofErr w:type="spellStart"/>
            <w:r>
              <w:t>QphH@</w:t>
            </w:r>
            <w:bookmarkStart w:id="1859" w:name="Xak820268"/>
            <w:bookmarkEnd w:id="1859"/>
            <w:r w:rsidR="000E1EE1">
              <w:fldChar w:fldCharType="begin"/>
            </w:r>
            <w:r>
              <w:instrText>xe "Metrics:Composite Query-per-hour Metric"</w:instrText>
            </w:r>
            <w:r w:rsidR="000E1EE1">
              <w:fldChar w:fldCharType="end"/>
            </w:r>
            <w:r>
              <w:t>nGB</w:t>
            </w:r>
            <w:proofErr w:type="spellEnd"/>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CellBody"/>
            </w:pPr>
            <w:r>
              <w:lastRenderedPageBreak/>
              <w:t>Price/Performance</w:t>
            </w:r>
          </w:p>
        </w:tc>
        <w:tc>
          <w:tcPr>
            <w:tcW w:w="2707" w:type="dxa"/>
            <w:tcBorders>
              <w:top w:val="nil"/>
              <w:left w:val="nil"/>
              <w:bottom w:val="single" w:sz="6" w:space="0" w:color="auto"/>
              <w:right w:val="nil"/>
            </w:tcBorders>
          </w:tcPr>
          <w:p w:rsidR="00753E82" w:rsidRDefault="00753E82" w:rsidP="00753E82">
            <w:pPr>
              <w:pStyle w:val="CellBody"/>
            </w:pPr>
            <w:r>
              <w:t>$/</w:t>
            </w:r>
            <w:proofErr w:type="spellStart"/>
            <w:r>
              <w:t>QphH</w:t>
            </w:r>
            <w:bookmarkStart w:id="1860" w:name="Xak820286"/>
            <w:bookmarkEnd w:id="1860"/>
            <w:proofErr w:type="spellEnd"/>
            <w:r w:rsidR="000E1EE1">
              <w:fldChar w:fldCharType="begin"/>
            </w:r>
            <w:r>
              <w:instrText>xe "Metrics:Price Performance Metric"</w:instrText>
            </w:r>
            <w:r w:rsidR="000E1EE1">
              <w:fldChar w:fldCharType="end"/>
            </w:r>
            <w:r>
              <w:t xml:space="preserve"> (see Clause </w:t>
            </w:r>
            <w:r w:rsidR="000E1EE1">
              <w:fldChar w:fldCharType="begin"/>
            </w:r>
            <w:r>
              <w:instrText xml:space="preserve"> REF Rah_Ref389551202T \r \h </w:instrText>
            </w:r>
            <w:r w:rsidR="000E1EE1">
              <w:fldChar w:fldCharType="separate"/>
            </w:r>
            <w:r w:rsidR="00A27C47">
              <w:t>5.4.4</w:t>
            </w:r>
            <w:r w:rsidR="000E1EE1">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w:t>
            </w:r>
            <w:proofErr w:type="spellStart"/>
            <w:r>
              <w:t>QphH@</w:t>
            </w:r>
            <w:bookmarkStart w:id="1861" w:name="Xak820294"/>
            <w:bookmarkEnd w:id="1861"/>
            <w:r w:rsidR="000E1EE1">
              <w:fldChar w:fldCharType="begin"/>
            </w:r>
            <w:r>
              <w:instrText>xe "Metrics:Composite Query-per-hour Metric"</w:instrText>
            </w:r>
            <w:r w:rsidR="000E1EE1">
              <w:fldChar w:fldCharType="end"/>
            </w:r>
            <w:r>
              <w:t>nGB</w:t>
            </w:r>
            <w:proofErr w:type="spellEnd"/>
          </w:p>
        </w:tc>
        <w:tc>
          <w:tcPr>
            <w:tcW w:w="1670" w:type="dxa"/>
            <w:tcBorders>
              <w:top w:val="nil"/>
              <w:left w:val="nil"/>
              <w:bottom w:val="single" w:sz="6" w:space="0" w:color="auto"/>
              <w:right w:val="nil"/>
            </w:tcBorders>
          </w:tcPr>
          <w:p w:rsidR="00753E82" w:rsidRDefault="00753E82" w:rsidP="00753E82">
            <w:pPr>
              <w:pStyle w:val="CellBody"/>
            </w:pPr>
            <w:r>
              <w:t>16-20 pt. Bold</w:t>
            </w:r>
          </w:p>
        </w:tc>
      </w:tr>
    </w:tbl>
    <w:p w:rsidR="00753E82" w:rsidRDefault="00753E82" w:rsidP="00753E82">
      <w:r>
        <w:t> </w:t>
      </w:r>
    </w:p>
    <w:p w:rsidR="00753E82" w:rsidRDefault="00753E82" w:rsidP="00753E82">
      <w:pPr>
        <w:pStyle w:val="Heading4"/>
      </w:pPr>
      <w:bookmarkStart w:id="1862" w:name="Rak_Ref427134767"/>
      <w:bookmarkStart w:id="1863" w:name="Rak_Ref427134767T"/>
      <w:bookmarkEnd w:id="1862"/>
      <w:r>
        <w:t>The next section details the system configuration</w:t>
      </w:r>
      <w:bookmarkStart w:id="1864" w:name="Rak_Ref427134767P"/>
      <w:bookmarkEnd w:id="1863"/>
      <w:r w:rsidR="000E1EE1">
        <w:rPr>
          <w:vanish/>
        </w:rPr>
        <w:fldChar w:fldCharType="begin" w:fldLock="1"/>
      </w:r>
      <w:r>
        <w:rPr>
          <w:vanish/>
        </w:rPr>
        <w:instrText xml:space="preserve">PAGEREF Rak_Ref427134767 \h  \* MERGEFORMAT </w:instrText>
      </w:r>
      <w:r w:rsidR="000E1EE1">
        <w:rPr>
          <w:vanish/>
        </w:rPr>
      </w:r>
      <w:r w:rsidR="000E1EE1">
        <w:rPr>
          <w:vanish/>
        </w:rPr>
        <w:fldChar w:fldCharType="separate"/>
      </w:r>
      <w:r>
        <w:rPr>
          <w:vanish/>
        </w:rPr>
        <w:t>125</w:t>
      </w:r>
      <w:r w:rsidR="000E1EE1">
        <w:rPr>
          <w:vanish/>
        </w:rPr>
        <w:fldChar w:fldCharType="end"/>
      </w:r>
      <w:bookmarkEnd w:id="1864"/>
    </w:p>
    <w:p w:rsidR="00753E82" w:rsidRDefault="00753E82" w:rsidP="00753E82">
      <w:r>
        <w:t> </w:t>
      </w:r>
    </w:p>
    <w:p w:rsidR="00753E82" w:rsidRDefault="00753E82" w:rsidP="00753E82">
      <w:pPr>
        <w:pStyle w:val="Caption"/>
        <w:jc w:val="center"/>
      </w:pPr>
      <w:r>
        <w:t>Table 14: System Configuration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987"/>
        <w:gridCol w:w="1627"/>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880"/>
        </w:trPr>
        <w:tc>
          <w:tcPr>
            <w:tcW w:w="2448" w:type="dxa"/>
            <w:tcBorders>
              <w:top w:val="nil"/>
              <w:left w:val="nil"/>
              <w:bottom w:val="single" w:sz="6" w:space="0" w:color="auto"/>
              <w:right w:val="nil"/>
            </w:tcBorders>
          </w:tcPr>
          <w:p w:rsidR="00753E82" w:rsidRDefault="00753E82" w:rsidP="00753E82">
            <w:pPr>
              <w:pStyle w:val="CellBody"/>
            </w:pPr>
            <w:r>
              <w:t>Database Size</w:t>
            </w:r>
            <w:bookmarkStart w:id="1865" w:name="Xak820331"/>
            <w:bookmarkEnd w:id="1865"/>
            <w:r w:rsidR="000E1EE1">
              <w:fldChar w:fldCharType="begin"/>
            </w:r>
            <w:r>
              <w:instrText>xe "Database size"</w:instrText>
            </w:r>
            <w:r w:rsidR="000E1EE1">
              <w:fldChar w:fldCharType="end"/>
            </w:r>
            <w:r>
              <w:t xml:space="preserve"> </w:t>
            </w:r>
          </w:p>
        </w:tc>
        <w:tc>
          <w:tcPr>
            <w:tcW w:w="2707" w:type="dxa"/>
            <w:tcBorders>
              <w:top w:val="nil"/>
              <w:left w:val="nil"/>
              <w:bottom w:val="single" w:sz="6" w:space="0" w:color="auto"/>
              <w:right w:val="nil"/>
            </w:tcBorders>
          </w:tcPr>
          <w:p w:rsidR="00753E82" w:rsidRDefault="00753E82" w:rsidP="00753E82">
            <w:pPr>
              <w:pStyle w:val="CellBody"/>
            </w:pPr>
            <w:r>
              <w:t xml:space="preserve">Raw data size of test database (see Clause </w:t>
            </w:r>
            <w:r w:rsidR="000E1EE1">
              <w:fldChar w:fldCharType="begin"/>
            </w:r>
            <w:r>
              <w:instrText xml:space="preserve"> REF Rag_Ref389029489T \r \h </w:instrText>
            </w:r>
            <w:r w:rsidR="000E1EE1">
              <w:fldChar w:fldCharType="separate"/>
            </w:r>
            <w:r w:rsidR="00A27C47">
              <w:t>4.1.3</w:t>
            </w:r>
            <w:r w:rsidR="000E1EE1">
              <w:fldChar w:fldCharType="end"/>
            </w:r>
            <w:r>
              <w:t xml:space="preserve"> and Clause </w:t>
            </w:r>
            <w:r w:rsidR="000E1EE1">
              <w:fldChar w:fldCharType="begin"/>
            </w:r>
            <w:r>
              <w:instrText xml:space="preserve"> REF Rak_Ref389560649T \r \h </w:instrText>
            </w:r>
            <w:r w:rsidR="000E1EE1">
              <w:fldChar w:fldCharType="separate"/>
            </w:r>
            <w:r w:rsidR="00A27C47">
              <w:t>8.3.6.7</w:t>
            </w:r>
            <w:r w:rsidR="000E1EE1">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987" w:type="dxa"/>
            <w:tcBorders>
              <w:top w:val="nil"/>
              <w:left w:val="nil"/>
              <w:bottom w:val="single" w:sz="6" w:space="0" w:color="auto"/>
              <w:right w:val="nil"/>
            </w:tcBorders>
          </w:tcPr>
          <w:p w:rsidR="00753E82" w:rsidRDefault="00753E82" w:rsidP="00753E82">
            <w:pPr>
              <w:pStyle w:val="CellBody"/>
            </w:pPr>
            <w:r>
              <w:t>GB</w:t>
            </w:r>
          </w:p>
          <w:p w:rsidR="00753E82" w:rsidRDefault="00753E82" w:rsidP="00753E82">
            <w:pPr>
              <w:pStyle w:val="CellBody"/>
            </w:pPr>
            <w:r>
              <w:t xml:space="preserve">(see Clause </w:t>
            </w:r>
            <w:r w:rsidR="000E1EE1">
              <w:fldChar w:fldCharType="begin"/>
            </w:r>
            <w:r>
              <w:instrText xml:space="preserve"> REF Rak_Ref389560649T \r \h </w:instrText>
            </w:r>
            <w:r w:rsidR="000E1EE1">
              <w:fldChar w:fldCharType="separate"/>
            </w:r>
            <w:r w:rsidR="00A27C47">
              <w:t>8.3.6.7</w:t>
            </w:r>
            <w:r w:rsidR="000E1EE1">
              <w:fldChar w:fldCharType="end"/>
            </w:r>
            <w:r>
              <w:t>)</w:t>
            </w: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DBMS Manager</w:t>
            </w:r>
          </w:p>
        </w:tc>
        <w:tc>
          <w:tcPr>
            <w:tcW w:w="2707" w:type="dxa"/>
            <w:tcBorders>
              <w:top w:val="nil"/>
              <w:left w:val="nil"/>
              <w:bottom w:val="single" w:sz="6" w:space="0" w:color="auto"/>
              <w:right w:val="nil"/>
            </w:tcBorders>
          </w:tcPr>
          <w:p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Operating System</w:t>
            </w:r>
          </w:p>
        </w:tc>
        <w:tc>
          <w:tcPr>
            <w:tcW w:w="2707" w:type="dxa"/>
            <w:tcBorders>
              <w:top w:val="nil"/>
              <w:left w:val="nil"/>
              <w:bottom w:val="single" w:sz="6" w:space="0" w:color="auto"/>
              <w:right w:val="nil"/>
            </w:tcBorders>
          </w:tcPr>
          <w:p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Other Software</w:t>
            </w:r>
          </w:p>
        </w:tc>
        <w:tc>
          <w:tcPr>
            <w:tcW w:w="2707" w:type="dxa"/>
            <w:tcBorders>
              <w:top w:val="nil"/>
              <w:left w:val="nil"/>
              <w:bottom w:val="single" w:sz="6" w:space="0" w:color="auto"/>
              <w:right w:val="nil"/>
            </w:tcBorders>
          </w:tcPr>
          <w:p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1120"/>
        </w:trPr>
        <w:tc>
          <w:tcPr>
            <w:tcW w:w="2448" w:type="dxa"/>
            <w:tcBorders>
              <w:top w:val="nil"/>
              <w:left w:val="nil"/>
              <w:bottom w:val="single" w:sz="6" w:space="0" w:color="auto"/>
              <w:right w:val="nil"/>
            </w:tcBorders>
          </w:tcPr>
          <w:p w:rsidR="00753E82" w:rsidRDefault="00753E82" w:rsidP="00753E82">
            <w:pPr>
              <w:pStyle w:val="CellBody"/>
            </w:pPr>
            <w:r>
              <w:t>System Availability</w:t>
            </w:r>
            <w:bookmarkStart w:id="1866" w:name="Xak820401"/>
            <w:bookmarkEnd w:id="1866"/>
            <w:r w:rsidR="000E1EE1">
              <w:fldChar w:fldCharType="begin"/>
            </w:r>
            <w:r>
              <w:instrText>xe "Availability"</w:instrText>
            </w:r>
            <w:r w:rsidR="000E1EE1">
              <w:fldChar w:fldCharType="end"/>
            </w:r>
            <w:r>
              <w:t xml:space="preserve"> Date</w:t>
            </w:r>
          </w:p>
        </w:tc>
        <w:tc>
          <w:tcPr>
            <w:tcW w:w="2707" w:type="dxa"/>
            <w:tcBorders>
              <w:top w:val="nil"/>
              <w:left w:val="nil"/>
              <w:bottom w:val="single" w:sz="6" w:space="0" w:color="auto"/>
              <w:right w:val="nil"/>
            </w:tcBorders>
          </w:tcPr>
          <w:p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rsidR="00753E82" w:rsidRDefault="00753E82" w:rsidP="00753E82">
            <w:pPr>
              <w:pStyle w:val="CellBody"/>
            </w:pPr>
            <w:r>
              <w:t>1 day</w:t>
            </w: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bl>
    <w:p w:rsidR="00753E82" w:rsidRDefault="00753E82" w:rsidP="00753E82">
      <w:r>
        <w:t> </w:t>
      </w:r>
    </w:p>
    <w:p w:rsidR="00753E82" w:rsidRDefault="00753E82" w:rsidP="00753E82">
      <w:r>
        <w:rPr>
          <w:b/>
          <w:bCs/>
        </w:rPr>
        <w:t>Comment:</w:t>
      </w:r>
      <w:r>
        <w:t xml:space="preserve"> The Software Version must uniquely identify the orderable software product referenced in the Priced Configuration (e.g., RALF/2000 4.2.1)</w:t>
      </w:r>
    </w:p>
    <w:p w:rsidR="00753E82" w:rsidRDefault="00753E82" w:rsidP="00753E82">
      <w:pPr>
        <w:pStyle w:val="Heading4"/>
      </w:pPr>
      <w:r>
        <w:t>This section is the largest in the implementation</w:t>
      </w:r>
      <w:bookmarkStart w:id="1867" w:name="Xak821471"/>
      <w:bookmarkEnd w:id="1867"/>
      <w:r w:rsidR="000E1EE1">
        <w:fldChar w:fldCharType="begin"/>
      </w:r>
      <w:r>
        <w:instrText>xe "Implementation Rules"</w:instrText>
      </w:r>
      <w:r w:rsidR="000E1EE1">
        <w:fldChar w:fldCharType="end"/>
      </w:r>
      <w:r>
        <w:t xml:space="preserve"> overview, and contains a graphic representation of the reported query times. Each query and refresh function</w:t>
      </w:r>
      <w:bookmarkStart w:id="1868" w:name="Xak821473"/>
      <w:bookmarkEnd w:id="1868"/>
      <w:r w:rsidR="000E1EE1">
        <w:fldChar w:fldCharType="begin"/>
      </w:r>
      <w:r>
        <w:instrText>xe "Refresh Functions"</w:instrText>
      </w:r>
      <w:r w:rsidR="000E1EE1">
        <w:fldChar w:fldCharType="end"/>
      </w:r>
      <w:r>
        <w:t xml:space="preserve"> executed during the benchmark should be listed in the graph, with any query variants</w:t>
      </w:r>
      <w:bookmarkStart w:id="1869" w:name="Xak821475"/>
      <w:bookmarkStart w:id="1870" w:name="Xak821477"/>
      <w:bookmarkEnd w:id="1869"/>
      <w:bookmarkEnd w:id="1870"/>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clearly identified. In addition:</w:t>
      </w:r>
    </w:p>
    <w:p w:rsidR="00753E82" w:rsidRDefault="00753E82" w:rsidP="00753E82">
      <w:pPr>
        <w:pStyle w:val="Bullets"/>
      </w:pPr>
      <w:r>
        <w:t>All labels and scales must use a 10 point Courier font, except for the legend and the graph title which must use a Times font;</w:t>
      </w:r>
    </w:p>
    <w:p w:rsidR="00753E82" w:rsidRDefault="00753E82" w:rsidP="00753E82">
      <w:pPr>
        <w:pStyle w:val="Bullets"/>
      </w:pPr>
      <w:r>
        <w:t>All line sizes must be 1 point;</w:t>
      </w:r>
    </w:p>
    <w:p w:rsidR="00753E82" w:rsidRDefault="00753E82" w:rsidP="00753E82">
      <w:pPr>
        <w:pStyle w:val="Bullets"/>
      </w:pPr>
      <w:r>
        <w:t>The legend must be reproduced as depicted in the example, and must be placed where needed to avoid over</w:t>
      </w:r>
      <w:r>
        <w:softHyphen/>
        <w:t>lapping any portion of the graph;</w:t>
      </w:r>
    </w:p>
    <w:p w:rsidR="00753E82" w:rsidRDefault="00753E82" w:rsidP="00753E82">
      <w:pPr>
        <w:pStyle w:val="Bullets"/>
      </w:pPr>
      <w:r>
        <w:t>The query time axis must labeled with no more than 8 values, including the zero origin;</w:t>
      </w:r>
    </w:p>
    <w:p w:rsidR="00753E82" w:rsidRDefault="00753E82" w:rsidP="00753E82">
      <w:pPr>
        <w:pStyle w:val="Bullets"/>
      </w:pPr>
      <w:r>
        <w:t>Each pair of bars must be separated by a gap of 50% of the bar's width;</w:t>
      </w:r>
    </w:p>
    <w:p w:rsidR="00753E82" w:rsidRDefault="00753E82" w:rsidP="00753E82">
      <w:pPr>
        <w:pStyle w:val="Bullets"/>
      </w:pPr>
      <w:r>
        <w:t>A zero-based linear scale must be used for the query times;</w:t>
      </w:r>
    </w:p>
    <w:p w:rsidR="00753E82" w:rsidRDefault="00753E82" w:rsidP="00753E82">
      <w:pPr>
        <w:pStyle w:val="Bullets"/>
      </w:pPr>
      <w:r>
        <w:t>The upper bound of the time scale must be no greater than 120% of the longest query timing interval;</w:t>
      </w:r>
    </w:p>
    <w:p w:rsidR="00753E82" w:rsidRDefault="00753E82" w:rsidP="00753E82">
      <w:pPr>
        <w:pStyle w:val="Bullets"/>
      </w:pPr>
      <w:r>
        <w:t>The bars used for the power test</w:t>
      </w:r>
      <w:bookmarkStart w:id="1871" w:name="Xak821495"/>
      <w:bookmarkEnd w:id="1871"/>
      <w:r w:rsidR="000E1EE1">
        <w:fldChar w:fldCharType="begin"/>
      </w:r>
      <w:r>
        <w:instrText>xe "Power Test"</w:instrText>
      </w:r>
      <w:r w:rsidR="000E1EE1">
        <w:fldChar w:fldCharType="end"/>
      </w:r>
      <w:r>
        <w:t xml:space="preserve"> must be sized based on the measured (i.e., without the adjustment defined in Clause </w:t>
      </w:r>
      <w:r w:rsidR="000E1EE1">
        <w:fldChar w:fldCharType="begin"/>
      </w:r>
      <w:r>
        <w:instrText xml:space="preserve"> REF Rah_Ref389560323T \r \h </w:instrText>
      </w:r>
      <w:r w:rsidR="000E1EE1">
        <w:fldChar w:fldCharType="separate"/>
      </w:r>
      <w:r w:rsidR="00A27C47">
        <w:t>5.4.1.4</w:t>
      </w:r>
      <w:r w:rsidR="000E1EE1">
        <w:fldChar w:fldCharType="end"/>
      </w:r>
      <w:r>
        <w:t>) query timing intervals of the power test, and must be solid white;</w:t>
      </w:r>
    </w:p>
    <w:p w:rsidR="00753E82" w:rsidRDefault="00753E82" w:rsidP="00753E82">
      <w:pPr>
        <w:pStyle w:val="Bullets"/>
      </w:pPr>
      <w:r>
        <w:t>The bars used for the throughput</w:t>
      </w:r>
      <w:bookmarkStart w:id="1872" w:name="Xak821503"/>
      <w:bookmarkEnd w:id="1872"/>
      <w:r w:rsidR="000E1EE1">
        <w:fldChar w:fldCharType="begin"/>
      </w:r>
      <w:r>
        <w:instrText>xe "Numerical Quantities:QthH"</w:instrText>
      </w:r>
      <w:r w:rsidR="000E1EE1">
        <w:fldChar w:fldCharType="end"/>
      </w:r>
      <w:r>
        <w:t xml:space="preserve"> test</w:t>
      </w:r>
      <w:bookmarkStart w:id="1873" w:name="Xak821505"/>
      <w:bookmarkEnd w:id="1873"/>
      <w:r w:rsidR="000E1EE1">
        <w:fldChar w:fldCharType="begin"/>
      </w:r>
      <w:r>
        <w:instrText>xe "Throughput Test"</w:instrText>
      </w:r>
      <w:r w:rsidR="000E1EE1">
        <w:fldChar w:fldCharType="end"/>
      </w:r>
      <w:r>
        <w:t xml:space="preserve"> must be sized based on the arithmetic mean by query type of the mea</w:t>
      </w:r>
      <w:r>
        <w:softHyphen/>
        <w:t>sured query timing intervals of the throughput test, and must be solid black;</w:t>
      </w:r>
    </w:p>
    <w:p w:rsidR="00753E82" w:rsidRDefault="00753E82" w:rsidP="00753E82">
      <w:pPr>
        <w:pStyle w:val="Bullets"/>
      </w:pPr>
      <w:r>
        <w:t>The geometric mean of the power test</w:t>
      </w:r>
      <w:bookmarkStart w:id="1874" w:name="Xak821509"/>
      <w:bookmarkEnd w:id="1874"/>
      <w:r w:rsidR="000E1EE1">
        <w:fldChar w:fldCharType="begin"/>
      </w:r>
      <w:r>
        <w:instrText>xe "Power Test"</w:instrText>
      </w:r>
      <w:r w:rsidR="000E1EE1">
        <w:fldChar w:fldCharType="end"/>
      </w:r>
      <w:r>
        <w:t xml:space="preserve"> components must be computed using unadjusted timings of queries and refresh </w:t>
      </w:r>
      <w:proofErr w:type="gramStart"/>
      <w:r>
        <w:t>function</w:t>
      </w:r>
      <w:bookmarkStart w:id="1875" w:name="Xak821511"/>
      <w:bookmarkEnd w:id="1875"/>
      <w:proofErr w:type="gramEnd"/>
      <w:r w:rsidR="000E1EE1">
        <w:fldChar w:fldCharType="begin"/>
      </w:r>
      <w:r>
        <w:instrText>xe "Refresh Functions"</w:instrText>
      </w:r>
      <w:r w:rsidR="000E1EE1">
        <w:fldChar w:fldCharType="end"/>
      </w:r>
      <w:r>
        <w:t>s and must be placed on the graph as a dashed line labeled on top with its value. It must be expressed using the same format and precision as TPC-H Power</w:t>
      </w:r>
      <w:bookmarkStart w:id="1876" w:name="Xak821513"/>
      <w:bookmarkStart w:id="1877" w:name="Xak821515"/>
      <w:bookmarkStart w:id="1878" w:name="Xak821517"/>
      <w:bookmarkEnd w:id="1876"/>
      <w:bookmarkEnd w:id="1877"/>
      <w:bookmarkEnd w:id="1878"/>
      <w:r w:rsidR="000E1EE1">
        <w:fldChar w:fldCharType="begin"/>
      </w:r>
      <w:r>
        <w:instrText>xe "QppH"</w:instrText>
      </w:r>
      <w:r w:rsidR="000E1EE1">
        <w:fldChar w:fldCharType="end"/>
      </w:r>
      <w:r w:rsidR="000E1EE1">
        <w:fldChar w:fldCharType="begin"/>
      </w:r>
      <w:r>
        <w:instrText>xe "Numerical Quantities:QppH"</w:instrText>
      </w:r>
      <w:r w:rsidR="000E1EE1">
        <w:fldChar w:fldCharType="end"/>
      </w:r>
      <w:r w:rsidR="000E1EE1">
        <w:fldChar w:fldCharType="begin"/>
      </w:r>
      <w:r>
        <w:instrText>xe "Numerical Quantities:QppH"</w:instrText>
      </w:r>
      <w:r w:rsidR="000E1EE1">
        <w:fldChar w:fldCharType="end"/>
      </w:r>
      <w:r>
        <w:t xml:space="preserve"> specified in Clause </w:t>
      </w:r>
      <w:r w:rsidR="000E1EE1">
        <w:fldChar w:fldCharType="begin"/>
      </w:r>
      <w:r>
        <w:instrText xml:space="preserve"> REF Rah33159T \r \h </w:instrText>
      </w:r>
      <w:r w:rsidR="000E1EE1">
        <w:fldChar w:fldCharType="separate"/>
      </w:r>
      <w:r w:rsidR="00A27C47">
        <w:t xml:space="preserve">5:  </w:t>
      </w:r>
      <w:r w:rsidR="000E1EE1">
        <w:fldChar w:fldCharType="end"/>
      </w:r>
      <w:r>
        <w:t>;</w:t>
      </w:r>
    </w:p>
    <w:p w:rsidR="00753E82" w:rsidRDefault="00753E82" w:rsidP="00753E82">
      <w:pPr>
        <w:pStyle w:val="Bullets"/>
      </w:pPr>
      <w:r>
        <w:lastRenderedPageBreak/>
        <w:t>The arithmetic mean of the throughput</w:t>
      </w:r>
      <w:bookmarkStart w:id="1879" w:name="Xak821525"/>
      <w:bookmarkEnd w:id="1879"/>
      <w:r w:rsidR="000E1EE1">
        <w:fldChar w:fldCharType="begin"/>
      </w:r>
      <w:r>
        <w:instrText>xe "Numerical Quantities:QthH"</w:instrText>
      </w:r>
      <w:r w:rsidR="000E1EE1">
        <w:fldChar w:fldCharType="end"/>
      </w:r>
      <w:r>
        <w:t xml:space="preserve"> test</w:t>
      </w:r>
      <w:bookmarkStart w:id="1880" w:name="Xak821527"/>
      <w:bookmarkEnd w:id="1880"/>
      <w:r w:rsidR="000E1EE1">
        <w:fldChar w:fldCharType="begin"/>
      </w:r>
      <w:r>
        <w:instrText>xe "Throughput Test"</w:instrText>
      </w:r>
      <w:r w:rsidR="000E1EE1">
        <w:fldChar w:fldCharType="end"/>
      </w:r>
      <w:r>
        <w:t xml:space="preserve"> must be calculated using unadjusted timings with the following computation:</w:t>
      </w:r>
    </w:p>
    <w:p w:rsidR="00753E82" w:rsidRPr="005805BD" w:rsidRDefault="0033187C" w:rsidP="00753E82">
      <w:pPr>
        <w:pStyle w:val="Picture"/>
      </w:pPr>
      <w:r>
        <w:rPr>
          <w:noProof/>
        </w:rPr>
        <w:drawing>
          <wp:inline distT="0" distB="0" distL="0" distR="0">
            <wp:extent cx="993775" cy="699770"/>
            <wp:effectExtent l="19050" t="0" r="0" b="0"/>
            <wp:docPr id="34"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67" cstate="print"/>
                    <a:srcRect/>
                    <a:stretch>
                      <a:fillRect/>
                    </a:stretch>
                  </pic:blipFill>
                  <pic:spPr bwMode="auto">
                    <a:xfrm>
                      <a:off x="0" y="0"/>
                      <a:ext cx="993775" cy="699770"/>
                    </a:xfrm>
                    <a:prstGeom prst="rect">
                      <a:avLst/>
                    </a:prstGeom>
                    <a:noFill/>
                    <a:ln w="9525">
                      <a:noFill/>
                      <a:miter lim="800000"/>
                      <a:headEnd/>
                      <a:tailEnd/>
                    </a:ln>
                  </pic:spPr>
                </pic:pic>
              </a:graphicData>
            </a:graphic>
          </wp:inline>
        </w:drawing>
      </w:r>
    </w:p>
    <w:p w:rsidR="00753E82" w:rsidRDefault="00753E82" w:rsidP="00753E82">
      <w:pPr>
        <w:pStyle w:val="CODE"/>
        <w:widowControl/>
      </w:pPr>
      <w:proofErr w:type="gramStart"/>
      <w:r>
        <w:t>where</w:t>
      </w:r>
      <w:proofErr w:type="gramEnd"/>
      <w:r>
        <w:t xml:space="preserve"> QI(</w:t>
      </w:r>
      <w:proofErr w:type="spellStart"/>
      <w:r>
        <w:t>i,s</w:t>
      </w:r>
      <w:proofErr w:type="spellEnd"/>
      <w:r>
        <w:t xml:space="preserve">) is defined in Clause </w:t>
      </w:r>
      <w:r w:rsidR="000E1EE1">
        <w:fldChar w:fldCharType="begin"/>
      </w:r>
      <w:r>
        <w:instrText xml:space="preserve"> REF Rah_Ref389560399T \r \h </w:instrText>
      </w:r>
      <w:r w:rsidR="000E1EE1">
        <w:fldChar w:fldCharType="separate"/>
      </w:r>
      <w:r w:rsidR="00A27C47">
        <w:t>5.3.7.2</w:t>
      </w:r>
      <w:r w:rsidR="000E1EE1">
        <w:fldChar w:fldCharType="end"/>
      </w:r>
      <w:r>
        <w:t xml:space="preserve">, and S is defined in Clause </w:t>
      </w:r>
      <w:r w:rsidR="000E1EE1">
        <w:fldChar w:fldCharType="begin"/>
      </w:r>
      <w:r>
        <w:instrText xml:space="preserve"> REF Rah_Ref389032291T \r \h </w:instrText>
      </w:r>
      <w:r w:rsidR="000E1EE1">
        <w:fldChar w:fldCharType="separate"/>
      </w:r>
      <w:r w:rsidR="00A27C47">
        <w:t>5.1.2.3</w:t>
      </w:r>
      <w:r w:rsidR="000E1EE1">
        <w:fldChar w:fldCharType="end"/>
      </w:r>
      <w:r>
        <w:t>;</w:t>
      </w:r>
    </w:p>
    <w:p w:rsidR="00753E82" w:rsidRDefault="00753E82" w:rsidP="00753E82">
      <w:pPr>
        <w:pStyle w:val="Bullets"/>
      </w:pPr>
      <w:r>
        <w:t>A solid line representing the mean must be placed on the graph intersecting only the queries and must be labeled on top with its value. The arithmetic mean of the throughput</w:t>
      </w:r>
      <w:bookmarkStart w:id="1881" w:name="Xak821544"/>
      <w:bookmarkEnd w:id="1881"/>
      <w:r w:rsidR="000E1EE1">
        <w:fldChar w:fldCharType="begin"/>
      </w:r>
      <w:r>
        <w:instrText>xe "Numerical Quantities:QthH"</w:instrText>
      </w:r>
      <w:r w:rsidR="000E1EE1">
        <w:fldChar w:fldCharType="end"/>
      </w:r>
      <w:r>
        <w:t xml:space="preserve"> test</w:t>
      </w:r>
      <w:bookmarkStart w:id="1882" w:name="Xak821546"/>
      <w:bookmarkEnd w:id="1882"/>
      <w:r w:rsidR="000E1EE1">
        <w:fldChar w:fldCharType="begin"/>
      </w:r>
      <w:r>
        <w:instrText>xe "Throughput Test"</w:instrText>
      </w:r>
      <w:r w:rsidR="000E1EE1">
        <w:fldChar w:fldCharType="end"/>
      </w:r>
      <w:r>
        <w:t xml:space="preserve"> must be expressed with the same for</w:t>
      </w:r>
      <w:r>
        <w:softHyphen/>
        <w:t xml:space="preserve">mat and precision as TPC-H Throughput specified in Clause </w:t>
      </w:r>
      <w:r w:rsidR="000E1EE1">
        <w:fldChar w:fldCharType="begin"/>
      </w:r>
      <w:r>
        <w:instrText xml:space="preserve"> REF Rah33159T \r \h </w:instrText>
      </w:r>
      <w:r w:rsidR="000E1EE1">
        <w:fldChar w:fldCharType="separate"/>
      </w:r>
      <w:r w:rsidR="00A27C47">
        <w:t xml:space="preserve">5:  </w:t>
      </w:r>
      <w:r w:rsidR="000E1EE1">
        <w:fldChar w:fldCharType="end"/>
      </w:r>
      <w:r>
        <w:t>;</w:t>
      </w:r>
    </w:p>
    <w:p w:rsidR="00753E82" w:rsidRDefault="00753E82" w:rsidP="00753E82">
      <w:pPr>
        <w:pStyle w:val="Bullets"/>
      </w:pPr>
      <w:r>
        <w:t>All query numbers must be followed by a variant</w:t>
      </w:r>
      <w:bookmarkStart w:id="1883" w:name="Xak821554"/>
      <w:bookmarkStart w:id="1884" w:name="Xak821556"/>
      <w:bookmarkEnd w:id="1883"/>
      <w:bookmarkEnd w:id="1884"/>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letter when a variant was used in the tests.</w:t>
      </w:r>
    </w:p>
    <w:p w:rsidR="00753E82" w:rsidRDefault="00753E82" w:rsidP="00753E82">
      <w:pPr>
        <w:pStyle w:val="Heading4"/>
      </w:pPr>
      <w:r>
        <w:t>This section contains the database load</w:t>
      </w:r>
      <w:bookmarkStart w:id="1885" w:name="Xak821560"/>
      <w:bookmarkEnd w:id="1885"/>
      <w:r w:rsidR="000E1EE1">
        <w:fldChar w:fldCharType="begin"/>
      </w:r>
      <w:r>
        <w:instrText>xe "Database load"</w:instrText>
      </w:r>
      <w:r w:rsidR="000E1EE1">
        <w:fldChar w:fldCharType="end"/>
      </w:r>
      <w:r>
        <w:t xml:space="preserve"> and sizing information</w:t>
      </w:r>
      <w:bookmarkStart w:id="1886" w:name="Xak821569"/>
      <w:bookmarkEnd w:id="1886"/>
      <w:r w:rsidR="000E1EE1">
        <w:fldChar w:fldCharType="begin"/>
      </w:r>
      <w:r>
        <w:instrText>xe "Tables"</w:instrText>
      </w:r>
      <w:r w:rsidR="000E1EE1">
        <w:fldChar w:fldCharType="end"/>
      </w:r>
    </w:p>
    <w:p w:rsidR="00753E82" w:rsidRDefault="00753E82" w:rsidP="00753E82">
      <w:r>
        <w:t> </w:t>
      </w:r>
    </w:p>
    <w:p w:rsidR="00753E82" w:rsidRDefault="00753E82" w:rsidP="00753E82">
      <w:pPr>
        <w:pStyle w:val="Caption"/>
      </w:pPr>
      <w:r>
        <w:t>Table 15: Database Load</w:t>
      </w:r>
      <w:bookmarkStart w:id="1887" w:name="Xak826391"/>
      <w:bookmarkEnd w:id="1887"/>
      <w:r w:rsidR="000E1EE1">
        <w:fldChar w:fldCharType="begin"/>
      </w:r>
      <w:r>
        <w:instrText>xe "Database load"</w:instrText>
      </w:r>
      <w:r w:rsidR="000E1EE1">
        <w:fldChar w:fldCharType="end"/>
      </w:r>
      <w:r>
        <w:t xml:space="preserve"> and Sizing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888" w:name="Xak820444"/>
            <w:bookmarkEnd w:id="1888"/>
            <w:r w:rsidR="000E1EE1">
              <w:fldChar w:fldCharType="begin"/>
            </w:r>
            <w:r>
              <w:instrText>xe "Database load"</w:instrText>
            </w:r>
            <w:r w:rsidR="000E1EE1">
              <w:fldChar w:fldCharType="end"/>
            </w:r>
            <w:r>
              <w:t xml:space="preserve"> Time</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889" w:name="Xak820448"/>
            <w:bookmarkEnd w:id="1889"/>
            <w:r w:rsidR="000E1EE1">
              <w:fldChar w:fldCharType="begin"/>
            </w:r>
            <w:r>
              <w:instrText>xe "Database load"</w:instrText>
            </w:r>
            <w:r w:rsidR="000E1EE1">
              <w:fldChar w:fldCharType="end"/>
            </w:r>
            <w:r>
              <w:t xml:space="preserve"> Time (see Clause </w:t>
            </w:r>
            <w:r w:rsidR="000E1EE1">
              <w:fldChar w:fldCharType="begin"/>
            </w:r>
            <w:r>
              <w:instrText xml:space="preserve"> REF _Ref135746079 \r \h </w:instrText>
            </w:r>
            <w:r w:rsidR="000E1EE1">
              <w:fldChar w:fldCharType="separate"/>
            </w:r>
            <w:r w:rsidR="00A27C47">
              <w:t>4.3</w:t>
            </w:r>
            <w:r w:rsidR="000E1EE1">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roofErr w:type="spellStart"/>
            <w:r>
              <w:t>hh:mm:ss</w:t>
            </w:r>
            <w:proofErr w:type="spellEnd"/>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890" w:name="Xak820468"/>
            <w:bookmarkEnd w:id="1890"/>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rsidR="00753E82" w:rsidRPr="00302D08" w:rsidRDefault="000E1EE1"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0E1EE1">
              <w:fldChar w:fldCharType="begin"/>
            </w:r>
            <w:r>
              <w:instrText xml:space="preserve"> REF Rak_Ref389560649T \r \h </w:instrText>
            </w:r>
            <w:r w:rsidR="000E1EE1">
              <w:fldChar w:fldCharType="separate"/>
            </w:r>
            <w:r w:rsidR="00A27C47">
              <w:t>8.3.6.7</w:t>
            </w:r>
            <w:r w:rsidR="000E1EE1">
              <w:fldChar w:fldCharType="end"/>
            </w:r>
            <w:r w:rsidRPr="006E0B13">
              <w:t>)</w:t>
            </w:r>
          </w:p>
          <w:p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0E1EE1">
              <w:rPr>
                <w:szCs w:val="20"/>
              </w:rPr>
              <w:fldChar w:fldCharType="begin"/>
            </w:r>
            <w:r>
              <w:rPr>
                <w:szCs w:val="20"/>
              </w:rPr>
              <w:instrText xml:space="preserve"> REF _Ref135746127 \r \h </w:instrText>
            </w:r>
            <w:r w:rsidR="000E1EE1">
              <w:rPr>
                <w:szCs w:val="20"/>
              </w:rPr>
            </w:r>
            <w:r w:rsidR="000E1EE1">
              <w:rPr>
                <w:szCs w:val="20"/>
              </w:rPr>
              <w:fldChar w:fldCharType="separate"/>
            </w:r>
            <w:r w:rsidR="00A27C47">
              <w:rPr>
                <w:szCs w:val="20"/>
              </w:rPr>
              <w:t>8.3.6.10</w:t>
            </w:r>
            <w:r w:rsidR="000E1EE1">
              <w:rPr>
                <w:szCs w:val="20"/>
              </w:rPr>
              <w:fldChar w:fldCharType="end"/>
            </w:r>
            <w:r w:rsidRPr="00302D08">
              <w:rPr>
                <w:szCs w:val="20"/>
              </w:rPr>
              <w:t xml:space="preserve">)     </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rsidR="00753E82" w:rsidRPr="006E0B13" w:rsidRDefault="00753E82" w:rsidP="00753E82">
            <w:pPr>
              <w:pStyle w:val="CellBody"/>
              <w:widowControl/>
            </w:pP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0E1EE1">
              <w:fldChar w:fldCharType="begin"/>
            </w:r>
            <w:r>
              <w:instrText xml:space="preserve"> REF Rag_Ref389042363T \r \h </w:instrText>
            </w:r>
            <w:r w:rsidR="000E1EE1">
              <w:fldChar w:fldCharType="separate"/>
            </w:r>
            <w:r w:rsidR="00A27C47">
              <w:t>4.3.6</w:t>
            </w:r>
            <w:r w:rsidR="000E1EE1">
              <w:fldChar w:fldCharType="end"/>
            </w:r>
            <w:r w:rsidRPr="006E0B13">
              <w:t>)</w:t>
            </w: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0E1EE1">
              <w:fldChar w:fldCharType="begin"/>
            </w:r>
            <w:r>
              <w:instrText xml:space="preserve"> REF Rak_Ref389560800T \r \h </w:instrText>
            </w:r>
            <w:r w:rsidR="000E1EE1">
              <w:fldChar w:fldCharType="separate"/>
            </w:r>
            <w:r w:rsidR="00A27C47">
              <w:t>8.3.6.4</w:t>
            </w:r>
            <w:r w:rsidR="000E1EE1">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and auxiliary data structures)</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0E1EE1">
              <w:fldChar w:fldCharType="begin"/>
            </w:r>
            <w:r>
              <w:instrText xml:space="preserve"> REF Rak_Ref389560800T \r \h </w:instrText>
            </w:r>
            <w:r w:rsidR="000E1EE1">
              <w:fldChar w:fldCharType="separate"/>
            </w:r>
            <w:r w:rsidR="00A27C47">
              <w:t>8.3.6.4</w:t>
            </w:r>
            <w:r w:rsidR="000E1EE1">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 Redundancy mechanisms used for  (Everything)</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0E1EE1">
              <w:fldChar w:fldCharType="begin"/>
            </w:r>
            <w:r>
              <w:instrText xml:space="preserve"> REF Rak_Ref389560800T \r \h </w:instrText>
            </w:r>
            <w:r w:rsidR="000E1EE1">
              <w:fldChar w:fldCharType="separate"/>
            </w:r>
            <w:r w:rsidR="00A27C47">
              <w:t>8.3.6.4</w:t>
            </w:r>
            <w:r w:rsidR="000E1EE1">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rsidR="00753E82" w:rsidRDefault="00753E82" w:rsidP="00753E82">
      <w:r>
        <w:t> </w:t>
      </w:r>
    </w:p>
    <w:p w:rsidR="00753E82" w:rsidRPr="00CB50BD" w:rsidRDefault="00753E82" w:rsidP="00753E82">
      <w:r w:rsidRPr="00CB50BD">
        <w:t xml:space="preserve">Data Redundancy Level   (See Clause </w:t>
      </w:r>
      <w:r w:rsidR="000E1EE1">
        <w:fldChar w:fldCharType="begin"/>
      </w:r>
      <w:r>
        <w:instrText xml:space="preserve"> REF Rak_Ref389560800T \r \h </w:instrText>
      </w:r>
      <w:r w:rsidR="000E1EE1">
        <w:fldChar w:fldCharType="separate"/>
      </w:r>
      <w:r w:rsidR="00A27C47">
        <w:t>8.3.6.4</w:t>
      </w:r>
      <w:r w:rsidR="000E1EE1">
        <w:fldChar w:fldCharType="end"/>
      </w:r>
      <w:r w:rsidRPr="00CB50BD">
        <w:t>)              N/A    N/A    9-12 pt. Times Bold</w:t>
      </w:r>
    </w:p>
    <w:p w:rsidR="00753E82" w:rsidRPr="00CB50BD" w:rsidRDefault="00753E82" w:rsidP="00753E82">
      <w:r w:rsidRPr="00CB50BD">
        <w:t>Base Tables [0</w:t>
      </w:r>
      <w:proofErr w:type="gramStart"/>
      <w:r w:rsidRPr="00CB50BD">
        <w:t>..3</w:t>
      </w:r>
      <w:proofErr w:type="gramEnd"/>
      <w:r w:rsidRPr="00CB50BD">
        <w:t xml:space="preserve">] (See Clause </w:t>
      </w:r>
      <w:r w:rsidR="000E1EE1">
        <w:fldChar w:fldCharType="begin"/>
      </w:r>
      <w:r>
        <w:instrText xml:space="preserve"> REF Rak_Ref389560800T \r \h </w:instrText>
      </w:r>
      <w:r w:rsidR="000E1EE1">
        <w:fldChar w:fldCharType="separate"/>
      </w:r>
      <w:r w:rsidR="00A27C47">
        <w:t>8.3.6.4</w:t>
      </w:r>
      <w:r w:rsidR="000E1EE1">
        <w:fldChar w:fldCharType="end"/>
      </w:r>
      <w:r w:rsidRPr="00CB50BD">
        <w:t xml:space="preserve">)            </w:t>
      </w:r>
      <w:r w:rsidRPr="00CB50BD">
        <w:tab/>
        <w:t>N/A    N/A    9-12 pt. Times</w:t>
      </w:r>
    </w:p>
    <w:p w:rsidR="00753E82" w:rsidRPr="00CB50BD" w:rsidRDefault="00753E82" w:rsidP="00753E82">
      <w:r w:rsidRPr="00CB50BD">
        <w:t>Auxiliary Structures [0</w:t>
      </w:r>
      <w:proofErr w:type="gramStart"/>
      <w:r w:rsidRPr="00CB50BD">
        <w:t>..3</w:t>
      </w:r>
      <w:proofErr w:type="gramEnd"/>
      <w:r w:rsidRPr="00CB50BD">
        <w:t xml:space="preserve">] (See Clause </w:t>
      </w:r>
      <w:r w:rsidR="000E1EE1">
        <w:fldChar w:fldCharType="begin"/>
      </w:r>
      <w:r>
        <w:instrText xml:space="preserve"> REF Rak_Ref389560800T \r \h </w:instrText>
      </w:r>
      <w:r w:rsidR="000E1EE1">
        <w:fldChar w:fldCharType="separate"/>
      </w:r>
      <w:r w:rsidR="00A27C47">
        <w:t>8.3.6.4</w:t>
      </w:r>
      <w:r w:rsidR="000E1EE1">
        <w:fldChar w:fldCharType="end"/>
      </w:r>
      <w:r w:rsidRPr="00CB50BD">
        <w:t>)            N/A  N/A  9-12 pt. Times</w:t>
      </w:r>
    </w:p>
    <w:p w:rsidR="00753E82" w:rsidRPr="00CB50BD" w:rsidRDefault="00753E82" w:rsidP="00753E82">
      <w:r w:rsidRPr="00CB50BD">
        <w:t>DBMS Temporary Space [0</w:t>
      </w:r>
      <w:proofErr w:type="gramStart"/>
      <w:r w:rsidRPr="00CB50BD">
        <w:t>..3</w:t>
      </w:r>
      <w:proofErr w:type="gramEnd"/>
      <w:r w:rsidRPr="00CB50BD">
        <w:t xml:space="preserve">]  (See Clause </w:t>
      </w:r>
      <w:r w:rsidR="000E1EE1">
        <w:fldChar w:fldCharType="begin"/>
      </w:r>
      <w:r>
        <w:instrText xml:space="preserve"> REF Rak_Ref389560800T \r \h </w:instrText>
      </w:r>
      <w:r w:rsidR="000E1EE1">
        <w:fldChar w:fldCharType="separate"/>
      </w:r>
      <w:r w:rsidR="00A27C47">
        <w:t>8.3.6.4</w:t>
      </w:r>
      <w:r w:rsidR="000E1EE1">
        <w:fldChar w:fldCharType="end"/>
      </w:r>
      <w:r w:rsidRPr="00CB50BD">
        <w:t>)            N/A    N/A    9-12 pt. Times</w:t>
      </w:r>
    </w:p>
    <w:p w:rsidR="00753E82" w:rsidRDefault="00753E82" w:rsidP="00753E82">
      <w:r w:rsidRPr="00CB50BD">
        <w:rPr>
          <w:lang w:val="sv-SE"/>
        </w:rPr>
        <w:t>OS and DBMS Software</w:t>
      </w:r>
      <w:r w:rsidRPr="00CB50BD">
        <w:t>[0..</w:t>
      </w:r>
      <w:proofErr w:type="gramStart"/>
      <w:r w:rsidRPr="00CB50BD">
        <w:t>3]  (</w:t>
      </w:r>
      <w:proofErr w:type="gramEnd"/>
      <w:r w:rsidRPr="00CB50BD">
        <w:t xml:space="preserve">See Clause </w:t>
      </w:r>
      <w:r w:rsidR="000E1EE1">
        <w:fldChar w:fldCharType="begin"/>
      </w:r>
      <w:r>
        <w:instrText xml:space="preserve"> REF Rak_Ref389560800T \r \h </w:instrText>
      </w:r>
      <w:r w:rsidR="000E1EE1">
        <w:fldChar w:fldCharType="separate"/>
      </w:r>
      <w:r w:rsidR="00A27C47">
        <w:t>8.3.6.4</w:t>
      </w:r>
      <w:r w:rsidR="000E1EE1">
        <w:fldChar w:fldCharType="end"/>
      </w:r>
      <w:r w:rsidRPr="00CB50BD">
        <w:t>)            N/A    N/A    9-12 pt. Times</w:t>
      </w:r>
    </w:p>
    <w:p w:rsidR="00753E82" w:rsidRDefault="00753E82" w:rsidP="00753E82">
      <w:pPr>
        <w:pStyle w:val="Heading4"/>
      </w:pPr>
      <w:bookmarkStart w:id="1891" w:name="_Ref135746374"/>
      <w:r>
        <w:t>The next section of the Implementation</w:t>
      </w:r>
      <w:bookmarkStart w:id="1892" w:name="Xak821575"/>
      <w:bookmarkEnd w:id="1892"/>
      <w:r w:rsidR="000E1EE1">
        <w:fldChar w:fldCharType="begin"/>
      </w:r>
      <w:r>
        <w:instrText>xe "Implementation Rules"</w:instrText>
      </w:r>
      <w:r w:rsidR="000E1EE1">
        <w:fldChar w:fldCharType="end"/>
      </w:r>
      <w:r>
        <w:t xml:space="preserve"> Overview should contain a synopsis of the SUT</w:t>
      </w:r>
      <w:bookmarkStart w:id="1893" w:name="Xak821577"/>
      <w:bookmarkEnd w:id="1893"/>
      <w:r w:rsidR="000E1EE1">
        <w:fldChar w:fldCharType="begin"/>
      </w:r>
      <w:r>
        <w:instrText>xe "SUT"</w:instrText>
      </w:r>
      <w:r w:rsidR="000E1EE1">
        <w:fldChar w:fldCharType="end"/>
      </w:r>
      <w:r>
        <w:t>'s major system compo</w:t>
      </w:r>
      <w:r>
        <w:softHyphen/>
        <w:t>nents, including</w:t>
      </w:r>
      <w:bookmarkEnd w:id="1891"/>
    </w:p>
    <w:p w:rsidR="00753E82" w:rsidRDefault="00753E82" w:rsidP="00753E82">
      <w:pPr>
        <w:pStyle w:val="Bullets"/>
      </w:pPr>
      <w:r>
        <w:t>total number of nodes used/total number of processors used with their types and speeds in GHz/ total number of cores used/total number of threads used;</w:t>
      </w:r>
    </w:p>
    <w:p w:rsidR="00753E82" w:rsidRDefault="00753E82" w:rsidP="00753E82">
      <w:pPr>
        <w:pStyle w:val="Bullets"/>
      </w:pPr>
      <w:r>
        <w:lastRenderedPageBreak/>
        <w:t>Main and cache memory sizes;</w:t>
      </w:r>
    </w:p>
    <w:p w:rsidR="00753E82" w:rsidRDefault="00753E82" w:rsidP="00753E82">
      <w:pPr>
        <w:pStyle w:val="Bullets"/>
      </w:pPr>
      <w:r>
        <w:t>Network and I/O connectivity;</w:t>
      </w:r>
    </w:p>
    <w:p w:rsidR="00753E82" w:rsidRDefault="00753E82" w:rsidP="00753E82">
      <w:pPr>
        <w:pStyle w:val="Bullets"/>
      </w:pPr>
      <w:r>
        <w:t>Disk quantity and geometry.</w:t>
      </w:r>
    </w:p>
    <w:p w:rsidR="00753E82" w:rsidRDefault="00753E82">
      <w:r>
        <w:t>If the implementation</w:t>
      </w:r>
      <w:bookmarkStart w:id="1894" w:name="Xak821589"/>
      <w:bookmarkEnd w:id="1894"/>
      <w:r w:rsidR="000E1EE1">
        <w:fldChar w:fldCharType="begin"/>
      </w:r>
      <w:r>
        <w:instrText>xe "Implementation Rules"</w:instrText>
      </w:r>
      <w:r w:rsidR="000E1EE1">
        <w:fldChar w:fldCharType="end"/>
      </w:r>
      <w:r>
        <w:t xml:space="preserve"> used </w:t>
      </w:r>
      <w:proofErr w:type="gramStart"/>
      <w:r>
        <w:t>a two</w:t>
      </w:r>
      <w:proofErr w:type="gramEnd"/>
      <w:r>
        <w:t>-tier architecture, front-end and back-end systems should be detailed separately.</w:t>
      </w:r>
    </w:p>
    <w:p w:rsidR="00753E82" w:rsidRDefault="00753E82"/>
    <w:p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0E1EE1">
        <w:rPr>
          <w:szCs w:val="20"/>
        </w:rPr>
        <w:fldChar w:fldCharType="begin"/>
      </w:r>
      <w:r>
        <w:rPr>
          <w:szCs w:val="20"/>
        </w:rPr>
        <w:instrText xml:space="preserve"> REF _Ref135746374 \r \h </w:instrText>
      </w:r>
      <w:r w:rsidR="000E1EE1">
        <w:rPr>
          <w:szCs w:val="20"/>
        </w:rPr>
      </w:r>
      <w:r w:rsidR="000E1EE1">
        <w:rPr>
          <w:szCs w:val="20"/>
        </w:rPr>
        <w:fldChar w:fldCharType="separate"/>
      </w:r>
      <w:r w:rsidR="00A27C47">
        <w:rPr>
          <w:szCs w:val="20"/>
        </w:rPr>
        <w:t>8.4.2.5</w:t>
      </w:r>
      <w:r w:rsidR="000E1EE1">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0E1EE1">
        <w:rPr>
          <w:szCs w:val="20"/>
        </w:rPr>
        <w:fldChar w:fldCharType="begin"/>
      </w:r>
      <w:r>
        <w:rPr>
          <w:szCs w:val="20"/>
        </w:rPr>
        <w:instrText xml:space="preserve"> REF Rai_Ref389554729T \r \h </w:instrText>
      </w:r>
      <w:r w:rsidR="000E1EE1">
        <w:rPr>
          <w:szCs w:val="20"/>
        </w:rPr>
      </w:r>
      <w:r w:rsidR="000E1EE1">
        <w:rPr>
          <w:szCs w:val="20"/>
        </w:rPr>
        <w:fldChar w:fldCharType="separate"/>
      </w:r>
      <w:r w:rsidR="00A27C47">
        <w:rPr>
          <w:szCs w:val="20"/>
        </w:rPr>
        <w:t>6.2.1</w:t>
      </w:r>
      <w:r w:rsidR="000E1EE1">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0E1EE1">
        <w:rPr>
          <w:szCs w:val="20"/>
        </w:rPr>
        <w:fldChar w:fldCharType="begin"/>
      </w:r>
      <w:r>
        <w:rPr>
          <w:szCs w:val="20"/>
        </w:rPr>
        <w:instrText xml:space="preserve"> REF _Ref135746374 \r \h </w:instrText>
      </w:r>
      <w:r w:rsidR="000E1EE1">
        <w:rPr>
          <w:szCs w:val="20"/>
        </w:rPr>
      </w:r>
      <w:r w:rsidR="000E1EE1">
        <w:rPr>
          <w:szCs w:val="20"/>
        </w:rPr>
        <w:fldChar w:fldCharType="separate"/>
      </w:r>
      <w:r w:rsidR="00A27C47">
        <w:rPr>
          <w:szCs w:val="20"/>
        </w:rPr>
        <w:t>8.4.2.5</w:t>
      </w:r>
      <w:r w:rsidR="000E1EE1">
        <w:rPr>
          <w:szCs w:val="20"/>
        </w:rPr>
        <w:fldChar w:fldCharType="end"/>
      </w:r>
      <w:r w:rsidRPr="00D430B4">
        <w:rPr>
          <w:szCs w:val="20"/>
        </w:rPr>
        <w:t xml:space="preserve">  is the amount of memory that is directly addressable by the processors/cores/threads of each component and accessible to store data or instructions.</w:t>
      </w:r>
    </w:p>
    <w:p w:rsidR="00753E82" w:rsidRDefault="00753E82" w:rsidP="00753E82">
      <w:pPr>
        <w:pStyle w:val="Heading4"/>
      </w:pPr>
      <w:r>
        <w:t>The final section of the implementation</w:t>
      </w:r>
      <w:bookmarkStart w:id="1895" w:name="Xak821593"/>
      <w:bookmarkEnd w:id="1895"/>
      <w:r w:rsidR="000E1EE1">
        <w:fldChar w:fldCharType="begin"/>
      </w:r>
      <w:r>
        <w:instrText>xe "Implementation Rules"</w:instrText>
      </w:r>
      <w:r w:rsidR="000E1EE1">
        <w:fldChar w:fldCharType="end"/>
      </w:r>
      <w:r>
        <w:t xml:space="preserve"> Overview should contain a note stating:</w:t>
      </w:r>
    </w:p>
    <w:p w:rsidR="00753E82" w:rsidRDefault="00753E82" w:rsidP="00753E82">
      <w:r>
        <w:t>“Database Size</w:t>
      </w:r>
      <w:bookmarkStart w:id="1896" w:name="Xak821597"/>
      <w:bookmarkEnd w:id="1896"/>
      <w:r w:rsidR="000E1EE1">
        <w:fldChar w:fldCharType="begin"/>
      </w:r>
      <w:r>
        <w:instrText>xe "Database size"</w:instrText>
      </w:r>
      <w:r w:rsidR="000E1EE1">
        <w:fldChar w:fldCharType="end"/>
      </w:r>
      <w:r>
        <w:t xml:space="preserve"> includes only raw data (e.g., no temp, index</w:t>
      </w:r>
      <w:bookmarkStart w:id="1897" w:name="Xak821599"/>
      <w:bookmarkEnd w:id="1897"/>
      <w:r w:rsidR="000E1EE1">
        <w:fldChar w:fldCharType="begin"/>
      </w:r>
      <w:r>
        <w:instrText>xe "index"</w:instrText>
      </w:r>
      <w:r w:rsidR="000E1EE1">
        <w:fldChar w:fldCharType="end"/>
      </w:r>
      <w:r>
        <w:t>, redundant storage space, etc.).”</w:t>
      </w:r>
    </w:p>
    <w:p w:rsidR="00753E82" w:rsidRDefault="00753E82" w:rsidP="00753E82">
      <w:pPr>
        <w:pStyle w:val="Heading3"/>
      </w:pPr>
      <w:bookmarkStart w:id="1898" w:name="Rak_Ref394913825"/>
      <w:bookmarkStart w:id="1899" w:name="Rak_Ref394913825T"/>
      <w:bookmarkEnd w:id="1898"/>
      <w:r>
        <w:t>Pricing Spreadsheet</w:t>
      </w:r>
      <w:bookmarkEnd w:id="1899"/>
    </w:p>
    <w:p w:rsidR="00753E82" w:rsidRDefault="00753E82" w:rsidP="00753E82"/>
    <w:p w:rsidR="00753E82" w:rsidRDefault="00753E82" w:rsidP="00753E82">
      <w:r>
        <w:t>The major categories in the Price Spreadsheet, as appropriate, are:</w:t>
      </w:r>
    </w:p>
    <w:p w:rsidR="00753E82" w:rsidRDefault="00753E82" w:rsidP="00753E82">
      <w:pPr>
        <w:pStyle w:val="Bullets"/>
      </w:pPr>
      <w:r>
        <w:t>Server Hardware</w:t>
      </w:r>
    </w:p>
    <w:p w:rsidR="00753E82" w:rsidRDefault="00753E82" w:rsidP="00753E82">
      <w:pPr>
        <w:pStyle w:val="Bullets"/>
      </w:pPr>
      <w:r>
        <w:t>Server Storage</w:t>
      </w:r>
    </w:p>
    <w:p w:rsidR="00753E82" w:rsidRDefault="00753E82" w:rsidP="00753E82">
      <w:pPr>
        <w:pStyle w:val="Bullets"/>
      </w:pPr>
      <w:r>
        <w:t>Server Software</w:t>
      </w:r>
    </w:p>
    <w:p w:rsidR="00753E82" w:rsidRDefault="00753E82" w:rsidP="00753E82">
      <w:r>
        <w:t>Discounts (may optionally be included with above major category subtotal calculations</w:t>
      </w:r>
      <w:proofErr w:type="gramStart"/>
      <w:r>
        <w:t>)t</w:t>
      </w:r>
      <w:proofErr w:type="gramEnd"/>
      <w:r>
        <w:t xml:space="preserve">. </w:t>
      </w:r>
    </w:p>
    <w:p w:rsidR="00753E82" w:rsidRDefault="00753E82" w:rsidP="00753E82">
      <w:pPr>
        <w:pStyle w:val="Heading3"/>
      </w:pPr>
      <w:bookmarkStart w:id="1900" w:name="Rak_Ref389551563"/>
      <w:bookmarkStart w:id="1901" w:name="Rak_Ref389551563T"/>
      <w:bookmarkEnd w:id="1900"/>
      <w:r>
        <w:t>Numerical Quantities Summary</w:t>
      </w:r>
      <w:bookmarkStart w:id="1902" w:name="Rak_Ref389551563P"/>
      <w:bookmarkEnd w:id="1901"/>
      <w:r w:rsidR="000E1EE1">
        <w:rPr>
          <w:vanish/>
        </w:rPr>
        <w:fldChar w:fldCharType="begin" w:fldLock="1"/>
      </w:r>
      <w:r>
        <w:rPr>
          <w:vanish/>
        </w:rPr>
        <w:instrText xml:space="preserve">PAGEREF Rak_Ref389551563 \h  \* MERGEFORMAT </w:instrText>
      </w:r>
      <w:r w:rsidR="000E1EE1">
        <w:rPr>
          <w:vanish/>
        </w:rPr>
      </w:r>
      <w:r w:rsidR="000E1EE1">
        <w:rPr>
          <w:vanish/>
        </w:rPr>
        <w:fldChar w:fldCharType="separate"/>
      </w:r>
      <w:r>
        <w:rPr>
          <w:vanish/>
        </w:rPr>
        <w:t>127</w:t>
      </w:r>
      <w:r w:rsidR="000E1EE1">
        <w:rPr>
          <w:vanish/>
        </w:rPr>
        <w:fldChar w:fldCharType="end"/>
      </w:r>
      <w:bookmarkEnd w:id="1902"/>
    </w:p>
    <w:p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903" w:name="Xak821623"/>
      <w:bookmarkEnd w:id="1903"/>
      <w:r w:rsidR="000E1EE1">
        <w:fldChar w:fldCharType="begin"/>
      </w:r>
      <w:r>
        <w:instrText>xe "Tables"</w:instrText>
      </w:r>
      <w:r w:rsidR="000E1EE1">
        <w:fldChar w:fldCharType="end"/>
      </w:r>
      <w:r>
        <w:t xml:space="preserve">. </w:t>
      </w:r>
    </w:p>
    <w:p w:rsidR="00753E82" w:rsidRPr="00E86388" w:rsidRDefault="00753E82" w:rsidP="00753E82">
      <w:pPr>
        <w:pStyle w:val="Heading4"/>
      </w:pPr>
      <w:r w:rsidRPr="00E86388">
        <w:t>The first section contains measurement results from the benchmark execution. </w:t>
      </w:r>
    </w:p>
    <w:p w:rsidR="00753E82" w:rsidRDefault="00753E82" w:rsidP="00753E82">
      <w:pPr>
        <w:rPr>
          <w:b/>
          <w:bCs/>
        </w:rPr>
      </w:pPr>
      <w:r>
        <w:t xml:space="preserve">Section Title: </w:t>
      </w:r>
      <w:r>
        <w:rPr>
          <w:b/>
          <w:bCs/>
        </w:rPr>
        <w:t>Measurement Results</w:t>
      </w:r>
    </w:p>
    <w:p w:rsidR="00753E82" w:rsidRDefault="00753E82" w:rsidP="00753E82">
      <w:r>
        <w:t>  </w:t>
      </w:r>
    </w:p>
    <w:tbl>
      <w:tblPr>
        <w:tblW w:w="0" w:type="auto"/>
        <w:tblInd w:w="728" w:type="dxa"/>
        <w:tblLayout w:type="fixed"/>
        <w:tblCellMar>
          <w:left w:w="0" w:type="dxa"/>
          <w:right w:w="0" w:type="dxa"/>
        </w:tblCellMar>
        <w:tblLook w:val="0000"/>
      </w:tblPr>
      <w:tblGrid>
        <w:gridCol w:w="5220"/>
        <w:gridCol w:w="2700"/>
        <w:gridCol w:w="1440"/>
      </w:tblGrid>
      <w:tr w:rsidR="00753E82">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Notes</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Data Storage/Database Size</w:t>
            </w:r>
            <w:bookmarkStart w:id="1904" w:name="Xak827429"/>
            <w:bookmarkEnd w:id="1904"/>
            <w:r w:rsidR="000E1EE1">
              <w:fldChar w:fldCharType="begin"/>
            </w:r>
            <w:r>
              <w:instrText>xe "Database size"</w:instrText>
            </w:r>
            <w:r w:rsidR="000E1EE1">
              <w:fldChar w:fldCharType="end"/>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proofErr w:type="spellStart"/>
            <w:r>
              <w:t>yyyy</w:t>
            </w:r>
            <w:proofErr w:type="spellEnd"/>
            <w:r>
              <w:t>-mm-</w:t>
            </w:r>
            <w:proofErr w:type="spellStart"/>
            <w:r>
              <w:t>dd</w:t>
            </w:r>
            <w:proofErr w:type="spellEnd"/>
            <w:r>
              <w:t xml:space="preserve"> </w:t>
            </w:r>
            <w:proofErr w:type="spellStart"/>
            <w:r>
              <w:t>hh:mm:ss</w:t>
            </w:r>
            <w:proofErr w:type="spellEnd"/>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proofErr w:type="spellStart"/>
            <w:r>
              <w:t>yyyy</w:t>
            </w:r>
            <w:proofErr w:type="spellEnd"/>
            <w:r>
              <w:t>-mm-</w:t>
            </w:r>
            <w:proofErr w:type="spellStart"/>
            <w:r>
              <w:t>dd</w:t>
            </w:r>
            <w:proofErr w:type="spellEnd"/>
            <w:r>
              <w:t xml:space="preserve"> </w:t>
            </w:r>
            <w:proofErr w:type="spellStart"/>
            <w:r>
              <w:t>hh:mm:ss</w:t>
            </w:r>
            <w:proofErr w:type="spellEnd"/>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Load</w:t>
            </w:r>
            <w:bookmarkStart w:id="1905" w:name="Xak827430"/>
            <w:bookmarkEnd w:id="1905"/>
            <w:r w:rsidR="000E1EE1">
              <w:fldChar w:fldCharType="begin"/>
            </w:r>
            <w:r>
              <w:instrText>xe "Database load"</w:instrText>
            </w:r>
            <w:r w:rsidR="000E1EE1">
              <w:fldChar w:fldCharType="end"/>
            </w:r>
            <w:r>
              <w:t xml:space="preserve"> Time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w:t>
            </w:r>
            <w:proofErr w:type="spellStart"/>
            <w:r>
              <w:t>hh:mm:ss</w:t>
            </w:r>
            <w:proofErr w:type="spellEnd"/>
            <w:r>
              <w:t xml:space="preserve">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Query Streams</w:t>
            </w:r>
            <w:bookmarkStart w:id="1906" w:name="Xak827431"/>
            <w:bookmarkEnd w:id="1906"/>
            <w:r w:rsidR="000E1EE1">
              <w:fldChar w:fldCharType="begin"/>
            </w:r>
            <w:r>
              <w:instrText>xe "Streams"</w:instrText>
            </w:r>
            <w:r w:rsidR="000E1EE1">
              <w:fldChar w:fldCharType="end"/>
            </w:r>
            <w:r>
              <w:t xml:space="preserve"> for Throughput</w:t>
            </w:r>
            <w:bookmarkStart w:id="1907" w:name="Xak827432"/>
            <w:bookmarkEnd w:id="1907"/>
            <w:r w:rsidR="000E1EE1">
              <w:fldChar w:fldCharType="begin"/>
            </w:r>
            <w:r>
              <w:instrText>xe "Numerical Quantities:QthH"</w:instrText>
            </w:r>
            <w:r w:rsidR="000E1EE1">
              <w:fldChar w:fldCharType="end"/>
            </w:r>
            <w:r>
              <w:t xml:space="preserve"> Test</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Power</w:t>
            </w:r>
            <w:bookmarkStart w:id="1908" w:name="Xak827433"/>
            <w:bookmarkStart w:id="1909" w:name="Xak827434"/>
            <w:bookmarkEnd w:id="1908"/>
            <w:bookmarkEnd w:id="1909"/>
            <w:r w:rsidR="000E1EE1">
              <w:fldChar w:fldCharType="begin"/>
            </w:r>
            <w:r>
              <w:instrText>xe "QppH"</w:instrText>
            </w:r>
            <w:r w:rsidR="000E1EE1">
              <w:fldChar w:fldCharType="end"/>
            </w:r>
            <w:r w:rsidR="000E1EE1">
              <w:fldChar w:fldCharType="begin"/>
            </w:r>
            <w:r>
              <w:instrText>xe "Numerical Quantities:QppH"</w:instrText>
            </w:r>
            <w:r w:rsidR="000E1EE1">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Throughput</w:t>
            </w:r>
            <w:bookmarkStart w:id="1910" w:name="Xak827435"/>
            <w:bookmarkEnd w:id="1910"/>
            <w:r w:rsidR="000E1EE1">
              <w:fldChar w:fldCharType="begin"/>
            </w:r>
            <w:r>
              <w:instrText>xe "Numerical Quantities:QthH"</w:instrText>
            </w:r>
            <w:r w:rsidR="000E1EE1">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Composite Query-per-Hour Metric</w:t>
            </w:r>
            <w:bookmarkStart w:id="1911" w:name="Xak827436"/>
            <w:bookmarkEnd w:id="1911"/>
            <w:r w:rsidR="000E1EE1">
              <w:fldChar w:fldCharType="begin"/>
            </w:r>
            <w:r>
              <w:instrText>xe "Metrics"</w:instrText>
            </w:r>
            <w:r w:rsidR="000E1EE1">
              <w:fldChar w:fldCharType="end"/>
            </w:r>
            <w:r>
              <w:t xml:space="preserve"> (</w:t>
            </w:r>
            <w:proofErr w:type="spellStart"/>
            <w:r>
              <w:t>QphH@Size</w:t>
            </w:r>
            <w:proofErr w:type="spellEnd"/>
            <w:r>
              <w:t>)</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System Price Over 3 Years</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Price Performance Metric</w:t>
            </w:r>
            <w:bookmarkStart w:id="1912" w:name="Xak827437"/>
            <w:bookmarkEnd w:id="1912"/>
            <w:r w:rsidR="000E1EE1">
              <w:fldChar w:fldCharType="begin"/>
            </w:r>
            <w:r>
              <w:instrText>xe "Metrics"</w:instrText>
            </w:r>
            <w:r w:rsidR="000E1EE1">
              <w:fldChar w:fldCharType="end"/>
            </w:r>
            <w:r>
              <w:t xml:space="preserve"> ($/</w:t>
            </w:r>
            <w:proofErr w:type="spellStart"/>
            <w:r>
              <w:t>QphH</w:t>
            </w:r>
            <w:bookmarkStart w:id="1913" w:name="Xak827438"/>
            <w:bookmarkEnd w:id="1913"/>
            <w:r w:rsidR="000E1EE1">
              <w:fldChar w:fldCharType="begin"/>
            </w:r>
            <w:r>
              <w:instrText>xe "Metrics:Price Performance Metric"</w:instrText>
            </w:r>
            <w:r w:rsidR="000E1EE1">
              <w:fldChar w:fldCharType="end"/>
            </w:r>
            <w:r>
              <w:t>@Size</w:t>
            </w:r>
            <w:proofErr w:type="spellEnd"/>
            <w:r>
              <w:t>)</w:t>
            </w:r>
          </w:p>
        </w:tc>
        <w:tc>
          <w:tcPr>
            <w:tcW w:w="2700" w:type="dxa"/>
            <w:tcBorders>
              <w:top w:val="nil"/>
              <w:left w:val="nil"/>
              <w:bottom w:val="single" w:sz="6" w:space="0" w:color="auto"/>
              <w:right w:val="single" w:sz="6" w:space="0" w:color="auto"/>
            </w:tcBorders>
          </w:tcPr>
          <w:p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bl>
    <w:p w:rsidR="00753E82" w:rsidRDefault="00753E82" w:rsidP="00753E82">
      <w:r>
        <w:t> </w:t>
      </w:r>
    </w:p>
    <w:p w:rsidR="00753E82" w:rsidRDefault="00753E82" w:rsidP="00753E82">
      <w:r>
        <w:t xml:space="preserve">(1) </w:t>
      </w:r>
      <w:proofErr w:type="gramStart"/>
      <w:r>
        <w:t>depending</w:t>
      </w:r>
      <w:proofErr w:type="gramEnd"/>
      <w:r>
        <w:t xml:space="preserve"> on the currency used for publication this sign has to be exchanged with the ISO currency symbol</w:t>
      </w:r>
    </w:p>
    <w:p w:rsidR="00753E82" w:rsidRDefault="00753E82" w:rsidP="00753E82">
      <w:pPr>
        <w:pStyle w:val="Heading4"/>
      </w:pPr>
      <w:r>
        <w:lastRenderedPageBreak/>
        <w:t>The second section contains query and query stream</w:t>
      </w:r>
      <w:bookmarkStart w:id="1914" w:name="Xak821642"/>
      <w:bookmarkEnd w:id="1914"/>
      <w:r w:rsidR="000E1EE1">
        <w:fldChar w:fldCharType="begin"/>
      </w:r>
      <w:r>
        <w:instrText>xe "Streams"</w:instrText>
      </w:r>
      <w:r w:rsidR="000E1EE1">
        <w:fldChar w:fldCharType="end"/>
      </w:r>
      <w:r>
        <w:t xml:space="preserve"> timing information.</w:t>
      </w:r>
    </w:p>
    <w:p w:rsidR="00753E82" w:rsidRDefault="00753E82" w:rsidP="00753E82">
      <w:r>
        <w:t xml:space="preserve">Section Title: </w:t>
      </w:r>
      <w:r>
        <w:rPr>
          <w:b/>
          <w:bCs/>
        </w:rPr>
        <w:t>Measurement Intervals</w:t>
      </w:r>
    </w:p>
    <w:p w:rsidR="00753E82" w:rsidRDefault="00753E82" w:rsidP="00753E82">
      <w:r>
        <w:t>  </w:t>
      </w:r>
    </w:p>
    <w:tbl>
      <w:tblPr>
        <w:tblW w:w="9366" w:type="dxa"/>
        <w:tblInd w:w="720" w:type="dxa"/>
        <w:tblLayout w:type="fixed"/>
        <w:tblCellMar>
          <w:left w:w="0" w:type="dxa"/>
          <w:right w:w="0" w:type="dxa"/>
        </w:tblCellMar>
        <w:tblLook w:val="0000"/>
      </w:tblPr>
      <w:tblGrid>
        <w:gridCol w:w="5220"/>
        <w:gridCol w:w="2700"/>
        <w:gridCol w:w="1446"/>
      </w:tblGrid>
      <w:tr w:rsidR="00753E82">
        <w:trPr>
          <w:trHeight w:val="440"/>
        </w:trPr>
        <w:tc>
          <w:tcPr>
            <w:tcW w:w="5220" w:type="dxa"/>
            <w:tcBorders>
              <w:top w:val="single" w:sz="6" w:space="0" w:color="auto"/>
              <w:left w:val="nil"/>
              <w:bottom w:val="double" w:sz="4" w:space="0" w:color="auto"/>
              <w:right w:val="nil"/>
            </w:tcBorders>
          </w:tcPr>
          <w:p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rsidR="00753E82" w:rsidRDefault="00753E82" w:rsidP="00753E82">
            <w:pPr>
              <w:pStyle w:val="CellBody"/>
              <w:jc w:val="center"/>
            </w:pPr>
            <w:r>
              <w:t>Notes</w:t>
            </w:r>
          </w:p>
        </w:tc>
      </w:tr>
      <w:tr w:rsidR="00753E82">
        <w:trPr>
          <w:trHeight w:val="440"/>
        </w:trPr>
        <w:tc>
          <w:tcPr>
            <w:tcW w:w="5220" w:type="dxa"/>
            <w:tcBorders>
              <w:top w:val="double" w:sz="4" w:space="0" w:color="auto"/>
              <w:left w:val="nil"/>
              <w:bottom w:val="single" w:sz="6" w:space="0" w:color="auto"/>
              <w:right w:val="nil"/>
            </w:tcBorders>
          </w:tcPr>
          <w:p w:rsidR="00753E82" w:rsidRDefault="00753E82" w:rsidP="00753E82">
            <w:pPr>
              <w:pStyle w:val="CellBody"/>
            </w:pPr>
            <w:r>
              <w:t>Measurement Interval in Throughput</w:t>
            </w:r>
            <w:bookmarkStart w:id="1915" w:name="Xak820664"/>
            <w:bookmarkEnd w:id="1915"/>
            <w:r w:rsidR="000E1EE1">
              <w:fldChar w:fldCharType="begin"/>
            </w:r>
            <w:r>
              <w:instrText>xe "Numerical Quantities:QthH"</w:instrText>
            </w:r>
            <w:r w:rsidR="000E1EE1">
              <w:fldChar w:fldCharType="end"/>
            </w:r>
            <w:r>
              <w:t xml:space="preserve"> Test (Ts)</w:t>
            </w:r>
          </w:p>
        </w:tc>
        <w:tc>
          <w:tcPr>
            <w:tcW w:w="2700" w:type="dxa"/>
            <w:tcBorders>
              <w:top w:val="double" w:sz="4" w:space="0" w:color="auto"/>
              <w:left w:val="nil"/>
              <w:bottom w:val="single" w:sz="6" w:space="0" w:color="auto"/>
              <w:right w:val="nil"/>
            </w:tcBorders>
          </w:tcPr>
          <w:p w:rsidR="00753E82" w:rsidRDefault="00753E82" w:rsidP="00753E82">
            <w:pPr>
              <w:pStyle w:val="CellBody"/>
            </w:pPr>
            <w:r>
              <w:t>1 second</w:t>
            </w:r>
          </w:p>
        </w:tc>
        <w:tc>
          <w:tcPr>
            <w:tcW w:w="1446" w:type="dxa"/>
            <w:tcBorders>
              <w:top w:val="double" w:sz="4" w:space="0" w:color="auto"/>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Duration of Stream</w:t>
            </w:r>
            <w:bookmarkStart w:id="1916" w:name="Xak820676"/>
            <w:bookmarkEnd w:id="1916"/>
            <w:r w:rsidR="000E1EE1">
              <w:fldChar w:fldCharType="begin"/>
            </w:r>
            <w:r>
              <w:instrText>xe "Streams"</w:instrText>
            </w:r>
            <w:r w:rsidR="000E1EE1">
              <w:fldChar w:fldCharType="end"/>
            </w:r>
            <w:r>
              <w:t xml:space="preserve"> Execution</w:t>
            </w:r>
          </w:p>
        </w:tc>
        <w:tc>
          <w:tcPr>
            <w:tcW w:w="2700" w:type="dxa"/>
            <w:tcBorders>
              <w:top w:val="nil"/>
              <w:left w:val="nil"/>
              <w:bottom w:val="single" w:sz="6" w:space="0" w:color="auto"/>
              <w:right w:val="nil"/>
            </w:tcBorders>
          </w:tcPr>
          <w:p w:rsidR="00753E82" w:rsidRDefault="00753E82" w:rsidP="00753E82">
            <w:pPr>
              <w:pStyle w:val="CellBody"/>
              <w:widowControl/>
            </w:pPr>
          </w:p>
        </w:tc>
        <w:tc>
          <w:tcPr>
            <w:tcW w:w="1446" w:type="dxa"/>
            <w:tcBorders>
              <w:top w:val="nil"/>
              <w:left w:val="nil"/>
              <w:bottom w:val="single" w:sz="6" w:space="0" w:color="auto"/>
              <w:right w:val="nil"/>
            </w:tcBorders>
          </w:tcPr>
          <w:p w:rsidR="00753E82" w:rsidRDefault="00753E82" w:rsidP="00753E82">
            <w:pPr>
              <w:pStyle w:val="CellBody"/>
            </w:pPr>
            <w:r>
              <w:t>(1)</w:t>
            </w: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Stream</w:t>
            </w:r>
            <w:bookmarkStart w:id="1917" w:name="Xak820688"/>
            <w:bookmarkEnd w:id="1917"/>
            <w:r w:rsidR="000E1EE1">
              <w:fldChar w:fldCharType="begin"/>
            </w:r>
            <w:r>
              <w:instrText>xe "Streams"</w:instrText>
            </w:r>
            <w:r w:rsidR="000E1EE1">
              <w:fldChar w:fldCharType="end"/>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Seed</w:t>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Start Date/Time</w:t>
            </w:r>
          </w:p>
        </w:tc>
        <w:tc>
          <w:tcPr>
            <w:tcW w:w="2700" w:type="dxa"/>
            <w:tcBorders>
              <w:top w:val="nil"/>
              <w:left w:val="nil"/>
              <w:bottom w:val="single" w:sz="6" w:space="0" w:color="auto"/>
              <w:right w:val="nil"/>
            </w:tcBorders>
          </w:tcPr>
          <w:p w:rsidR="00753E82" w:rsidRDefault="00753E82" w:rsidP="00753E82">
            <w:pPr>
              <w:pStyle w:val="CellBody"/>
            </w:pPr>
            <w:r>
              <w:t>mm/</w:t>
            </w:r>
            <w:proofErr w:type="spellStart"/>
            <w:r>
              <w:t>dd</w:t>
            </w:r>
            <w:proofErr w:type="spellEnd"/>
            <w:r>
              <w:t>/</w:t>
            </w:r>
            <w:proofErr w:type="spellStart"/>
            <w:r>
              <w:t>yy</w:t>
            </w:r>
            <w:proofErr w:type="spellEnd"/>
            <w:r>
              <w:t xml:space="preserve">   </w:t>
            </w:r>
            <w:proofErr w:type="spellStart"/>
            <w:r>
              <w:t>hh:mm:ss</w:t>
            </w:r>
            <w:proofErr w:type="spellEnd"/>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End Date/Time</w:t>
            </w:r>
          </w:p>
        </w:tc>
        <w:tc>
          <w:tcPr>
            <w:tcW w:w="2700" w:type="dxa"/>
            <w:tcBorders>
              <w:top w:val="nil"/>
              <w:left w:val="nil"/>
              <w:bottom w:val="single" w:sz="6" w:space="0" w:color="auto"/>
              <w:right w:val="nil"/>
            </w:tcBorders>
          </w:tcPr>
          <w:p w:rsidR="00753E82" w:rsidRDefault="00753E82" w:rsidP="00753E82">
            <w:pPr>
              <w:pStyle w:val="CellBody"/>
            </w:pPr>
            <w:r>
              <w:t>mm/</w:t>
            </w:r>
            <w:proofErr w:type="spellStart"/>
            <w:r>
              <w:t>dd</w:t>
            </w:r>
            <w:proofErr w:type="spellEnd"/>
            <w:r>
              <w:t>/</w:t>
            </w:r>
            <w:proofErr w:type="spellStart"/>
            <w:r>
              <w:t>yy</w:t>
            </w:r>
            <w:proofErr w:type="spellEnd"/>
            <w:r>
              <w:t xml:space="preserve">   </w:t>
            </w:r>
            <w:proofErr w:type="spellStart"/>
            <w:r>
              <w:t>hh:mm:ss</w:t>
            </w:r>
            <w:proofErr w:type="spellEnd"/>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Total Time</w:t>
            </w:r>
          </w:p>
        </w:tc>
        <w:tc>
          <w:tcPr>
            <w:tcW w:w="2700" w:type="dxa"/>
            <w:tcBorders>
              <w:top w:val="nil"/>
              <w:left w:val="nil"/>
              <w:bottom w:val="single" w:sz="6" w:space="0" w:color="auto"/>
              <w:right w:val="nil"/>
            </w:tcBorders>
          </w:tcPr>
          <w:p w:rsidR="00753E82" w:rsidRDefault="00753E82" w:rsidP="00753E82">
            <w:pPr>
              <w:pStyle w:val="CellBody"/>
            </w:pPr>
            <w:proofErr w:type="spellStart"/>
            <w:r>
              <w:t>hh:mm:ss</w:t>
            </w:r>
            <w:proofErr w:type="spellEnd"/>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918" w:name="Xak820740"/>
            <w:bookmarkEnd w:id="1918"/>
            <w:r w:rsidR="000E1EE1">
              <w:fldChar w:fldCharType="begin"/>
            </w:r>
            <w:r>
              <w:instrText>xe "Refresh Functions"</w:instrText>
            </w:r>
            <w:r w:rsidR="000E1EE1">
              <w:fldChar w:fldCharType="end"/>
            </w:r>
            <w:r>
              <w:t xml:space="preserve"> Start Date/Time</w:t>
            </w:r>
          </w:p>
        </w:tc>
        <w:tc>
          <w:tcPr>
            <w:tcW w:w="2700" w:type="dxa"/>
            <w:tcBorders>
              <w:top w:val="nil"/>
              <w:left w:val="nil"/>
              <w:bottom w:val="single" w:sz="6" w:space="0" w:color="auto"/>
              <w:right w:val="nil"/>
            </w:tcBorders>
          </w:tcPr>
          <w:p w:rsidR="00753E82" w:rsidRDefault="00753E82" w:rsidP="00753E82">
            <w:pPr>
              <w:pStyle w:val="CellBody"/>
            </w:pPr>
            <w:r>
              <w:t>mm/</w:t>
            </w:r>
            <w:proofErr w:type="spellStart"/>
            <w:r>
              <w:t>dd</w:t>
            </w:r>
            <w:proofErr w:type="spellEnd"/>
            <w:r>
              <w:t>/</w:t>
            </w:r>
            <w:proofErr w:type="spellStart"/>
            <w:r>
              <w:t>yy</w:t>
            </w:r>
            <w:proofErr w:type="spellEnd"/>
            <w:r>
              <w:t xml:space="preserve"> </w:t>
            </w:r>
            <w:proofErr w:type="spellStart"/>
            <w:r>
              <w:t>hh:mm:ss</w:t>
            </w:r>
            <w:proofErr w:type="spellEnd"/>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919" w:name="Xak820752"/>
            <w:bookmarkEnd w:id="1919"/>
            <w:r w:rsidR="000E1EE1">
              <w:fldChar w:fldCharType="begin"/>
            </w:r>
            <w:r>
              <w:instrText>xe "Refresh Functions"</w:instrText>
            </w:r>
            <w:r w:rsidR="000E1EE1">
              <w:fldChar w:fldCharType="end"/>
            </w:r>
            <w:r>
              <w:t xml:space="preserve"> End Date/Time</w:t>
            </w:r>
          </w:p>
        </w:tc>
        <w:tc>
          <w:tcPr>
            <w:tcW w:w="2700" w:type="dxa"/>
            <w:tcBorders>
              <w:top w:val="nil"/>
              <w:left w:val="nil"/>
              <w:bottom w:val="single" w:sz="6" w:space="0" w:color="auto"/>
              <w:right w:val="nil"/>
            </w:tcBorders>
          </w:tcPr>
          <w:p w:rsidR="00753E82" w:rsidRDefault="00753E82" w:rsidP="00753E82">
            <w:pPr>
              <w:pStyle w:val="CellBody"/>
            </w:pPr>
            <w:r>
              <w:t>mm/</w:t>
            </w:r>
            <w:proofErr w:type="spellStart"/>
            <w:r>
              <w:t>dd</w:t>
            </w:r>
            <w:proofErr w:type="spellEnd"/>
            <w:r>
              <w:t>/</w:t>
            </w:r>
            <w:proofErr w:type="spellStart"/>
            <w:r>
              <w:t>yy</w:t>
            </w:r>
            <w:proofErr w:type="spellEnd"/>
            <w:r>
              <w:t xml:space="preserve"> </w:t>
            </w:r>
            <w:proofErr w:type="spellStart"/>
            <w:r>
              <w:t>hh:mm:ss</w:t>
            </w:r>
            <w:proofErr w:type="spellEnd"/>
          </w:p>
        </w:tc>
        <w:tc>
          <w:tcPr>
            <w:tcW w:w="1446" w:type="dxa"/>
            <w:tcBorders>
              <w:top w:val="nil"/>
              <w:left w:val="nil"/>
              <w:bottom w:val="single" w:sz="6" w:space="0" w:color="auto"/>
              <w:right w:val="nil"/>
            </w:tcBorders>
          </w:tcPr>
          <w:p w:rsidR="00753E82" w:rsidRDefault="00753E82" w:rsidP="00753E82">
            <w:pPr>
              <w:pStyle w:val="CellBody"/>
              <w:widowControl/>
            </w:pPr>
          </w:p>
        </w:tc>
      </w:tr>
    </w:tbl>
    <w:p w:rsidR="00753E82" w:rsidRDefault="00753E82" w:rsidP="00753E82">
      <w:r>
        <w:t> </w:t>
      </w:r>
    </w:p>
    <w:p w:rsidR="00753E82" w:rsidRDefault="00753E82" w:rsidP="00753E82">
      <w:r>
        <w:t xml:space="preserve"> (1) The remaining items in this section should be reported as a sub-table, with one entry for each stream</w:t>
      </w:r>
      <w:bookmarkStart w:id="1920" w:name="Xak821651"/>
      <w:bookmarkEnd w:id="1920"/>
      <w:r w:rsidR="000E1EE1">
        <w:fldChar w:fldCharType="begin"/>
      </w:r>
      <w:r>
        <w:instrText>xe "Streams"</w:instrText>
      </w:r>
      <w:r w:rsidR="000E1EE1">
        <w:fldChar w:fldCharType="end"/>
      </w:r>
      <w:r>
        <w:t xml:space="preserve"> executed during the performance test.</w:t>
      </w:r>
    </w:p>
    <w:p w:rsidR="00753E82" w:rsidRDefault="00753E82" w:rsidP="00753E82">
      <w:pPr>
        <w:pStyle w:val="Heading4"/>
      </w:pPr>
      <w:r>
        <w:t xml:space="preserve">The final section, titled </w:t>
      </w:r>
      <w:r>
        <w:rPr>
          <w:b/>
          <w:bCs/>
        </w:rPr>
        <w:t>Timing Interval</w:t>
      </w:r>
      <w:bookmarkStart w:id="1921" w:name="Xak821655"/>
      <w:bookmarkEnd w:id="1921"/>
      <w:r w:rsidR="000E1EE1">
        <w:rPr>
          <w:b/>
          <w:bCs/>
        </w:rPr>
        <w:fldChar w:fldCharType="begin"/>
      </w:r>
      <w:r>
        <w:rPr>
          <w:b/>
          <w:bCs/>
        </w:rPr>
        <w:instrText>xe "Query:Timing"</w:instrText>
      </w:r>
      <w:r w:rsidR="000E1EE1">
        <w:rPr>
          <w:b/>
          <w:bCs/>
        </w:rPr>
        <w:fldChar w:fldCharType="end"/>
      </w:r>
      <w:r>
        <w:rPr>
          <w:b/>
          <w:bCs/>
        </w:rPr>
        <w:t>s (in Sec.)</w:t>
      </w:r>
      <w:r>
        <w:t xml:space="preserve"> contains individual query and refresh function</w:t>
      </w:r>
      <w:bookmarkStart w:id="1922" w:name="Xak821657"/>
      <w:bookmarkEnd w:id="1922"/>
      <w:r w:rsidR="000E1EE1">
        <w:fldChar w:fldCharType="begin"/>
      </w:r>
      <w:r>
        <w:instrText>xe "Refresh Functions"</w:instrText>
      </w:r>
      <w:r w:rsidR="000E1EE1">
        <w:fldChar w:fldCharType="end"/>
      </w:r>
      <w:r>
        <w:t xml:space="preserve"> timings. The data should be presented as a table</w:t>
      </w:r>
      <w:bookmarkStart w:id="1923" w:name="Xak821659"/>
      <w:bookmarkEnd w:id="1923"/>
      <w:r w:rsidR="000E1EE1">
        <w:fldChar w:fldCharType="begin"/>
      </w:r>
      <w:r>
        <w:instrText>xe "Tables"</w:instrText>
      </w:r>
      <w:r w:rsidR="000E1EE1">
        <w:fldChar w:fldCharType="end"/>
      </w:r>
      <w:r>
        <w:t xml:space="preserve"> with one entry for each query stream</w:t>
      </w:r>
      <w:bookmarkStart w:id="1924" w:name="Xak821661"/>
      <w:bookmarkEnd w:id="1924"/>
      <w:r w:rsidR="000E1EE1">
        <w:fldChar w:fldCharType="begin"/>
      </w:r>
      <w:r>
        <w:instrText>xe "Streams"</w:instrText>
      </w:r>
      <w:r w:rsidR="000E1EE1">
        <w:fldChar w:fldCharType="end"/>
      </w:r>
      <w:r>
        <w:t xml:space="preserve"> executed during the Performance Test. For each stream entry, the total elapsed time for each query in the stream and for its associated refresh function</w:t>
      </w:r>
      <w:bookmarkStart w:id="1925" w:name="Xak821663"/>
      <w:bookmarkEnd w:id="1925"/>
      <w:r w:rsidR="000E1EE1">
        <w:fldChar w:fldCharType="begin"/>
      </w:r>
      <w:r>
        <w:instrText>xe "Refresh Functions"</w:instrText>
      </w:r>
      <w:r w:rsidR="000E1EE1">
        <w:fldChar w:fldCharType="end"/>
      </w:r>
      <w:r>
        <w:t xml:space="preserve">s should be reported separately to a resolution of 0.1 seconds. In addition, the minimum, maximum and average execution time for each query and refresh function must be reported to a resolution of 0.1 seconds. </w:t>
      </w:r>
    </w:p>
    <w:p w:rsidR="00753E82" w:rsidRDefault="00753E82" w:rsidP="00753E82">
      <w:pPr>
        <w:pStyle w:val="Heading2"/>
      </w:pPr>
      <w:bookmarkStart w:id="1926" w:name="_Toc149484571"/>
      <w:r>
        <w:t>Availability</w:t>
      </w:r>
      <w:bookmarkStart w:id="1927" w:name="Xak821669"/>
      <w:bookmarkEnd w:id="1927"/>
      <w:r w:rsidR="000E1EE1">
        <w:fldChar w:fldCharType="begin"/>
      </w:r>
      <w:r>
        <w:instrText>xe "Availability"</w:instrText>
      </w:r>
      <w:r w:rsidR="000E1EE1">
        <w:fldChar w:fldCharType="end"/>
      </w:r>
      <w:r>
        <w:t xml:space="preserve"> of the Full Disclosure</w:t>
      </w:r>
      <w:bookmarkStart w:id="1928" w:name="Xak821671"/>
      <w:bookmarkEnd w:id="1928"/>
      <w:r w:rsidR="000E1EE1">
        <w:fldChar w:fldCharType="begin"/>
      </w:r>
      <w:r>
        <w:instrText>xe "Full Disclosure Report"</w:instrText>
      </w:r>
      <w:r w:rsidR="000E1EE1">
        <w:fldChar w:fldCharType="end"/>
      </w:r>
      <w:r>
        <w:t xml:space="preserve"> Report and Supporting Files Archive</w:t>
      </w:r>
      <w:bookmarkEnd w:id="1926"/>
    </w:p>
    <w:p w:rsidR="00753E82" w:rsidRPr="00BF066F" w:rsidRDefault="00753E82" w:rsidP="00753E82">
      <w:pPr>
        <w:pStyle w:val="Heading3"/>
        <w:rPr>
          <w:b w:val="0"/>
          <w:bCs w:val="0"/>
        </w:rPr>
      </w:pPr>
      <w:r w:rsidRPr="007B60AF">
        <w:rPr>
          <w:b w:val="0"/>
          <w:bCs w:val="0"/>
        </w:rPr>
        <w:t>The full disclosure</w:t>
      </w:r>
      <w:bookmarkStart w:id="1929" w:name="Xak821675"/>
      <w:bookmarkEnd w:id="1929"/>
      <w:r w:rsidR="000E1EE1" w:rsidRPr="007B60AF">
        <w:rPr>
          <w:b w:val="0"/>
          <w:bCs w:val="0"/>
        </w:rPr>
        <w:fldChar w:fldCharType="begin"/>
      </w:r>
      <w:r w:rsidRPr="007B60AF">
        <w:rPr>
          <w:b w:val="0"/>
          <w:bCs w:val="0"/>
        </w:rPr>
        <w:instrText>xe "Full Disclosure Report"</w:instrText>
      </w:r>
      <w:r w:rsidR="000E1EE1"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30" w:name="Xak821677"/>
      <w:bookmarkEnd w:id="1930"/>
      <w:r w:rsidR="000E1EE1" w:rsidRPr="00BF066F">
        <w:rPr>
          <w:b w:val="0"/>
          <w:bCs w:val="0"/>
        </w:rPr>
        <w:fldChar w:fldCharType="begin"/>
      </w:r>
      <w:r w:rsidRPr="00BF066F">
        <w:rPr>
          <w:b w:val="0"/>
          <w:bCs w:val="0"/>
        </w:rPr>
        <w:instrText>xe "Test sponsor"</w:instrText>
      </w:r>
      <w:r w:rsidR="000E1EE1"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31" w:name="Xak821679"/>
      <w:bookmarkEnd w:id="1931"/>
      <w:r w:rsidR="000E1EE1" w:rsidRPr="00BF066F">
        <w:rPr>
          <w:b w:val="0"/>
          <w:bCs w:val="0"/>
        </w:rPr>
        <w:fldChar w:fldCharType="begin"/>
      </w:r>
      <w:r w:rsidRPr="00BF066F">
        <w:rPr>
          <w:b w:val="0"/>
          <w:bCs w:val="0"/>
        </w:rPr>
        <w:instrText>xe "TPC"</w:instrText>
      </w:r>
      <w:r w:rsidR="000E1EE1"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rsidR="00753E82" w:rsidRPr="007B60AF" w:rsidRDefault="00753E82" w:rsidP="00753E82">
      <w:pPr>
        <w:pStyle w:val="Heading3"/>
        <w:rPr>
          <w:b w:val="0"/>
          <w:bCs w:val="0"/>
        </w:rPr>
      </w:pPr>
      <w:r w:rsidRPr="00BF066F">
        <w:rPr>
          <w:b w:val="0"/>
          <w:bCs w:val="0"/>
        </w:rPr>
        <w:t>The official full disclosure</w:t>
      </w:r>
      <w:bookmarkStart w:id="1932" w:name="Xak821683"/>
      <w:bookmarkEnd w:id="1932"/>
      <w:r w:rsidR="000E1EE1" w:rsidRPr="00BF066F">
        <w:rPr>
          <w:b w:val="0"/>
          <w:bCs w:val="0"/>
        </w:rPr>
        <w:fldChar w:fldCharType="begin"/>
      </w:r>
      <w:r w:rsidRPr="00BF066F">
        <w:rPr>
          <w:b w:val="0"/>
          <w:bCs w:val="0"/>
        </w:rPr>
        <w:instrText>xe "Full Disclosure Report"</w:instrText>
      </w:r>
      <w:r w:rsidR="000E1EE1"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rsidR="00753E82" w:rsidRDefault="00753E82" w:rsidP="00753E82">
      <w:pPr>
        <w:pStyle w:val="Heading2"/>
      </w:pPr>
      <w:bookmarkStart w:id="1933" w:name="_Toc149484572"/>
      <w:r>
        <w:t>Revisions to the Full Disclosure</w:t>
      </w:r>
      <w:bookmarkStart w:id="1934" w:name="Xak841203"/>
      <w:bookmarkEnd w:id="1934"/>
      <w:r w:rsidR="000E1EE1">
        <w:fldChar w:fldCharType="begin"/>
      </w:r>
      <w:r>
        <w:instrText>xe "Full Disclosure Report"</w:instrText>
      </w:r>
      <w:r w:rsidR="000E1EE1">
        <w:fldChar w:fldCharType="end"/>
      </w:r>
      <w:r>
        <w:t xml:space="preserve"> Report and Supporting Files Archive</w:t>
      </w:r>
      <w:bookmarkEnd w:id="1933"/>
    </w:p>
    <w:p w:rsidR="00753E82" w:rsidRDefault="00753E82" w:rsidP="00753E82"/>
    <w:p w:rsidR="00753E82" w:rsidRDefault="00753E82" w:rsidP="00753E82">
      <w:r>
        <w:t>Revisions to the full disclosure documentation and supporting files archive</w:t>
      </w:r>
      <w:r w:rsidRPr="007B60AF">
        <w:rPr>
          <w:b/>
          <w:bCs/>
        </w:rPr>
        <w:t xml:space="preserve"> </w:t>
      </w:r>
      <w:r>
        <w:t>shall be handled as follows:</w:t>
      </w:r>
    </w:p>
    <w:p w:rsidR="00753E82" w:rsidRPr="007B60AF" w:rsidRDefault="00753E82" w:rsidP="00753E82">
      <w:pPr>
        <w:pStyle w:val="Heading3"/>
        <w:rPr>
          <w:b w:val="0"/>
          <w:bCs w:val="0"/>
        </w:rPr>
      </w:pPr>
      <w:r w:rsidRPr="007B60AF">
        <w:rPr>
          <w:b w:val="0"/>
          <w:bCs w:val="0"/>
        </w:rPr>
        <w:t xml:space="preserve">Substitutions will be open to challenge for a 60 day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rsidR="00753E82" w:rsidRPr="007B60AF" w:rsidRDefault="00753E82" w:rsidP="00753E82">
      <w:pPr>
        <w:pStyle w:val="Heading3"/>
        <w:rPr>
          <w:b w:val="0"/>
          <w:bCs w:val="0"/>
        </w:rPr>
      </w:pPr>
      <w:r w:rsidRPr="007B60AF">
        <w:rPr>
          <w:b w:val="0"/>
          <w:bCs w:val="0"/>
        </w:rPr>
        <w:t xml:space="preserve">During the normal product life cycle, problems will be uncovered that require changes, sometimes referred to as ECOs, FCOs, patches, updates, etc. When the cumulative result of applied changes causes the </w:t>
      </w:r>
      <w:proofErr w:type="spellStart"/>
      <w:r w:rsidRPr="007B60AF">
        <w:rPr>
          <w:b w:val="0"/>
          <w:bCs w:val="0"/>
        </w:rPr>
        <w:t>QphH</w:t>
      </w:r>
      <w:proofErr w:type="spellEnd"/>
      <w:r w:rsidRPr="007B60AF">
        <w:rPr>
          <w:b w:val="0"/>
          <w:bCs w:val="0"/>
        </w:rPr>
        <w:t xml:space="preserve"> rating of the system to decrease by more than 2% from the initially reported </w:t>
      </w:r>
      <w:proofErr w:type="spellStart"/>
      <w:r w:rsidRPr="007B60AF">
        <w:rPr>
          <w:b w:val="0"/>
          <w:bCs w:val="0"/>
        </w:rPr>
        <w:t>QphH</w:t>
      </w:r>
      <w:proofErr w:type="spellEnd"/>
      <w:r w:rsidRPr="007B60AF">
        <w:rPr>
          <w:b w:val="0"/>
          <w:bCs w:val="0"/>
        </w:rPr>
        <w:t>,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rsidR="00753E82" w:rsidRPr="00471FA2" w:rsidRDefault="00753E82" w:rsidP="00753E82">
      <w:pPr>
        <w:pStyle w:val="Heading1"/>
        <w:keepNext w:val="0"/>
        <w:widowControl w:val="0"/>
        <w:rPr>
          <w:u w:val="single"/>
        </w:rPr>
      </w:pPr>
      <w:r>
        <w:rPr>
          <w:b w:val="0"/>
          <w:bCs w:val="0"/>
        </w:rPr>
        <w:br w:type="page"/>
      </w:r>
      <w:bookmarkStart w:id="1935" w:name="_Toc149484573"/>
      <w:r w:rsidRPr="00471FA2">
        <w:rPr>
          <w:u w:val="single"/>
        </w:rPr>
        <w:lastRenderedPageBreak/>
        <w:t>AUDIT</w:t>
      </w:r>
      <w:bookmarkEnd w:id="1935"/>
    </w:p>
    <w:p w:rsidR="00753E82" w:rsidRDefault="00753E82" w:rsidP="00753E82">
      <w:pPr>
        <w:widowControl w:val="0"/>
      </w:pPr>
      <w:r>
        <w:t xml:space="preserve">Rules for auditing </w:t>
      </w:r>
      <w:r>
        <w:rPr>
          <w:b/>
          <w:bCs/>
        </w:rPr>
        <w:t xml:space="preserve">Pricing </w:t>
      </w:r>
      <w:r>
        <w:t xml:space="preserve">information are included in the TPC Pricing Specification located at </w:t>
      </w:r>
      <w:hyperlink r:id="rId68" w:history="1">
        <w:r w:rsidRPr="00B723B4">
          <w:rPr>
            <w:rStyle w:val="Hyperlink"/>
          </w:rPr>
          <w:t>www.tpc.org</w:t>
        </w:r>
      </w:hyperlink>
      <w:r>
        <w:t>.</w:t>
      </w:r>
    </w:p>
    <w:p w:rsidR="00753E82" w:rsidRPr="00BD7BC8" w:rsidRDefault="00753E82" w:rsidP="00753E82">
      <w:pPr>
        <w:widowControl w:val="0"/>
      </w:pPr>
      <w:r>
        <w:t>When the TPC-Energy optional reporting is selected by the test sponsor, the r</w:t>
      </w:r>
      <w:r w:rsidRPr="00BD7BC8">
        <w:t xml:space="preserve">ules for </w:t>
      </w:r>
      <w:r>
        <w:t>auditing</w:t>
      </w:r>
      <w:r w:rsidRPr="00BD7BC8">
        <w:t xml:space="preserve"> of </w:t>
      </w:r>
      <w:r>
        <w:t>TPC-Energy</w:t>
      </w:r>
      <w:r w:rsidRPr="00BD7BC8">
        <w:t xml:space="preserve"> related items are included in the TPC </w:t>
      </w:r>
      <w:r>
        <w:t>Energy</w:t>
      </w:r>
      <w:r w:rsidR="000E1EE1" w:rsidRPr="00BD7BC8">
        <w:fldChar w:fldCharType="begin"/>
      </w:r>
      <w:r w:rsidRPr="00BD7BC8">
        <w:instrText xml:space="preserve"> XE "</w:instrText>
      </w:r>
      <w:r w:rsidRPr="001109DB">
        <w:instrText>Pricing</w:instrText>
      </w:r>
      <w:r w:rsidRPr="00BD7BC8">
        <w:instrText xml:space="preserve">" </w:instrText>
      </w:r>
      <w:r w:rsidR="000E1EE1" w:rsidRPr="00BD7BC8">
        <w:fldChar w:fldCharType="end"/>
      </w:r>
      <w:r>
        <w:t xml:space="preserve"> Specification</w:t>
      </w:r>
      <w:r w:rsidRPr="00BD7BC8">
        <w:t xml:space="preserve"> located at </w:t>
      </w:r>
      <w:hyperlink r:id="rId69" w:history="1">
        <w:r w:rsidRPr="001109DB">
          <w:t>www.tpc.org</w:t>
        </w:r>
      </w:hyperlink>
      <w:r w:rsidRPr="00BD7BC8">
        <w:t>.</w:t>
      </w:r>
    </w:p>
    <w:p w:rsidR="00753E82" w:rsidRDefault="00753E82" w:rsidP="00753E82">
      <w:pPr>
        <w:widowControl w:val="0"/>
      </w:pPr>
    </w:p>
    <w:p w:rsidR="00753E82" w:rsidRDefault="00753E82" w:rsidP="00753E82">
      <w:pPr>
        <w:pStyle w:val="Heading2"/>
        <w:keepNext w:val="0"/>
        <w:widowControl w:val="0"/>
      </w:pPr>
      <w:bookmarkStart w:id="1936" w:name="_Toc149484574"/>
      <w:r>
        <w:t>General Rules</w:t>
      </w:r>
      <w:bookmarkEnd w:id="1936"/>
    </w:p>
    <w:p w:rsidR="00753E82" w:rsidRDefault="00753E82" w:rsidP="00753E82">
      <w:pPr>
        <w:pStyle w:val="Heading3"/>
        <w:keepNext w:val="0"/>
        <w:rPr>
          <w:b w:val="0"/>
          <w:bCs w:val="0"/>
        </w:rPr>
      </w:pPr>
      <w:r w:rsidRPr="00471FA2">
        <w:rPr>
          <w:b w:val="0"/>
          <w:bCs w:val="0"/>
        </w:rPr>
        <w:t>An independent audit</w:t>
      </w:r>
      <w:bookmarkStart w:id="1937" w:name="Xam839103"/>
      <w:bookmarkEnd w:id="1937"/>
      <w:r w:rsidR="000E1EE1" w:rsidRPr="00471FA2">
        <w:rPr>
          <w:b w:val="0"/>
          <w:bCs w:val="0"/>
        </w:rPr>
        <w:fldChar w:fldCharType="begin"/>
      </w:r>
      <w:r w:rsidRPr="00471FA2">
        <w:rPr>
          <w:b w:val="0"/>
          <w:bCs w:val="0"/>
        </w:rPr>
        <w:instrText>xe "Audit"</w:instrText>
      </w:r>
      <w:r w:rsidR="000E1EE1" w:rsidRPr="00471FA2">
        <w:rPr>
          <w:b w:val="0"/>
          <w:bCs w:val="0"/>
        </w:rPr>
        <w:fldChar w:fldCharType="end"/>
      </w:r>
      <w:r w:rsidRPr="00471FA2">
        <w:rPr>
          <w:b w:val="0"/>
          <w:bCs w:val="0"/>
        </w:rPr>
        <w:t xml:space="preserve"> of the benchmark results by a TPC</w:t>
      </w:r>
      <w:bookmarkStart w:id="1938" w:name="Xam839105"/>
      <w:bookmarkEnd w:id="1938"/>
      <w:r w:rsidR="000E1EE1" w:rsidRPr="00471FA2">
        <w:rPr>
          <w:b w:val="0"/>
          <w:bCs w:val="0"/>
        </w:rPr>
        <w:fldChar w:fldCharType="begin"/>
      </w:r>
      <w:r w:rsidRPr="00471FA2">
        <w:rPr>
          <w:b w:val="0"/>
          <w:bCs w:val="0"/>
        </w:rPr>
        <w:instrText>xe "TPC"</w:instrText>
      </w:r>
      <w:r w:rsidR="000E1EE1"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753E82" w:rsidRPr="00471FA2" w:rsidRDefault="00753E82" w:rsidP="00753E82">
      <w:pPr>
        <w:widowControl w:val="0"/>
      </w:pPr>
    </w:p>
    <w:p w:rsidR="00753E82" w:rsidRDefault="00753E82" w:rsidP="00753E82">
      <w:pPr>
        <w:widowControl w:val="0"/>
      </w:pPr>
      <w:r>
        <w:t>In addition, the following conditions must be met:</w:t>
      </w:r>
    </w:p>
    <w:p w:rsidR="00753E82" w:rsidRDefault="00753E82" w:rsidP="00753E82">
      <w:pPr>
        <w:pStyle w:val="LabeledStart"/>
      </w:pPr>
      <w:r>
        <w:t>a)</w:t>
      </w:r>
      <w:r>
        <w:tab/>
        <w:t>The audit</w:t>
      </w:r>
      <w:bookmarkStart w:id="1939" w:name="Xam839111"/>
      <w:bookmarkEnd w:id="1939"/>
      <w:r w:rsidR="000E1EE1">
        <w:fldChar w:fldCharType="begin"/>
      </w:r>
      <w:r>
        <w:instrText>xe "Audit"</w:instrText>
      </w:r>
      <w:r w:rsidR="000E1EE1">
        <w:fldChar w:fldCharType="end"/>
      </w:r>
      <w:r>
        <w:t>ing agency cannot be financially related to the sponsor</w:t>
      </w:r>
      <w:bookmarkStart w:id="1940" w:name="Xam839113"/>
      <w:bookmarkEnd w:id="1940"/>
      <w:r w:rsidR="000E1EE1">
        <w:fldChar w:fldCharType="begin"/>
      </w:r>
      <w:r>
        <w:instrText>xe "Test sponsor"</w:instrText>
      </w:r>
      <w:r w:rsidR="000E1EE1">
        <w:fldChar w:fldCharType="end"/>
      </w:r>
      <w:r>
        <w:t>. For example, the auditing agency is finan</w:t>
      </w:r>
      <w:r>
        <w:softHyphen/>
        <w:t>cially related if it is a dependent division of the sponsor, the majority of its stock is owned by the sponsor, etc.</w:t>
      </w:r>
    </w:p>
    <w:p w:rsidR="00753E82" w:rsidRDefault="00753E82" w:rsidP="00753E82">
      <w:pPr>
        <w:pStyle w:val="Labeledlist"/>
      </w:pPr>
      <w:r>
        <w:t>b)</w:t>
      </w:r>
      <w:r>
        <w:tab/>
        <w:t>The audit</w:t>
      </w:r>
      <w:bookmarkStart w:id="1941" w:name="Xam839117"/>
      <w:bookmarkEnd w:id="1941"/>
      <w:r w:rsidR="000E1EE1">
        <w:fldChar w:fldCharType="begin"/>
      </w:r>
      <w:r>
        <w:instrText>xe "Audit"</w:instrText>
      </w:r>
      <w:r w:rsidR="000E1EE1">
        <w:fldChar w:fldCharType="end"/>
      </w:r>
      <w:r>
        <w:t>ing agency cannot be financially related to any one of the suppliers of the measured/priced configu</w:t>
      </w:r>
      <w:r>
        <w:softHyphen/>
        <w:t>ration</w:t>
      </w:r>
      <w:bookmarkStart w:id="1942" w:name="Xam839119"/>
      <w:bookmarkEnd w:id="1942"/>
      <w:r w:rsidR="000E1EE1">
        <w:fldChar w:fldCharType="begin"/>
      </w:r>
      <w:r>
        <w:instrText>xe "Priced Configuration"</w:instrText>
      </w:r>
      <w:r w:rsidR="000E1EE1">
        <w:fldChar w:fldCharType="end"/>
      </w:r>
      <w:r>
        <w:t>, e.g., the DBMS supplier, the disk supplier, etc.</w:t>
      </w:r>
    </w:p>
    <w:p w:rsidR="00753E82" w:rsidRPr="00471FA2" w:rsidRDefault="00753E82" w:rsidP="00753E82">
      <w:pPr>
        <w:pStyle w:val="Heading3"/>
        <w:keepNext w:val="0"/>
        <w:rPr>
          <w:b w:val="0"/>
          <w:bCs w:val="0"/>
        </w:rPr>
      </w:pPr>
      <w:r w:rsidRPr="00471FA2">
        <w:rPr>
          <w:b w:val="0"/>
          <w:bCs w:val="0"/>
        </w:rPr>
        <w:t>The auditor</w:t>
      </w:r>
      <w:bookmarkStart w:id="1943" w:name="Xam839123"/>
      <w:bookmarkEnd w:id="1943"/>
      <w:r w:rsidR="000E1EE1" w:rsidRPr="00471FA2">
        <w:rPr>
          <w:b w:val="0"/>
          <w:bCs w:val="0"/>
        </w:rPr>
        <w:fldChar w:fldCharType="begin"/>
      </w:r>
      <w:r w:rsidRPr="00471FA2">
        <w:rPr>
          <w:b w:val="0"/>
          <w:bCs w:val="0"/>
        </w:rPr>
        <w:instrText>xe "Audit"</w:instrText>
      </w:r>
      <w:r w:rsidR="000E1EE1" w:rsidRPr="00471FA2">
        <w:rPr>
          <w:b w:val="0"/>
          <w:bCs w:val="0"/>
        </w:rPr>
        <w:fldChar w:fldCharType="end"/>
      </w:r>
      <w:r w:rsidRPr="00471FA2">
        <w:rPr>
          <w:b w:val="0"/>
          <w:bCs w:val="0"/>
        </w:rPr>
        <w:t>'s attestation letter is to be made readily available to the public as part of the full disclosure</w:t>
      </w:r>
      <w:bookmarkStart w:id="1944" w:name="Xam839125"/>
      <w:bookmarkEnd w:id="1944"/>
      <w:r w:rsidR="000E1EE1" w:rsidRPr="00471FA2">
        <w:rPr>
          <w:b w:val="0"/>
          <w:bCs w:val="0"/>
        </w:rPr>
        <w:fldChar w:fldCharType="begin"/>
      </w:r>
      <w:r w:rsidRPr="00471FA2">
        <w:rPr>
          <w:b w:val="0"/>
          <w:bCs w:val="0"/>
        </w:rPr>
        <w:instrText>xe "Full Disclosure Report"</w:instrText>
      </w:r>
      <w:r w:rsidR="000E1EE1" w:rsidRPr="00471FA2">
        <w:rPr>
          <w:b w:val="0"/>
          <w:bCs w:val="0"/>
        </w:rPr>
        <w:fldChar w:fldCharType="end"/>
      </w:r>
      <w:r w:rsidRPr="00471FA2">
        <w:rPr>
          <w:b w:val="0"/>
          <w:bCs w:val="0"/>
        </w:rPr>
        <w:t xml:space="preserve"> report. A detailed report from the auditor is not required.</w:t>
      </w:r>
    </w:p>
    <w:p w:rsidR="00753E82" w:rsidRPr="00471FA2" w:rsidRDefault="00753E82" w:rsidP="00753E82">
      <w:pPr>
        <w:pStyle w:val="Heading3"/>
        <w:keepNext w:val="0"/>
        <w:rPr>
          <w:b w:val="0"/>
          <w:bCs w:val="0"/>
        </w:rPr>
      </w:pPr>
      <w:bookmarkStart w:id="1945" w:name="Ram74517"/>
      <w:bookmarkStart w:id="1946" w:name="Ram74517T"/>
      <w:bookmarkEnd w:id="1945"/>
      <w:r w:rsidRPr="00471FA2">
        <w:rPr>
          <w:b w:val="0"/>
          <w:bCs w:val="0"/>
        </w:rPr>
        <w:t>TPC-H results can be used as the basis for new TPC-H results if and only if:</w:t>
      </w:r>
      <w:bookmarkStart w:id="1947" w:name="Ram74517P"/>
      <w:bookmarkEnd w:id="1946"/>
      <w:r w:rsidR="000E1EE1" w:rsidRPr="00471FA2">
        <w:rPr>
          <w:b w:val="0"/>
          <w:bCs w:val="0"/>
          <w:vanish/>
        </w:rPr>
        <w:fldChar w:fldCharType="begin" w:fldLock="1"/>
      </w:r>
      <w:r w:rsidRPr="00471FA2">
        <w:rPr>
          <w:b w:val="0"/>
          <w:bCs w:val="0"/>
          <w:vanish/>
        </w:rPr>
        <w:instrText xml:space="preserve">PAGEREF Ram74517 \h  \* MERGEFORMAT </w:instrText>
      </w:r>
      <w:r w:rsidR="000E1EE1" w:rsidRPr="00471FA2">
        <w:rPr>
          <w:b w:val="0"/>
          <w:bCs w:val="0"/>
          <w:vanish/>
        </w:rPr>
      </w:r>
      <w:r w:rsidR="000E1EE1" w:rsidRPr="00471FA2">
        <w:rPr>
          <w:b w:val="0"/>
          <w:bCs w:val="0"/>
          <w:vanish/>
        </w:rPr>
        <w:fldChar w:fldCharType="separate"/>
      </w:r>
      <w:r w:rsidRPr="00471FA2">
        <w:rPr>
          <w:b w:val="0"/>
          <w:bCs w:val="0"/>
          <w:vanish/>
        </w:rPr>
        <w:t>130</w:t>
      </w:r>
      <w:r w:rsidR="000E1EE1" w:rsidRPr="00471FA2">
        <w:rPr>
          <w:b w:val="0"/>
          <w:bCs w:val="0"/>
          <w:vanish/>
        </w:rPr>
        <w:fldChar w:fldCharType="end"/>
      </w:r>
      <w:bookmarkEnd w:id="1947"/>
    </w:p>
    <w:p w:rsidR="00753E82" w:rsidRDefault="00753E82" w:rsidP="00753E82">
      <w:pPr>
        <w:pStyle w:val="LabeledStart"/>
      </w:pPr>
      <w:r>
        <w:t>a)</w:t>
      </w:r>
      <w:r>
        <w:tab/>
        <w:t>The auditor</w:t>
      </w:r>
      <w:bookmarkStart w:id="1948" w:name="Xam839135"/>
      <w:bookmarkEnd w:id="1948"/>
      <w:r w:rsidR="000E1EE1">
        <w:fldChar w:fldCharType="begin"/>
      </w:r>
      <w:r>
        <w:instrText>xe "Audit"</w:instrText>
      </w:r>
      <w:r w:rsidR="000E1EE1">
        <w:fldChar w:fldCharType="end"/>
      </w:r>
      <w:r>
        <w:t xml:space="preserve"> ensures that the hardware and software products are the same as those used in the prior result;</w:t>
      </w:r>
    </w:p>
    <w:p w:rsidR="00753E82" w:rsidRDefault="00753E82" w:rsidP="00753E82">
      <w:pPr>
        <w:pStyle w:val="Labeledlist"/>
      </w:pPr>
      <w:r>
        <w:t>b)</w:t>
      </w:r>
      <w:r>
        <w:tab/>
        <w:t>The auditor</w:t>
      </w:r>
      <w:bookmarkStart w:id="1949" w:name="Xam839139"/>
      <w:bookmarkEnd w:id="1949"/>
      <w:r w:rsidR="000E1EE1">
        <w:fldChar w:fldCharType="begin"/>
      </w:r>
      <w:r>
        <w:instrText>xe "Audit"</w:instrText>
      </w:r>
      <w:r w:rsidR="000E1EE1">
        <w:fldChar w:fldCharType="end"/>
      </w:r>
      <w:r>
        <w:t xml:space="preserve"> reviews the FDR</w:t>
      </w:r>
      <w:bookmarkStart w:id="1950" w:name="Xam839141"/>
      <w:bookmarkEnd w:id="1950"/>
      <w:r w:rsidR="000E1EE1">
        <w:fldChar w:fldCharType="begin"/>
      </w:r>
      <w:r>
        <w:instrText>xe "Full Disclosure Report"</w:instrText>
      </w:r>
      <w:r w:rsidR="000E1EE1">
        <w:fldChar w:fldCharType="end"/>
      </w:r>
      <w:r>
        <w:t xml:space="preserve"> of the new results and ensures that they match what is contained in the original sponsor</w:t>
      </w:r>
      <w:bookmarkStart w:id="1951" w:name="Xam839143"/>
      <w:bookmarkEnd w:id="1951"/>
      <w:r w:rsidR="000E1EE1">
        <w:fldChar w:fldCharType="begin"/>
      </w:r>
      <w:r>
        <w:instrText>xe "Test sponsor"</w:instrText>
      </w:r>
      <w:r w:rsidR="000E1EE1">
        <w:fldChar w:fldCharType="end"/>
      </w:r>
      <w:r>
        <w:t>'s FDR;</w:t>
      </w:r>
    </w:p>
    <w:p w:rsidR="00753E82" w:rsidRDefault="00753E82" w:rsidP="00753E82">
      <w:pPr>
        <w:pStyle w:val="Labeledlist"/>
      </w:pPr>
      <w:r>
        <w:t>c)</w:t>
      </w:r>
      <w:r>
        <w:tab/>
        <w:t>The auditor</w:t>
      </w:r>
      <w:bookmarkStart w:id="1952" w:name="Xam839147"/>
      <w:bookmarkEnd w:id="1952"/>
      <w:r w:rsidR="000E1EE1">
        <w:fldChar w:fldCharType="begin"/>
      </w:r>
      <w:r>
        <w:instrText>xe "Audit"</w:instrText>
      </w:r>
      <w:r w:rsidR="000E1EE1">
        <w:fldChar w:fldCharType="end"/>
      </w:r>
      <w:r>
        <w:t xml:space="preserve"> can attest to the validity of the pricing</w:t>
      </w:r>
      <w:bookmarkStart w:id="1953" w:name="Xam839149"/>
      <w:bookmarkEnd w:id="1953"/>
      <w:r w:rsidR="000E1EE1">
        <w:fldChar w:fldCharType="begin"/>
      </w:r>
      <w:r>
        <w:instrText>xe "Pricing"</w:instrText>
      </w:r>
      <w:r w:rsidR="000E1EE1">
        <w:fldChar w:fldCharType="end"/>
      </w:r>
      <w:r>
        <w:t xml:space="preserve"> used in the new FDR</w:t>
      </w:r>
      <w:bookmarkStart w:id="1954" w:name="Xam839151"/>
      <w:bookmarkEnd w:id="1954"/>
      <w:r w:rsidR="000E1EE1">
        <w:fldChar w:fldCharType="begin"/>
      </w:r>
      <w:r>
        <w:instrText>xe "Full Disclosure Report"</w:instrText>
      </w:r>
      <w:r w:rsidR="000E1EE1">
        <w:fldChar w:fldCharType="end"/>
      </w:r>
      <w:r>
        <w:t>.</w:t>
      </w:r>
    </w:p>
    <w:p w:rsidR="00753E82" w:rsidRDefault="00753E82" w:rsidP="00753E82">
      <w:pPr>
        <w:widowControl w:val="0"/>
        <w:rPr>
          <w:b/>
          <w:bCs/>
        </w:rPr>
      </w:pPr>
    </w:p>
    <w:p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rsidR="00753E82" w:rsidRDefault="00753E82" w:rsidP="00753E82">
      <w:pPr>
        <w:widowControl w:val="0"/>
      </w:pPr>
    </w:p>
    <w:p w:rsidR="00753E82" w:rsidRDefault="00753E82" w:rsidP="00753E82">
      <w:pPr>
        <w:widowControl w:val="0"/>
      </w:pPr>
      <w:r>
        <w:rPr>
          <w:b/>
          <w:bCs/>
        </w:rPr>
        <w:t>Comment 2</w:t>
      </w:r>
      <w:r>
        <w:t xml:space="preserve">: In the event that all conditions listed in Clause </w:t>
      </w:r>
      <w:r w:rsidR="000E1EE1">
        <w:fldChar w:fldCharType="begin"/>
      </w:r>
      <w:r>
        <w:instrText xml:space="preserve"> REF Ram74517T \r \h </w:instrText>
      </w:r>
      <w:r w:rsidR="000E1EE1">
        <w:fldChar w:fldCharType="separate"/>
      </w:r>
      <w:r w:rsidR="00A27C47">
        <w:t>9.1.3</w:t>
      </w:r>
      <w:r w:rsidR="000E1EE1">
        <w:fldChar w:fldCharType="end"/>
      </w:r>
      <w:r>
        <w:t xml:space="preserve"> are met, the auditor</w:t>
      </w:r>
      <w:bookmarkStart w:id="1955" w:name="Xam839163"/>
      <w:bookmarkEnd w:id="1955"/>
      <w:r w:rsidR="000E1EE1">
        <w:fldChar w:fldCharType="begin"/>
      </w:r>
      <w:r>
        <w:instrText>xe "Audit"</w:instrText>
      </w:r>
      <w:r w:rsidR="000E1EE1">
        <w:fldChar w:fldCharType="end"/>
      </w:r>
      <w:r>
        <w:t xml:space="preserve"> is not required to follow the remaining auditor's check list items from </w:t>
      </w:r>
      <w:hyperlink w:anchor="Ram_Ref389561198" w:history="1">
        <w:r>
          <w:t>Clause 9.2</w:t>
        </w:r>
      </w:hyperlink>
      <w:r>
        <w:t>.</w:t>
      </w:r>
    </w:p>
    <w:p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0E1EE1">
        <w:rPr>
          <w:b w:val="0"/>
          <w:bCs w:val="0"/>
        </w:rPr>
        <w:fldChar w:fldCharType="begin"/>
      </w:r>
      <w:r>
        <w:rPr>
          <w:b w:val="0"/>
          <w:bCs w:val="0"/>
        </w:rPr>
        <w:instrText xml:space="preserve"> REF _Ref135727905 \r \h </w:instrText>
      </w:r>
      <w:r w:rsidR="000E1EE1">
        <w:rPr>
          <w:b w:val="0"/>
          <w:bCs w:val="0"/>
        </w:rPr>
      </w:r>
      <w:r w:rsidR="000E1EE1">
        <w:rPr>
          <w:b w:val="0"/>
          <w:bCs w:val="0"/>
        </w:rPr>
        <w:fldChar w:fldCharType="separate"/>
      </w:r>
      <w:r w:rsidR="00A27C47">
        <w:rPr>
          <w:b w:val="0"/>
          <w:bCs w:val="0"/>
        </w:rPr>
        <w:t>1.5.6</w:t>
      </w:r>
      <w:r w:rsidR="000E1EE1">
        <w:rPr>
          <w:b w:val="0"/>
          <w:bCs w:val="0"/>
        </w:rPr>
        <w:fldChar w:fldCharType="end"/>
      </w:r>
      <w:r w:rsidRPr="00471FA2">
        <w:rPr>
          <w:b w:val="0"/>
          <w:bCs w:val="0"/>
        </w:rPr>
        <w:t>.</w:t>
      </w:r>
    </w:p>
    <w:p w:rsidR="00753E82" w:rsidRPr="00471FA2" w:rsidRDefault="00753E82" w:rsidP="00753E82">
      <w:pPr>
        <w:pStyle w:val="Heading3"/>
        <w:keepNext w:val="0"/>
        <w:rPr>
          <w:b w:val="0"/>
          <w:bCs w:val="0"/>
        </w:rPr>
      </w:pPr>
      <w:r w:rsidRPr="00471FA2">
        <w:rPr>
          <w:b w:val="0"/>
          <w:bCs w:val="0"/>
        </w:rPr>
        <w:t>In the event that a remote audit</w:t>
      </w:r>
      <w:bookmarkStart w:id="1956" w:name="Xam839177"/>
      <w:bookmarkEnd w:id="1956"/>
      <w:r w:rsidR="000E1EE1" w:rsidRPr="00471FA2">
        <w:rPr>
          <w:b w:val="0"/>
          <w:bCs w:val="0"/>
        </w:rPr>
        <w:fldChar w:fldCharType="begin"/>
      </w:r>
      <w:r w:rsidRPr="00471FA2">
        <w:rPr>
          <w:b w:val="0"/>
          <w:bCs w:val="0"/>
        </w:rPr>
        <w:instrText>xe "Audit"</w:instrText>
      </w:r>
      <w:r w:rsidR="000E1EE1" w:rsidRPr="00471FA2">
        <w:rPr>
          <w:b w:val="0"/>
          <w:bCs w:val="0"/>
        </w:rPr>
        <w:fldChar w:fldCharType="end"/>
      </w:r>
      <w:r w:rsidRPr="00471FA2">
        <w:rPr>
          <w:b w:val="0"/>
          <w:bCs w:val="0"/>
        </w:rPr>
        <w:t xml:space="preserve"> procedure is used in the context of a change-based audit, a remote connection to the SUT</w:t>
      </w:r>
      <w:bookmarkStart w:id="1957" w:name="Xam839179"/>
      <w:bookmarkEnd w:id="1957"/>
      <w:r w:rsidR="000E1EE1" w:rsidRPr="00471FA2">
        <w:rPr>
          <w:b w:val="0"/>
          <w:bCs w:val="0"/>
        </w:rPr>
        <w:fldChar w:fldCharType="begin"/>
      </w:r>
      <w:r w:rsidRPr="00471FA2">
        <w:rPr>
          <w:b w:val="0"/>
          <w:bCs w:val="0"/>
        </w:rPr>
        <w:instrText>xe "SUT"</w:instrText>
      </w:r>
      <w:r w:rsidR="000E1EE1"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rsidR="00753E82" w:rsidRDefault="00753E82" w:rsidP="00753E82">
      <w:pPr>
        <w:pStyle w:val="Heading2"/>
        <w:keepNext w:val="0"/>
        <w:widowControl w:val="0"/>
      </w:pPr>
      <w:bookmarkStart w:id="1958" w:name="Ram_Ref389561198"/>
      <w:bookmarkStart w:id="1959" w:name="Ram_Ref389561255"/>
      <w:bookmarkStart w:id="1960" w:name="Ram_Ref389561255T"/>
      <w:bookmarkStart w:id="1961" w:name="Ram_Ref389561198T"/>
      <w:bookmarkStart w:id="1962" w:name="_Toc149484575"/>
      <w:bookmarkEnd w:id="1958"/>
      <w:bookmarkEnd w:id="1959"/>
      <w:r>
        <w:t>Auditor's Check List</w:t>
      </w:r>
      <w:bookmarkStart w:id="1963" w:name="Ram_Ref389561198P"/>
      <w:bookmarkEnd w:id="1960"/>
      <w:bookmarkEnd w:id="1961"/>
      <w:bookmarkEnd w:id="1962"/>
      <w:r w:rsidR="000E1EE1">
        <w:rPr>
          <w:vanish/>
        </w:rPr>
        <w:fldChar w:fldCharType="begin" w:fldLock="1"/>
      </w:r>
      <w:r>
        <w:rPr>
          <w:vanish/>
        </w:rPr>
        <w:instrText xml:space="preserve">PAGEREF Ram_Ref389561198 \h  \* MERGEFORMAT </w:instrText>
      </w:r>
      <w:r w:rsidR="000E1EE1">
        <w:rPr>
          <w:vanish/>
        </w:rPr>
      </w:r>
      <w:r w:rsidR="000E1EE1">
        <w:rPr>
          <w:vanish/>
        </w:rPr>
        <w:fldChar w:fldCharType="separate"/>
      </w:r>
      <w:r>
        <w:rPr>
          <w:vanish/>
        </w:rPr>
        <w:t>130</w:t>
      </w:r>
      <w:r w:rsidR="000E1EE1">
        <w:rPr>
          <w:vanish/>
        </w:rPr>
        <w:fldChar w:fldCharType="end"/>
      </w:r>
      <w:bookmarkEnd w:id="1963"/>
    </w:p>
    <w:p w:rsidR="00753E82" w:rsidRDefault="00753E82" w:rsidP="00753E82">
      <w:pPr>
        <w:pStyle w:val="Heading3"/>
        <w:keepNext w:val="0"/>
      </w:pPr>
      <w:r>
        <w:t>Clause 1 Related Items</w:t>
      </w:r>
    </w:p>
    <w:p w:rsidR="00753E82" w:rsidRDefault="00753E82" w:rsidP="00753E82">
      <w:pPr>
        <w:pStyle w:val="Heading4"/>
      </w:pPr>
      <w:r>
        <w:t>Verify that the data types used for each column</w:t>
      </w:r>
      <w:bookmarkStart w:id="1964" w:name="Xam839197"/>
      <w:bookmarkEnd w:id="1964"/>
      <w:r w:rsidR="000E1EE1">
        <w:fldChar w:fldCharType="begin"/>
      </w:r>
      <w:r>
        <w:instrText>xe "Column"</w:instrText>
      </w:r>
      <w:r w:rsidR="000E1EE1">
        <w:fldChar w:fldCharType="end"/>
      </w:r>
      <w:r>
        <w:t xml:space="preserve"> are conformant. For example, verify that decimal columns can be incremented by 0.01 from -9,999,999,999.99.</w:t>
      </w:r>
    </w:p>
    <w:p w:rsidR="00753E82" w:rsidRDefault="00753E82" w:rsidP="00753E82">
      <w:pPr>
        <w:pStyle w:val="Heading4"/>
      </w:pPr>
      <w:r>
        <w:t>Verify that the tables</w:t>
      </w:r>
      <w:bookmarkStart w:id="1965" w:name="Xam839201"/>
      <w:bookmarkEnd w:id="1965"/>
      <w:r w:rsidR="000E1EE1">
        <w:fldChar w:fldCharType="begin"/>
      </w:r>
      <w:r>
        <w:instrText>xe "Tables"</w:instrText>
      </w:r>
      <w:r w:rsidR="000E1EE1">
        <w:fldChar w:fldCharType="end"/>
      </w:r>
      <w:r>
        <w:t xml:space="preserve"> have the required list of columns</w:t>
      </w:r>
      <w:bookmarkStart w:id="1966" w:name="Xam839203"/>
      <w:bookmarkEnd w:id="1966"/>
      <w:r w:rsidR="000E1EE1">
        <w:fldChar w:fldCharType="begin"/>
      </w:r>
      <w:r>
        <w:instrText>xe "Column"</w:instrText>
      </w:r>
      <w:r w:rsidR="000E1EE1">
        <w:fldChar w:fldCharType="end"/>
      </w:r>
      <w:r>
        <w:t>.</w:t>
      </w:r>
    </w:p>
    <w:p w:rsidR="00753E82" w:rsidRDefault="00753E82" w:rsidP="00753E82">
      <w:pPr>
        <w:pStyle w:val="Heading4"/>
      </w:pPr>
      <w:r>
        <w:t>Verify that the implementation</w:t>
      </w:r>
      <w:bookmarkStart w:id="1967" w:name="Xam839207"/>
      <w:bookmarkEnd w:id="1967"/>
      <w:r w:rsidR="000E1EE1">
        <w:fldChar w:fldCharType="begin"/>
      </w:r>
      <w:r>
        <w:instrText>xe "Implementation Rules"</w:instrText>
      </w:r>
      <w:r w:rsidR="000E1EE1">
        <w:fldChar w:fldCharType="end"/>
      </w:r>
      <w:r>
        <w:t xml:space="preserve"> rules are met by the test database.</w:t>
      </w:r>
    </w:p>
    <w:p w:rsidR="00753E82" w:rsidRDefault="00753E82" w:rsidP="00753E82">
      <w:pPr>
        <w:pStyle w:val="Heading4"/>
      </w:pPr>
      <w:r>
        <w:t>Verify that the test database meets the data access transparency requirements.</w:t>
      </w:r>
    </w:p>
    <w:p w:rsidR="00753E82" w:rsidRDefault="00753E82" w:rsidP="00753E82">
      <w:pPr>
        <w:pStyle w:val="Heading4"/>
      </w:pPr>
      <w:r>
        <w:t>Verify that conforming arbitrary data values can be inserted into any of the tables</w:t>
      </w:r>
      <w:bookmarkStart w:id="1968" w:name="Xam839213"/>
      <w:bookmarkEnd w:id="1968"/>
      <w:r w:rsidR="000E1EE1">
        <w:fldChar w:fldCharType="begin"/>
      </w:r>
      <w:r>
        <w:instrText>xe "Tables"</w:instrText>
      </w:r>
      <w:r w:rsidR="000E1EE1">
        <w:fldChar w:fldCharType="end"/>
      </w:r>
      <w:r>
        <w:t xml:space="preserve">. Examples of verification tests </w:t>
      </w:r>
      <w:r>
        <w:lastRenderedPageBreak/>
        <w:t>include:</w:t>
      </w:r>
    </w:p>
    <w:p w:rsidR="00753E82" w:rsidRDefault="00753E82" w:rsidP="00753E82">
      <w:pPr>
        <w:pStyle w:val="Bullets"/>
        <w:widowControl w:val="0"/>
      </w:pPr>
      <w:r>
        <w:t>Inserting a row</w:t>
      </w:r>
      <w:bookmarkStart w:id="1969" w:name="Xam839217"/>
      <w:bookmarkEnd w:id="1969"/>
      <w:r w:rsidR="000E1EE1">
        <w:fldChar w:fldCharType="begin"/>
      </w:r>
      <w:r>
        <w:instrText>xe "Rows"</w:instrText>
      </w:r>
      <w:r w:rsidR="000E1EE1">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0E1EE1" w:rsidRPr="00551FF5">
        <w:fldChar w:fldCharType="begin"/>
      </w:r>
      <w:r w:rsidR="00551FF5" w:rsidRPr="00551FF5">
        <w:instrText>xe "Primary key"</w:instrText>
      </w:r>
      <w:r w:rsidR="000E1EE1" w:rsidRPr="00551FF5">
        <w:fldChar w:fldCharType="end"/>
      </w:r>
      <w:r w:rsidR="00551FF5">
        <w:t xml:space="preserve"> </w:t>
      </w:r>
      <w:bookmarkStart w:id="1970" w:name="Xam839219"/>
      <w:bookmarkEnd w:id="1970"/>
      <w:r w:rsidR="000E1EE1">
        <w:fldChar w:fldCharType="begin"/>
      </w:r>
      <w:r>
        <w:instrText>xe "Primary key"</w:instrText>
      </w:r>
      <w:r w:rsidR="000E1EE1">
        <w:fldChar w:fldCharType="end"/>
      </w:r>
      <w:r>
        <w:t>;</w:t>
      </w:r>
    </w:p>
    <w:p w:rsidR="00753E82" w:rsidRDefault="00753E82" w:rsidP="00753E82">
      <w:pPr>
        <w:pStyle w:val="Bullets"/>
        <w:widowControl w:val="0"/>
      </w:pPr>
      <w:r>
        <w:t>Inserting a row</w:t>
      </w:r>
      <w:bookmarkStart w:id="1971" w:name="Xam839223"/>
      <w:bookmarkEnd w:id="1971"/>
      <w:r w:rsidR="000E1EE1">
        <w:fldChar w:fldCharType="begin"/>
      </w:r>
      <w:r>
        <w:instrText>xe "Rows"</w:instrText>
      </w:r>
      <w:r w:rsidR="000E1EE1">
        <w:fldChar w:fldCharType="end"/>
      </w:r>
      <w:r>
        <w:t xml:space="preserve"> with column</w:t>
      </w:r>
      <w:bookmarkStart w:id="1972" w:name="Xam839225"/>
      <w:bookmarkEnd w:id="1972"/>
      <w:r w:rsidR="000E1EE1">
        <w:fldChar w:fldCharType="begin"/>
      </w:r>
      <w:r>
        <w:instrText>xe "Column"</w:instrText>
      </w:r>
      <w:r w:rsidR="000E1EE1">
        <w:fldChar w:fldCharType="end"/>
      </w:r>
      <w:r>
        <w:t xml:space="preserve"> values within the domain of the data type and check constraints</w:t>
      </w:r>
      <w:bookmarkStart w:id="1973" w:name="Xam839227"/>
      <w:bookmarkEnd w:id="1973"/>
      <w:r w:rsidR="000E1EE1">
        <w:fldChar w:fldCharType="begin"/>
      </w:r>
      <w:r>
        <w:instrText>xe "Constraints"</w:instrText>
      </w:r>
      <w:r w:rsidR="000E1EE1">
        <w:fldChar w:fldCharType="end"/>
      </w:r>
      <w:r>
        <w:t xml:space="preserve"> but beyond the range of existing values.</w:t>
      </w:r>
    </w:p>
    <w:p w:rsidR="00753E82" w:rsidRPr="00BE3E73" w:rsidRDefault="00753E82" w:rsidP="00753E82">
      <w:pPr>
        <w:pStyle w:val="Heading4"/>
      </w:pPr>
      <w:r>
        <w:t xml:space="preserve">Verify that the set of auxiliary data structures (as defined in </w:t>
      </w:r>
      <w:hyperlink r:id="rId70" w:anchor="_blank" w:history="1">
        <w:proofErr w:type="gramStart"/>
        <w:r>
          <w:t xml:space="preserve">Clause </w:t>
        </w:r>
        <w:proofErr w:type="gramEnd"/>
        <w:r w:rsidR="000E1EE1">
          <w:fldChar w:fldCharType="begin"/>
        </w:r>
        <w:r>
          <w:instrText xml:space="preserve"> REF _Ref135727381 \r \h </w:instrText>
        </w:r>
        <w:r w:rsidR="000E1EE1">
          <w:fldChar w:fldCharType="separate"/>
        </w:r>
        <w:r w:rsidR="0033187C">
          <w:t>1.5.7</w:t>
        </w:r>
        <w:r w:rsidR="000E1EE1">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rsidR="00753E82" w:rsidRPr="004546F3" w:rsidRDefault="00753E82" w:rsidP="00753E82"/>
    <w:p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rsidR="00753E82" w:rsidRDefault="00753E82" w:rsidP="00753E82">
      <w:pPr>
        <w:widowControl w:val="0"/>
      </w:pPr>
    </w:p>
    <w:p w:rsidR="00753E82" w:rsidRDefault="00753E82" w:rsidP="00753E82">
      <w:pPr>
        <w:pStyle w:val="Heading3"/>
        <w:keepNext w:val="0"/>
      </w:pPr>
      <w:r>
        <w:t>Clause 2 Related Items</w:t>
      </w:r>
    </w:p>
    <w:p w:rsidR="00753E82" w:rsidRDefault="00753E82" w:rsidP="00753E82">
      <w:pPr>
        <w:pStyle w:val="Heading4"/>
      </w:pPr>
      <w:r>
        <w:t>Verify that the basis for the SQL</w:t>
      </w:r>
      <w:bookmarkStart w:id="1974" w:name="Xam839241"/>
      <w:bookmarkEnd w:id="1974"/>
      <w:r w:rsidR="000E1EE1">
        <w:fldChar w:fldCharType="begin"/>
      </w:r>
      <w:r>
        <w:instrText>xe "SQL"</w:instrText>
      </w:r>
      <w:r w:rsidR="000E1EE1">
        <w:fldChar w:fldCharType="end"/>
      </w:r>
      <w:r>
        <w:t xml:space="preserve"> used for each query is either the functional query definition</w:t>
      </w:r>
      <w:bookmarkStart w:id="1975" w:name="Xam839243"/>
      <w:bookmarkStart w:id="1976" w:name="Xam839245"/>
      <w:bookmarkEnd w:id="1975"/>
      <w:bookmarkEnd w:id="1976"/>
      <w:r w:rsidR="000E1EE1">
        <w:fldChar w:fldCharType="begin"/>
      </w:r>
      <w:r>
        <w:instrText>xe "Query:Functional Query Definition"</w:instrText>
      </w:r>
      <w:r w:rsidR="000E1EE1">
        <w:fldChar w:fldCharType="end"/>
      </w:r>
      <w:r w:rsidR="000E1EE1">
        <w:fldChar w:fldCharType="begin"/>
      </w:r>
      <w:r>
        <w:instrText>xe "Functional Query Definition"</w:instrText>
      </w:r>
      <w:r w:rsidR="000E1EE1">
        <w:fldChar w:fldCharType="end"/>
      </w:r>
      <w:r>
        <w:t xml:space="preserve"> or an approved vari</w:t>
      </w:r>
      <w:r>
        <w:softHyphen/>
        <w:t>ant</w:t>
      </w:r>
      <w:bookmarkStart w:id="1977" w:name="Xam839247"/>
      <w:bookmarkStart w:id="1978" w:name="Xam839249"/>
      <w:bookmarkEnd w:id="1977"/>
      <w:bookmarkEnd w:id="1978"/>
      <w:r w:rsidR="000E1EE1">
        <w:fldChar w:fldCharType="begin"/>
      </w:r>
      <w:r>
        <w:instrText>xe "Query:Variants"</w:instrText>
      </w:r>
      <w:r w:rsidR="000E1EE1">
        <w:fldChar w:fldCharType="end"/>
      </w:r>
      <w:r w:rsidR="000E1EE1">
        <w:fldChar w:fldCharType="begin"/>
      </w:r>
      <w:r>
        <w:instrText>xe "Variants"</w:instrText>
      </w:r>
      <w:r w:rsidR="000E1EE1">
        <w:fldChar w:fldCharType="end"/>
      </w:r>
      <w:r>
        <w:t>.</w:t>
      </w:r>
    </w:p>
    <w:p w:rsidR="006615BB" w:rsidRDefault="006615BB" w:rsidP="006615BB">
      <w:pPr>
        <w:pStyle w:val="Heading4"/>
      </w:pPr>
      <w:r>
        <w:t xml:space="preserve">Verify that all SQL features used for each </w:t>
      </w:r>
      <w:proofErr w:type="gramStart"/>
      <w:r>
        <w:t>query,</w:t>
      </w:r>
      <w:proofErr w:type="gramEnd"/>
      <w:r>
        <w:t xml:space="preserve"> refresh functions, database loading, indexing and verification scripts are </w:t>
      </w:r>
      <w:r w:rsidRPr="005F7D6B">
        <w:rPr>
          <w:b/>
        </w:rPr>
        <w:t>externally documented</w:t>
      </w:r>
      <w:r>
        <w:t>.</w:t>
      </w:r>
    </w:p>
    <w:p w:rsidR="00753E82" w:rsidRDefault="00753E82" w:rsidP="00753E82">
      <w:pPr>
        <w:pStyle w:val="Heading4"/>
      </w:pPr>
      <w:r>
        <w:t>Verify that any deviation in the SQL</w:t>
      </w:r>
      <w:bookmarkStart w:id="1979" w:name="Xam839253"/>
      <w:bookmarkEnd w:id="1979"/>
      <w:r w:rsidR="000E1EE1">
        <w:fldChar w:fldCharType="begin"/>
      </w:r>
      <w:r>
        <w:instrText>xe "SQL"</w:instrText>
      </w:r>
      <w:r w:rsidR="000E1EE1">
        <w:fldChar w:fldCharType="end"/>
      </w:r>
      <w:r>
        <w:t xml:space="preserve"> from either the functional query definition</w:t>
      </w:r>
      <w:bookmarkStart w:id="1980" w:name="Xam839255"/>
      <w:bookmarkStart w:id="1981" w:name="Xam839257"/>
      <w:bookmarkEnd w:id="1980"/>
      <w:bookmarkEnd w:id="1981"/>
      <w:r w:rsidR="000E1EE1">
        <w:fldChar w:fldCharType="begin"/>
      </w:r>
      <w:r>
        <w:instrText>xe "Query:Functional Query Definition"</w:instrText>
      </w:r>
      <w:r w:rsidR="000E1EE1">
        <w:fldChar w:fldCharType="end"/>
      </w:r>
      <w:r w:rsidR="000E1EE1">
        <w:fldChar w:fldCharType="begin"/>
      </w:r>
      <w:r>
        <w:instrText>xe "Functional Query Definition"</w:instrText>
      </w:r>
      <w:r w:rsidR="000E1EE1">
        <w:fldChar w:fldCharType="end"/>
      </w:r>
      <w:r>
        <w:t xml:space="preserve"> or an approved variant</w:t>
      </w:r>
      <w:bookmarkStart w:id="1982" w:name="Xam839259"/>
      <w:bookmarkStart w:id="1983" w:name="Xam839261"/>
      <w:bookmarkEnd w:id="1982"/>
      <w:bookmarkEnd w:id="1983"/>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is compliant with the specified minor query modification</w:t>
      </w:r>
      <w:bookmarkStart w:id="1984" w:name="Xam839263"/>
      <w:bookmarkEnd w:id="1984"/>
      <w:r w:rsidR="000E1EE1">
        <w:fldChar w:fldCharType="begin"/>
      </w:r>
      <w:r>
        <w:instrText>xe "Query:Modifying"</w:instrText>
      </w:r>
      <w:r w:rsidR="000E1EE1">
        <w:fldChar w:fldCharType="end"/>
      </w:r>
      <w:r>
        <w:t>s. Verify that minor query modifications have been applied consistently to the set of functional query definitions or approved variants used.</w:t>
      </w:r>
    </w:p>
    <w:p w:rsidR="00753E82" w:rsidRDefault="00753E82" w:rsidP="00753E82">
      <w:pPr>
        <w:pStyle w:val="Heading4"/>
      </w:pPr>
      <w:r>
        <w:t>Verify that the executable query text produces the required output when executed against the qualification database</w:t>
      </w:r>
      <w:bookmarkStart w:id="1985" w:name="Xam839267"/>
      <w:bookmarkEnd w:id="1985"/>
      <w:r w:rsidR="000E1EE1">
        <w:fldChar w:fldCharType="begin"/>
      </w:r>
      <w:r>
        <w:instrText>xe "Qualification Database"</w:instrText>
      </w:r>
      <w:r w:rsidR="000E1EE1">
        <w:fldChar w:fldCharType="end"/>
      </w:r>
      <w:r>
        <w:t xml:space="preserve"> using the validation</w:t>
      </w:r>
      <w:bookmarkStart w:id="1986" w:name="Xam839269"/>
      <w:bookmarkStart w:id="1987" w:name="Xam839271"/>
      <w:bookmarkEnd w:id="1986"/>
      <w:bookmarkEnd w:id="1987"/>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values for substitution parameter</w:t>
      </w:r>
      <w:bookmarkStart w:id="1988" w:name="Xam839273"/>
      <w:bookmarkEnd w:id="1988"/>
      <w:r w:rsidR="000E1EE1">
        <w:fldChar w:fldCharType="begin"/>
      </w:r>
      <w:r>
        <w:instrText>xe "Query:Substitution Parameters"</w:instrText>
      </w:r>
      <w:r w:rsidR="000E1EE1">
        <w:fldChar w:fldCharType="end"/>
      </w:r>
      <w:r>
        <w:t>s.</w:t>
      </w:r>
    </w:p>
    <w:p w:rsidR="00753E82" w:rsidRDefault="00753E82" w:rsidP="00753E82">
      <w:pPr>
        <w:pStyle w:val="Heading4"/>
      </w:pPr>
      <w:r>
        <w:t xml:space="preserve">Note </w:t>
      </w:r>
      <w:bookmarkStart w:id="1989" w:name="Xam839277"/>
      <w:bookmarkStart w:id="1990" w:name="Xam839279"/>
      <w:bookmarkEnd w:id="1989"/>
      <w:bookmarkEnd w:id="1990"/>
      <w:r>
        <w:t xml:space="preserve">the version number, release number, modification number and patch level of </w:t>
      </w:r>
      <w:proofErr w:type="spellStart"/>
      <w:r w:rsidRPr="006E0622">
        <w:rPr>
          <w:b/>
        </w:rPr>
        <w:t>QGen</w:t>
      </w:r>
      <w:proofErr w:type="spellEnd"/>
      <w:r>
        <w:t>. Verify that the version and release numbers match the benchmark specification.</w:t>
      </w:r>
    </w:p>
    <w:p w:rsidR="00753E82" w:rsidRDefault="00753E82" w:rsidP="00753E82">
      <w:pPr>
        <w:pStyle w:val="Heading4"/>
      </w:pPr>
      <w:r>
        <w:t>Verify that the generated substitution</w:t>
      </w:r>
      <w:bookmarkStart w:id="1991" w:name="Xam839283"/>
      <w:bookmarkEnd w:id="1991"/>
      <w:r w:rsidR="000E1EE1">
        <w:fldChar w:fldCharType="begin"/>
      </w:r>
      <w:r>
        <w:instrText>xe "Query:Substitution Parameters"</w:instrText>
      </w:r>
      <w:r w:rsidR="000E1EE1">
        <w:fldChar w:fldCharType="end"/>
      </w:r>
      <w:r>
        <w:t xml:space="preserve"> parameters are reasonably diverse among the streams</w:t>
      </w:r>
      <w:bookmarkStart w:id="1992" w:name="Xam839285"/>
      <w:bookmarkEnd w:id="1992"/>
      <w:r w:rsidR="000E1EE1">
        <w:fldChar w:fldCharType="begin"/>
      </w:r>
      <w:r>
        <w:instrText>xe "Streams"</w:instrText>
      </w:r>
      <w:r w:rsidR="000E1EE1">
        <w:fldChar w:fldCharType="end"/>
      </w:r>
      <w:r>
        <w:t>.</w:t>
      </w:r>
    </w:p>
    <w:p w:rsidR="00753E82" w:rsidRDefault="00753E82" w:rsidP="00753E82">
      <w:pPr>
        <w:pStyle w:val="Heading4"/>
      </w:pPr>
      <w:r>
        <w:t>Verify that no aspect of the system under test, except for the database size</w:t>
      </w:r>
      <w:bookmarkStart w:id="1993" w:name="Xam839289"/>
      <w:bookmarkEnd w:id="1993"/>
      <w:r w:rsidR="000E1EE1">
        <w:fldChar w:fldCharType="begin"/>
      </w:r>
      <w:r>
        <w:instrText>xe "Database size"</w:instrText>
      </w:r>
      <w:r w:rsidR="000E1EE1">
        <w:fldChar w:fldCharType="end"/>
      </w:r>
      <w:r>
        <w:t>, has changed between the demonstration of compliance</w:t>
      </w:r>
      <w:bookmarkStart w:id="1994" w:name="Xam839291"/>
      <w:bookmarkStart w:id="1995" w:name="Xam839293"/>
      <w:bookmarkEnd w:id="1994"/>
      <w:bookmarkEnd w:id="1995"/>
      <w:r w:rsidR="000E1EE1">
        <w:fldChar w:fldCharType="begin"/>
      </w:r>
      <w:r>
        <w:instrText>xe "Compliance"</w:instrText>
      </w:r>
      <w:r w:rsidR="000E1EE1">
        <w:fldChar w:fldCharType="end"/>
      </w:r>
      <w:r w:rsidR="000E1EE1">
        <w:fldChar w:fldCharType="begin"/>
      </w:r>
      <w:r>
        <w:instrText>xe "Query:Compliance"</w:instrText>
      </w:r>
      <w:r w:rsidR="000E1EE1">
        <w:fldChar w:fldCharType="end"/>
      </w:r>
      <w:r>
        <w:t xml:space="preserve"> against the qualification database</w:t>
      </w:r>
      <w:bookmarkStart w:id="1996" w:name="Xam839295"/>
      <w:bookmarkEnd w:id="1996"/>
      <w:r w:rsidR="000E1EE1">
        <w:fldChar w:fldCharType="begin"/>
      </w:r>
      <w:r>
        <w:instrText>xe "Qualification Database"</w:instrText>
      </w:r>
      <w:r w:rsidR="000E1EE1">
        <w:fldChar w:fldCharType="end"/>
      </w:r>
      <w:r>
        <w:t xml:space="preserve"> and the execution of the reported measurements. </w:t>
      </w:r>
    </w:p>
    <w:p w:rsidR="00753E82" w:rsidRDefault="00753E82" w:rsidP="00753E82">
      <w:pPr>
        <w:pStyle w:val="Heading4"/>
      </w:pPr>
      <w:r>
        <w:t>Verify that the refresh function</w:t>
      </w:r>
      <w:bookmarkStart w:id="1997" w:name="Xam839299"/>
      <w:bookmarkEnd w:id="1997"/>
      <w:r w:rsidR="000E1EE1">
        <w:fldChar w:fldCharType="begin"/>
      </w:r>
      <w:r>
        <w:instrText>xe "Refresh Functions"</w:instrText>
      </w:r>
      <w:r w:rsidR="000E1EE1">
        <w:fldChar w:fldCharType="end"/>
      </w:r>
      <w:r>
        <w:t xml:space="preserve">s </w:t>
      </w:r>
      <w:proofErr w:type="gramStart"/>
      <w:r>
        <w:t>are</w:t>
      </w:r>
      <w:proofErr w:type="gramEnd"/>
      <w:r>
        <w:t xml:space="preserve"> implemented according to their definition.</w:t>
      </w:r>
    </w:p>
    <w:p w:rsidR="00753E82" w:rsidRDefault="00753E82" w:rsidP="00753E82">
      <w:pPr>
        <w:pStyle w:val="Heading4"/>
      </w:pPr>
      <w:r>
        <w:t>Verify that the transaction requirements are met by the implementation</w:t>
      </w:r>
      <w:bookmarkStart w:id="1998" w:name="Xam839303"/>
      <w:bookmarkEnd w:id="1998"/>
      <w:r w:rsidR="000E1EE1">
        <w:fldChar w:fldCharType="begin"/>
      </w:r>
      <w:r>
        <w:instrText>xe "Implementation Rules"</w:instrText>
      </w:r>
      <w:r w:rsidR="000E1EE1">
        <w:fldChar w:fldCharType="end"/>
      </w:r>
      <w:r>
        <w:t xml:space="preserve"> of the refresh function</w:t>
      </w:r>
      <w:bookmarkStart w:id="1999" w:name="Xam839305"/>
      <w:bookmarkEnd w:id="1999"/>
      <w:r w:rsidR="000E1EE1">
        <w:fldChar w:fldCharType="begin"/>
      </w:r>
      <w:r>
        <w:instrText>xe "Refresh Functions"</w:instrText>
      </w:r>
      <w:r w:rsidR="000E1EE1">
        <w:fldChar w:fldCharType="end"/>
      </w:r>
      <w:r>
        <w:t>s.</w:t>
      </w:r>
    </w:p>
    <w:p w:rsidR="00753E82" w:rsidRDefault="00753E82" w:rsidP="00753E82">
      <w:pPr>
        <w:pStyle w:val="Heading4"/>
      </w:pPr>
      <w:r>
        <w:t>Note the method used to execute database maintenance operations</w:t>
      </w:r>
    </w:p>
    <w:p w:rsidR="00753E82" w:rsidRDefault="00753E82" w:rsidP="00753E82">
      <w:pPr>
        <w:pStyle w:val="Heading4"/>
      </w:pPr>
      <w:r>
        <w:t xml:space="preserve">Verify that the output of the validation run (Clause </w:t>
      </w:r>
      <w:r w:rsidR="000E1EE1">
        <w:fldChar w:fldCharType="begin"/>
      </w:r>
      <w:r>
        <w:instrText xml:space="preserve"> REF _Ref150087460 \r \h </w:instrText>
      </w:r>
      <w:r w:rsidR="000E1EE1">
        <w:fldChar w:fldCharType="separate"/>
      </w:r>
      <w:r w:rsidR="00A27C47">
        <w:t>2.3.1</w:t>
      </w:r>
      <w:r w:rsidR="000E1EE1">
        <w:fldChar w:fldCharType="end"/>
      </w:r>
      <w:r>
        <w:t>) matches the output supplied in Appendix C.</w:t>
      </w:r>
    </w:p>
    <w:p w:rsidR="00753E82" w:rsidRPr="00780CB6" w:rsidRDefault="00753E82" w:rsidP="00753E82"/>
    <w:p w:rsidR="00753E82" w:rsidRDefault="00753E82" w:rsidP="00753E82">
      <w:pPr>
        <w:pStyle w:val="Heading3"/>
        <w:keepNext w:val="0"/>
      </w:pPr>
      <w:r>
        <w:t>Clause 3 Related Items</w:t>
      </w:r>
    </w:p>
    <w:p w:rsidR="00753E82" w:rsidRDefault="00753E82" w:rsidP="00753E82">
      <w:pPr>
        <w:pStyle w:val="Heading4"/>
      </w:pPr>
      <w:r>
        <w:t>Verify that the required ACID</w:t>
      </w:r>
      <w:bookmarkStart w:id="2000" w:name="Xam839313"/>
      <w:bookmarkEnd w:id="2000"/>
      <w:r w:rsidR="000E1EE1">
        <w:fldChar w:fldCharType="begin"/>
      </w:r>
      <w:r>
        <w:instrText>xe "ACID Properties"</w:instrText>
      </w:r>
      <w:r w:rsidR="000E1EE1">
        <w:fldChar w:fldCharType="end"/>
      </w:r>
      <w:r>
        <w:t xml:space="preserve"> properties are supported by the system under test as configured for the execution of the reported measurements.</w:t>
      </w:r>
    </w:p>
    <w:p w:rsidR="00753E82" w:rsidRDefault="00753E82" w:rsidP="00753E82">
      <w:pPr>
        <w:pStyle w:val="Heading4"/>
      </w:pPr>
      <w:r>
        <w:t>If one or more of the ACID</w:t>
      </w:r>
      <w:bookmarkStart w:id="2001" w:name="Xam839317"/>
      <w:bookmarkEnd w:id="2001"/>
      <w:r w:rsidR="000E1EE1">
        <w:fldChar w:fldCharType="begin"/>
      </w:r>
      <w:r>
        <w:instrText>xe "ACID Properties"</w:instrText>
      </w:r>
      <w:r w:rsidR="000E1EE1">
        <w:fldChar w:fldCharType="end"/>
      </w:r>
      <w:r>
        <w:t xml:space="preserve"> tests defined in </w:t>
      </w:r>
      <w:hyperlink r:id="rId71" w:anchor="_blank" w:history="1">
        <w:r>
          <w:t xml:space="preserve">Clause </w:t>
        </w:r>
        <w:r w:rsidR="000E1EE1">
          <w:fldChar w:fldCharType="begin"/>
        </w:r>
        <w:r>
          <w:instrText xml:space="preserve"> REF _Ref135746902 \r \h </w:instrText>
        </w:r>
        <w:r w:rsidR="000E1EE1">
          <w:fldChar w:fldCharType="separate"/>
        </w:r>
        <w:r w:rsidR="0033187C">
          <w:t xml:space="preserve">3:  </w:t>
        </w:r>
        <w:r w:rsidR="000E1EE1">
          <w:fldChar w:fldCharType="end"/>
        </w:r>
      </w:hyperlink>
      <w:r>
        <w:t xml:space="preserve"> were not executed, note the rationale for waiving such demon</w:t>
      </w:r>
      <w:r>
        <w:softHyphen/>
        <w:t xml:space="preserve">stration of support of the related ACID property. </w:t>
      </w:r>
    </w:p>
    <w:p w:rsidR="00753E82" w:rsidRDefault="00753E82" w:rsidP="00753E82">
      <w:pPr>
        <w:pStyle w:val="Heading4"/>
      </w:pPr>
      <w:bookmarkStart w:id="2002" w:name="_Ref132126650"/>
      <w:r>
        <w:t xml:space="preserve">Verify that SUT Power Failure has been tested as required by Clause </w:t>
      </w:r>
      <w:r w:rsidR="000E1EE1">
        <w:fldChar w:fldCharType="begin"/>
      </w:r>
      <w:r>
        <w:instrText xml:space="preserve"> REF Raf_Ref389039199T \r \h </w:instrText>
      </w:r>
      <w:r w:rsidR="000E1EE1">
        <w:fldChar w:fldCharType="separate"/>
      </w:r>
      <w:r w:rsidR="00A27C47">
        <w:t>3.5.3</w:t>
      </w:r>
      <w:r w:rsidR="000E1EE1">
        <w:fldChar w:fldCharType="end"/>
      </w:r>
      <w:r>
        <w:t xml:space="preserve"> .</w:t>
      </w:r>
      <w:bookmarkEnd w:id="2002"/>
    </w:p>
    <w:p w:rsidR="00753E82" w:rsidRPr="00116D2A" w:rsidRDefault="00753E82" w:rsidP="00753E82"/>
    <w:p w:rsidR="00753E82" w:rsidRDefault="00753E82" w:rsidP="00753E82">
      <w:pPr>
        <w:pStyle w:val="Heading3"/>
        <w:keepNext w:val="0"/>
      </w:pPr>
      <w:r>
        <w:t>Clause 4 Related Items</w:t>
      </w:r>
    </w:p>
    <w:p w:rsidR="00753E82" w:rsidRDefault="00753E82" w:rsidP="00753E82">
      <w:pPr>
        <w:pStyle w:val="Heading4"/>
      </w:pPr>
      <w:r>
        <w:t>Verify that the qualification database</w:t>
      </w:r>
      <w:bookmarkStart w:id="2003" w:name="Xam1000000040"/>
      <w:bookmarkEnd w:id="2003"/>
      <w:r w:rsidR="000E1EE1">
        <w:fldChar w:fldCharType="begin"/>
      </w:r>
      <w:r>
        <w:instrText>xe "Qualification Database"</w:instrText>
      </w:r>
      <w:r w:rsidR="000E1EE1">
        <w:fldChar w:fldCharType="end"/>
      </w:r>
      <w:r>
        <w:t xml:space="preserve"> is properly scaled and populated.</w:t>
      </w:r>
    </w:p>
    <w:p w:rsidR="00753E82" w:rsidRDefault="00753E82" w:rsidP="00753E82">
      <w:pPr>
        <w:pStyle w:val="Heading4"/>
      </w:pPr>
      <w:r>
        <w:lastRenderedPageBreak/>
        <w:t xml:space="preserve">Verify that the test database is properly scaled. </w:t>
      </w:r>
    </w:p>
    <w:p w:rsidR="00753E82" w:rsidRPr="00BE3E73"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rsidR="00753E82" w:rsidRPr="00BE3E73" w:rsidRDefault="00753E82" w:rsidP="00753E82">
      <w:pPr>
        <w:pStyle w:val="Heading4"/>
      </w:pPr>
      <w:r w:rsidRPr="00BE3E73">
        <w:t xml:space="preserve">Verify that the </w:t>
      </w:r>
      <w:proofErr w:type="spellStart"/>
      <w:r w:rsidRPr="00E664F6">
        <w:rPr>
          <w:b/>
        </w:rPr>
        <w:t>DBGen</w:t>
      </w:r>
      <w:proofErr w:type="spellEnd"/>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rsidR="00753E82" w:rsidRDefault="00753E82" w:rsidP="00753E82">
      <w:pPr>
        <w:pStyle w:val="Heading4"/>
      </w:pPr>
      <w:r>
        <w:t>Verify that the qualification and test databases were constructed in the same manner so that correct behavior on the qualification database</w:t>
      </w:r>
      <w:bookmarkStart w:id="2004" w:name="Xam1000000331"/>
      <w:bookmarkEnd w:id="2004"/>
      <w:r w:rsidR="000E1EE1">
        <w:fldChar w:fldCharType="begin"/>
      </w:r>
      <w:r>
        <w:instrText>xe "Qualification Database"</w:instrText>
      </w:r>
      <w:r w:rsidR="000E1EE1">
        <w:fldChar w:fldCharType="end"/>
      </w:r>
      <w:r>
        <w:t xml:space="preserve"> is indicative of correct behavior on the test database.</w:t>
      </w:r>
    </w:p>
    <w:p w:rsidR="00753E82" w:rsidRPr="00E664F6" w:rsidRDefault="00753E82" w:rsidP="00753E82">
      <w:pPr>
        <w:pStyle w:val="Heading4"/>
      </w:pPr>
      <w:r w:rsidRPr="00FC7C4F">
        <w:rPr>
          <w:rFonts w:cs="Verdana"/>
          <w:szCs w:val="32"/>
        </w:rPr>
        <w:t xml:space="preserve">Note the version number, release number, modification number and patch level of </w:t>
      </w:r>
      <w:proofErr w:type="spellStart"/>
      <w:r w:rsidRPr="00FC7C4F">
        <w:rPr>
          <w:rFonts w:cs="Verdana"/>
          <w:b/>
          <w:szCs w:val="32"/>
        </w:rPr>
        <w:t>DBGen</w:t>
      </w:r>
      <w:proofErr w:type="spellEnd"/>
      <w:r w:rsidRPr="00FC7C4F">
        <w:rPr>
          <w:rFonts w:cs="Verdana"/>
          <w:szCs w:val="32"/>
        </w:rPr>
        <w:t>. Verify that the version and the release numbers match the benchmark specification</w:t>
      </w:r>
      <w:bookmarkStart w:id="2005" w:name="Xam839345"/>
      <w:bookmarkEnd w:id="2005"/>
      <w:r w:rsidRPr="00E664F6">
        <w:t>.</w:t>
      </w:r>
    </w:p>
    <w:p w:rsidR="00753E82" w:rsidRDefault="00753E82" w:rsidP="00753E82">
      <w:pPr>
        <w:pStyle w:val="Heading4"/>
      </w:pPr>
      <w:r>
        <w:t>Verify that storage and processing elements that are not included in the priced configuration</w:t>
      </w:r>
      <w:bookmarkStart w:id="2006" w:name="Xam839349"/>
      <w:bookmarkEnd w:id="2006"/>
      <w:r w:rsidR="000E1EE1">
        <w:fldChar w:fldCharType="begin"/>
      </w:r>
      <w:r>
        <w:instrText>xe "Priced Configuration"</w:instrText>
      </w:r>
      <w:r w:rsidR="000E1EE1">
        <w:fldChar w:fldCharType="end"/>
      </w:r>
      <w:r>
        <w:t xml:space="preserve"> are physically removed or made inaccessible during the performance test.</w:t>
      </w:r>
    </w:p>
    <w:p w:rsidR="00753E82" w:rsidRDefault="00753E82" w:rsidP="00753E82">
      <w:pPr>
        <w:pStyle w:val="Heading4"/>
      </w:pPr>
      <w:r>
        <w:t>Verify that the database load</w:t>
      </w:r>
      <w:bookmarkStart w:id="2007" w:name="Xam839353"/>
      <w:bookmarkEnd w:id="2007"/>
      <w:r w:rsidR="000E1EE1">
        <w:fldChar w:fldCharType="begin"/>
      </w:r>
      <w:r>
        <w:instrText>xe "Database load"</w:instrText>
      </w:r>
      <w:r w:rsidR="000E1EE1">
        <w:fldChar w:fldCharType="end"/>
      </w:r>
      <w:r>
        <w:t xml:space="preserve"> time is measured according to the requirements.</w:t>
      </w:r>
    </w:p>
    <w:p w:rsidR="00753E82" w:rsidRDefault="00753E82" w:rsidP="00753E82">
      <w:pPr>
        <w:pStyle w:val="Heading3"/>
        <w:keepNext w:val="0"/>
      </w:pPr>
      <w:r>
        <w:t>Clause 5 Related Items</w:t>
      </w:r>
    </w:p>
    <w:p w:rsidR="00753E82" w:rsidRDefault="00753E82" w:rsidP="00753E82">
      <w:pPr>
        <w:pStyle w:val="Heading4"/>
      </w:pPr>
      <w:r>
        <w:t xml:space="preserve">Verify that the driver meets the requirements of </w:t>
      </w:r>
      <w:hyperlink r:id="rId72" w:anchor="_blank" w:history="1">
        <w:r>
          <w:t xml:space="preserve">Clause </w:t>
        </w:r>
        <w:r w:rsidR="000E1EE1">
          <w:fldChar w:fldCharType="begin"/>
        </w:r>
        <w:r>
          <w:instrText xml:space="preserve"> REF Rah_Ref389561415T \r \h </w:instrText>
        </w:r>
        <w:r w:rsidR="000E1EE1">
          <w:fldChar w:fldCharType="separate"/>
        </w:r>
        <w:r w:rsidR="0033187C">
          <w:t>5.2</w:t>
        </w:r>
        <w:r w:rsidR="000E1EE1">
          <w:fldChar w:fldCharType="end"/>
        </w:r>
      </w:hyperlink>
      <w:r>
        <w:t xml:space="preserve"> and </w:t>
      </w:r>
      <w:hyperlink r:id="rId73" w:anchor="_blank" w:history="1">
        <w:r>
          <w:t xml:space="preserve">Clause </w:t>
        </w:r>
        <w:r w:rsidR="000E1EE1">
          <w:fldChar w:fldCharType="begin"/>
        </w:r>
        <w:r>
          <w:instrText xml:space="preserve"> REF Rai_Ref389561476T \r \h </w:instrText>
        </w:r>
        <w:r w:rsidR="000E1EE1">
          <w:fldChar w:fldCharType="separate"/>
        </w:r>
        <w:r w:rsidR="0033187C">
          <w:t>6.3</w:t>
        </w:r>
        <w:r w:rsidR="000E1EE1">
          <w:fldChar w:fldCharType="end"/>
        </w:r>
      </w:hyperlink>
      <w:r>
        <w:t>.</w:t>
      </w:r>
    </w:p>
    <w:p w:rsidR="00753E82" w:rsidRDefault="00753E82" w:rsidP="00753E82">
      <w:pPr>
        <w:pStyle w:val="Heading4"/>
      </w:pPr>
      <w:r>
        <w:t>Verify that the execution rules</w:t>
      </w:r>
      <w:bookmarkStart w:id="2008" w:name="Xam839369"/>
      <w:bookmarkEnd w:id="2008"/>
      <w:r w:rsidR="000E1EE1">
        <w:fldChar w:fldCharType="begin"/>
      </w:r>
      <w:r>
        <w:instrText>xe "Execution Rules"</w:instrText>
      </w:r>
      <w:r w:rsidR="000E1EE1">
        <w:fldChar w:fldCharType="end"/>
      </w:r>
      <w:r>
        <w:t xml:space="preserve"> are followed for the power test</w:t>
      </w:r>
      <w:bookmarkStart w:id="2009" w:name="Xam839371"/>
      <w:bookmarkEnd w:id="2009"/>
      <w:r w:rsidR="000E1EE1">
        <w:fldChar w:fldCharType="begin"/>
      </w:r>
      <w:r>
        <w:instrText>xe "Power Test"</w:instrText>
      </w:r>
      <w:r w:rsidR="000E1EE1">
        <w:fldChar w:fldCharType="end"/>
      </w:r>
      <w:r>
        <w:t>.</w:t>
      </w:r>
    </w:p>
    <w:p w:rsidR="00753E82" w:rsidRDefault="00753E82" w:rsidP="00753E82">
      <w:pPr>
        <w:pStyle w:val="Heading4"/>
      </w:pPr>
      <w:r>
        <w:t xml:space="preserve">Verify that the queries are executed against the test database. </w:t>
      </w:r>
    </w:p>
    <w:p w:rsidR="00753E82" w:rsidRDefault="00753E82" w:rsidP="00753E82">
      <w:pPr>
        <w:pStyle w:val="Heading4"/>
      </w:pPr>
      <w:r>
        <w:t>Verify that the execution rules</w:t>
      </w:r>
      <w:bookmarkStart w:id="2010" w:name="Xam839377"/>
      <w:bookmarkEnd w:id="2010"/>
      <w:r w:rsidR="000E1EE1">
        <w:fldChar w:fldCharType="begin"/>
      </w:r>
      <w:r>
        <w:instrText>xe "Execution Rules"</w:instrText>
      </w:r>
      <w:r w:rsidR="000E1EE1">
        <w:fldChar w:fldCharType="end"/>
      </w:r>
      <w:r>
        <w:t xml:space="preserve"> are followed for the throughput</w:t>
      </w:r>
      <w:bookmarkStart w:id="2011" w:name="Xam839379"/>
      <w:bookmarkEnd w:id="2011"/>
      <w:r w:rsidR="000E1EE1">
        <w:fldChar w:fldCharType="begin"/>
      </w:r>
      <w:r>
        <w:instrText>xe "Numerical Quantities:QthH"</w:instrText>
      </w:r>
      <w:r w:rsidR="000E1EE1">
        <w:fldChar w:fldCharType="end"/>
      </w:r>
      <w:r>
        <w:t xml:space="preserve"> test</w:t>
      </w:r>
      <w:bookmarkStart w:id="2012" w:name="Xam839381"/>
      <w:bookmarkEnd w:id="2012"/>
      <w:r w:rsidR="000E1EE1">
        <w:fldChar w:fldCharType="begin"/>
      </w:r>
      <w:r>
        <w:instrText>xe "Throughput Test"</w:instrText>
      </w:r>
      <w:r w:rsidR="000E1EE1">
        <w:fldChar w:fldCharType="end"/>
      </w:r>
      <w:r>
        <w:t>.</w:t>
      </w:r>
    </w:p>
    <w:p w:rsidR="00753E82" w:rsidRDefault="00753E82" w:rsidP="00753E82">
      <w:pPr>
        <w:pStyle w:val="Heading4"/>
      </w:pPr>
      <w:r>
        <w:t>Verify that a single stream</w:t>
      </w:r>
      <w:bookmarkStart w:id="2013" w:name="Xam839385"/>
      <w:bookmarkEnd w:id="2013"/>
      <w:r w:rsidR="000E1EE1">
        <w:fldChar w:fldCharType="begin"/>
      </w:r>
      <w:r>
        <w:instrText>xe "Streams"</w:instrText>
      </w:r>
      <w:r w:rsidR="000E1EE1">
        <w:fldChar w:fldCharType="end"/>
      </w:r>
      <w:r>
        <w:t xml:space="preserve"> is used for refresh function</w:t>
      </w:r>
      <w:bookmarkStart w:id="2014" w:name="Xam839387"/>
      <w:bookmarkEnd w:id="2014"/>
      <w:r w:rsidR="000E1EE1">
        <w:fldChar w:fldCharType="begin"/>
      </w:r>
      <w:r>
        <w:instrText>xe "Refresh Functions"</w:instrText>
      </w:r>
      <w:r w:rsidR="000E1EE1">
        <w:fldChar w:fldCharType="end"/>
      </w:r>
      <w:r>
        <w:t>s in the throughput</w:t>
      </w:r>
      <w:bookmarkStart w:id="2015" w:name="Xam839389"/>
      <w:bookmarkEnd w:id="2015"/>
      <w:r w:rsidR="000E1EE1">
        <w:fldChar w:fldCharType="begin"/>
      </w:r>
      <w:r>
        <w:instrText>xe "Numerical Quantities:QthH"</w:instrText>
      </w:r>
      <w:r w:rsidR="000E1EE1">
        <w:fldChar w:fldCharType="end"/>
      </w:r>
      <w:r>
        <w:t xml:space="preserve"> test</w:t>
      </w:r>
      <w:bookmarkStart w:id="2016" w:name="Xam839391"/>
      <w:bookmarkEnd w:id="2016"/>
      <w:r w:rsidR="000E1EE1">
        <w:fldChar w:fldCharType="begin"/>
      </w:r>
      <w:r>
        <w:instrText>xe "Throughput Test"</w:instrText>
      </w:r>
      <w:r w:rsidR="000E1EE1">
        <w:fldChar w:fldCharType="end"/>
      </w:r>
      <w:r>
        <w:t xml:space="preserve"> and that the required number of refresh function pairs is executed according to the execution rules</w:t>
      </w:r>
      <w:bookmarkStart w:id="2017" w:name="Xam839393"/>
      <w:bookmarkEnd w:id="2017"/>
      <w:r w:rsidR="000E1EE1">
        <w:fldChar w:fldCharType="begin"/>
      </w:r>
      <w:r>
        <w:instrText>xe "Execution Rules"</w:instrText>
      </w:r>
      <w:r w:rsidR="000E1EE1">
        <w:fldChar w:fldCharType="end"/>
      </w:r>
      <w:r>
        <w:t>.</w:t>
      </w:r>
    </w:p>
    <w:p w:rsidR="00753E82" w:rsidRDefault="00753E82" w:rsidP="00753E82">
      <w:pPr>
        <w:pStyle w:val="Heading4"/>
      </w:pPr>
      <w:r>
        <w:t>Verify that the query sequencing</w:t>
      </w:r>
      <w:bookmarkStart w:id="2018" w:name="Xam839397"/>
      <w:bookmarkStart w:id="2019" w:name="Xam839399"/>
      <w:bookmarkEnd w:id="2018"/>
      <w:bookmarkEnd w:id="2019"/>
      <w:r w:rsidR="000E1EE1">
        <w:fldChar w:fldCharType="begin"/>
      </w:r>
      <w:r>
        <w:instrText>xe "Run/Query sequencing"</w:instrText>
      </w:r>
      <w:r w:rsidR="000E1EE1">
        <w:fldChar w:fldCharType="end"/>
      </w:r>
      <w:r w:rsidR="000E1EE1">
        <w:fldChar w:fldCharType="begin"/>
      </w:r>
      <w:r>
        <w:instrText>xe "Execution Rules:Run/Query sequencing"</w:instrText>
      </w:r>
      <w:r w:rsidR="000E1EE1">
        <w:fldChar w:fldCharType="end"/>
      </w:r>
      <w:r>
        <w:t xml:space="preserve"> rules are followed.</w:t>
      </w:r>
    </w:p>
    <w:p w:rsidR="00753E82" w:rsidRDefault="00753E82" w:rsidP="00753E82">
      <w:pPr>
        <w:pStyle w:val="Heading4"/>
      </w:pPr>
      <w:r>
        <w:t>Verify that the measurement interval for the throughput</w:t>
      </w:r>
      <w:bookmarkStart w:id="2020" w:name="Xam839403"/>
      <w:bookmarkEnd w:id="2020"/>
      <w:r w:rsidR="000E1EE1">
        <w:fldChar w:fldCharType="begin"/>
      </w:r>
      <w:r>
        <w:instrText>xe "Numerical Quantities:QthH"</w:instrText>
      </w:r>
      <w:r w:rsidR="000E1EE1">
        <w:fldChar w:fldCharType="end"/>
      </w:r>
      <w:r>
        <w:t xml:space="preserve"> test</w:t>
      </w:r>
      <w:bookmarkStart w:id="2021" w:name="Xam839405"/>
      <w:bookmarkEnd w:id="2021"/>
      <w:r w:rsidR="000E1EE1">
        <w:fldChar w:fldCharType="begin"/>
      </w:r>
      <w:r>
        <w:instrText>xe "Throughput Test"</w:instrText>
      </w:r>
      <w:r w:rsidR="000E1EE1">
        <w:fldChar w:fldCharType="end"/>
      </w:r>
      <w:r>
        <w:t xml:space="preserve"> is measured as required.</w:t>
      </w:r>
    </w:p>
    <w:p w:rsidR="00753E82" w:rsidRDefault="00753E82" w:rsidP="00753E82">
      <w:pPr>
        <w:pStyle w:val="Heading4"/>
      </w:pPr>
      <w:r>
        <w:t>Verify that the method used to measure the timing intervals is compliant.</w:t>
      </w:r>
    </w:p>
    <w:p w:rsidR="00753E82" w:rsidRDefault="00753E82" w:rsidP="00753E82">
      <w:pPr>
        <w:pStyle w:val="Heading4"/>
      </w:pPr>
      <w:r>
        <w:t>Verify that the metrics</w:t>
      </w:r>
      <w:bookmarkStart w:id="2022" w:name="Xam839411"/>
      <w:bookmarkEnd w:id="2022"/>
      <w:r w:rsidR="000E1EE1">
        <w:fldChar w:fldCharType="begin"/>
      </w:r>
      <w:r>
        <w:instrText>xe "Metrics"</w:instrText>
      </w:r>
      <w:r w:rsidR="000E1EE1">
        <w:fldChar w:fldCharType="end"/>
      </w:r>
      <w:r>
        <w:t xml:space="preserve"> are computed as required. Note whether </w:t>
      </w:r>
      <w:hyperlink r:id="rId74" w:anchor="_blank" w:history="1">
        <w:r>
          <w:t xml:space="preserve">Clause </w:t>
        </w:r>
        <w:r w:rsidR="000E1EE1">
          <w:fldChar w:fldCharType="begin"/>
        </w:r>
        <w:r>
          <w:instrText xml:space="preserve"> REF Rah_Ref389560323T \r \h </w:instrText>
        </w:r>
        <w:r w:rsidR="000E1EE1">
          <w:fldChar w:fldCharType="separate"/>
        </w:r>
        <w:r w:rsidR="0033187C">
          <w:t>5.4.1.4</w:t>
        </w:r>
        <w:r w:rsidR="000E1EE1">
          <w:fldChar w:fldCharType="end"/>
        </w:r>
      </w:hyperlink>
      <w:r>
        <w:t xml:space="preserve"> concerning the ratio between the lon</w:t>
      </w:r>
      <w:r>
        <w:softHyphen/>
        <w:t>gest and the shortest timing intervals had to be applied.</w:t>
      </w:r>
    </w:p>
    <w:p w:rsidR="00753E82" w:rsidRDefault="00753E82" w:rsidP="00753E82">
      <w:pPr>
        <w:pStyle w:val="Heading4"/>
      </w:pPr>
      <w:r>
        <w:t>Verify that the reported metrics</w:t>
      </w:r>
      <w:bookmarkStart w:id="2023" w:name="Xam839419"/>
      <w:bookmarkEnd w:id="2023"/>
      <w:r w:rsidR="000E1EE1">
        <w:fldChar w:fldCharType="begin"/>
      </w:r>
      <w:r>
        <w:instrText>xe "Metrics"</w:instrText>
      </w:r>
      <w:r w:rsidR="000E1EE1">
        <w:fldChar w:fldCharType="end"/>
      </w:r>
      <w:r>
        <w:t xml:space="preserve"> are repeatable.</w:t>
      </w:r>
    </w:p>
    <w:p w:rsidR="00753E82" w:rsidRDefault="00753E82" w:rsidP="00753E82">
      <w:pPr>
        <w:pStyle w:val="Heading3"/>
        <w:keepNext w:val="0"/>
      </w:pPr>
      <w:r>
        <w:t>Clause 6 Related Items</w:t>
      </w:r>
    </w:p>
    <w:p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rsidR="00753E82" w:rsidRDefault="00753E82" w:rsidP="00753E82">
      <w:pPr>
        <w:pStyle w:val="Heading4"/>
      </w:pPr>
      <w:r>
        <w:t>Note whether an implementation</w:t>
      </w:r>
      <w:bookmarkStart w:id="2024" w:name="Xam839433"/>
      <w:bookmarkEnd w:id="2024"/>
      <w:r w:rsidR="000E1EE1">
        <w:fldChar w:fldCharType="begin"/>
      </w:r>
      <w:r>
        <w:instrText>xe "Implementation Rules"</w:instrText>
      </w:r>
      <w:r w:rsidR="000E1EE1">
        <w:fldChar w:fldCharType="end"/>
      </w:r>
      <w:r>
        <w:t xml:space="preserve"> specific layer is used and verify its compliance</w:t>
      </w:r>
      <w:bookmarkStart w:id="2025" w:name="Xam839435"/>
      <w:bookmarkStart w:id="2026" w:name="Xam839437"/>
      <w:bookmarkEnd w:id="2025"/>
      <w:bookmarkEnd w:id="2026"/>
      <w:r w:rsidR="000E1EE1">
        <w:fldChar w:fldCharType="begin"/>
      </w:r>
      <w:r>
        <w:instrText>xe "Compliance"</w:instrText>
      </w:r>
      <w:r w:rsidR="000E1EE1">
        <w:fldChar w:fldCharType="end"/>
      </w:r>
      <w:r w:rsidR="000E1EE1">
        <w:fldChar w:fldCharType="begin"/>
      </w:r>
      <w:r>
        <w:instrText>xe "Query:Compliance"</w:instrText>
      </w:r>
      <w:r w:rsidR="000E1EE1">
        <w:fldChar w:fldCharType="end"/>
      </w:r>
      <w:r>
        <w:t xml:space="preserve"> with </w:t>
      </w:r>
      <w:hyperlink r:id="rId75" w:anchor="_blank" w:history="1">
        <w:proofErr w:type="gramStart"/>
        <w:r>
          <w:t xml:space="preserve">Clause </w:t>
        </w:r>
        <w:proofErr w:type="gramEnd"/>
        <w:r w:rsidR="000E1EE1">
          <w:fldChar w:fldCharType="begin"/>
        </w:r>
        <w:r>
          <w:instrText xml:space="preserve"> REF Rai_Ref389561637T \r \h </w:instrText>
        </w:r>
        <w:r w:rsidR="000E1EE1">
          <w:fldChar w:fldCharType="separate"/>
        </w:r>
        <w:r w:rsidR="0033187C">
          <w:t>6.2.4</w:t>
        </w:r>
        <w:r w:rsidR="000E1EE1">
          <w:fldChar w:fldCharType="end"/>
        </w:r>
      </w:hyperlink>
      <w:r>
        <w:t>.</w:t>
      </w:r>
    </w:p>
    <w:p w:rsidR="00753E82" w:rsidRDefault="00753E82" w:rsidP="00753E82">
      <w:pPr>
        <w:pStyle w:val="Heading4"/>
      </w:pPr>
      <w:r>
        <w:t>Verify that the driver's implementation</w:t>
      </w:r>
      <w:bookmarkStart w:id="2027" w:name="Xam839445"/>
      <w:bookmarkEnd w:id="2027"/>
      <w:r w:rsidR="000E1EE1">
        <w:fldChar w:fldCharType="begin"/>
      </w:r>
      <w:r>
        <w:instrText>xe "Implementation Rules"</w:instrText>
      </w:r>
      <w:r w:rsidR="000E1EE1">
        <w:fldChar w:fldCharType="end"/>
      </w:r>
      <w:r>
        <w:t xml:space="preserve"> is compliant.</w:t>
      </w:r>
    </w:p>
    <w:p w:rsidR="00753E82" w:rsidRDefault="00753E82" w:rsidP="00753E82">
      <w:pPr>
        <w:pStyle w:val="Heading4"/>
      </w:pPr>
      <w:r>
        <w:t>Verify that any profile-directed optimization</w:t>
      </w:r>
      <w:bookmarkStart w:id="2028" w:name="Xam839449"/>
      <w:bookmarkEnd w:id="2028"/>
      <w:r w:rsidR="000E1EE1">
        <w:fldChar w:fldCharType="begin"/>
      </w:r>
      <w:r>
        <w:instrText>xe "Optimization"</w:instrText>
      </w:r>
      <w:r w:rsidR="000E1EE1">
        <w:fldChar w:fldCharType="end"/>
      </w:r>
      <w:r>
        <w:t xml:space="preserve"> performed by the test sponsor</w:t>
      </w:r>
      <w:bookmarkStart w:id="2029" w:name="Xam839451"/>
      <w:bookmarkEnd w:id="2029"/>
      <w:r w:rsidR="000E1EE1">
        <w:fldChar w:fldCharType="begin"/>
      </w:r>
      <w:r>
        <w:instrText>xe "Test sponsor"</w:instrText>
      </w:r>
      <w:r w:rsidR="000E1EE1">
        <w:fldChar w:fldCharType="end"/>
      </w:r>
      <w:r>
        <w:t xml:space="preserve"> conforms to the requirements of </w:t>
      </w:r>
      <w:hyperlink r:id="rId76" w:anchor="_blank" w:history="1">
        <w:proofErr w:type="gramStart"/>
        <w:r>
          <w:t xml:space="preserve">Clause </w:t>
        </w:r>
        <w:proofErr w:type="gramEnd"/>
        <w:r w:rsidR="000E1EE1">
          <w:fldChar w:fldCharType="begin"/>
        </w:r>
        <w:r>
          <w:instrText xml:space="preserve"> REF Rah_Ref389543089T \r \h </w:instrText>
        </w:r>
        <w:r w:rsidR="000E1EE1">
          <w:fldChar w:fldCharType="separate"/>
        </w:r>
        <w:r w:rsidR="0033187C">
          <w:t>5.2.9</w:t>
        </w:r>
        <w:r w:rsidR="000E1EE1">
          <w:fldChar w:fldCharType="end"/>
        </w:r>
      </w:hyperlink>
      <w:r>
        <w:t>.</w:t>
      </w:r>
    </w:p>
    <w:p w:rsidR="00753E82" w:rsidRDefault="00753E82" w:rsidP="00753E82">
      <w:pPr>
        <w:pStyle w:val="Heading3"/>
        <w:keepNext w:val="0"/>
      </w:pPr>
      <w:r>
        <w:t>Clause 8 Related Items</w:t>
      </w:r>
    </w:p>
    <w:p w:rsidR="00753E82" w:rsidRDefault="00753E82" w:rsidP="00753E82">
      <w:pPr>
        <w:pStyle w:val="Heading4"/>
      </w:pPr>
      <w:r>
        <w:lastRenderedPageBreak/>
        <w:t>Verify that major portions of the full disclosure</w:t>
      </w:r>
      <w:bookmarkStart w:id="2030" w:name="Xam839505"/>
      <w:bookmarkEnd w:id="2030"/>
      <w:r w:rsidR="000E1EE1">
        <w:fldChar w:fldCharType="begin"/>
      </w:r>
      <w:r>
        <w:instrText>xe "Full Disclosure Report"</w:instrText>
      </w:r>
      <w:r w:rsidR="000E1EE1">
        <w:fldChar w:fldCharType="end"/>
      </w:r>
      <w:r>
        <w:t xml:space="preserve"> report are accurate and comply with the reporting requirements. This includes:</w:t>
      </w:r>
    </w:p>
    <w:p w:rsidR="00753E82" w:rsidRDefault="00753E82" w:rsidP="00753E82">
      <w:pPr>
        <w:pStyle w:val="Bullets"/>
        <w:widowControl w:val="0"/>
      </w:pPr>
      <w:r>
        <w:t>The executive summary</w:t>
      </w:r>
      <w:bookmarkStart w:id="2031" w:name="Xam839509"/>
      <w:bookmarkEnd w:id="2031"/>
      <w:r w:rsidR="000E1EE1">
        <w:fldChar w:fldCharType="begin"/>
      </w:r>
      <w:r>
        <w:instrText>xe "Executive summary"</w:instrText>
      </w:r>
      <w:r w:rsidR="000E1EE1">
        <w:fldChar w:fldCharType="end"/>
      </w:r>
      <w:r>
        <w:t>;</w:t>
      </w:r>
    </w:p>
    <w:p w:rsidR="00753E82" w:rsidRDefault="00753E82" w:rsidP="00753E82">
      <w:pPr>
        <w:pStyle w:val="Bullets"/>
        <w:widowControl w:val="0"/>
      </w:pPr>
      <w:r>
        <w:t>The numerical quantity summary;</w:t>
      </w:r>
    </w:p>
    <w:p w:rsidR="00753E82" w:rsidRDefault="00753E82" w:rsidP="00753E82">
      <w:pPr>
        <w:pStyle w:val="Bullets"/>
        <w:widowControl w:val="0"/>
      </w:pPr>
      <w:r>
        <w:t>The diagrams of both measured and priced configuration</w:t>
      </w:r>
      <w:bookmarkStart w:id="2032" w:name="Xam839515"/>
      <w:bookmarkEnd w:id="2032"/>
      <w:r w:rsidR="000E1EE1">
        <w:fldChar w:fldCharType="begin"/>
      </w:r>
      <w:r>
        <w:instrText>xe "Priced Configuration"</w:instrText>
      </w:r>
      <w:r w:rsidR="000E1EE1">
        <w:fldChar w:fldCharType="end"/>
      </w:r>
      <w:r>
        <w:t>s;</w:t>
      </w:r>
    </w:p>
    <w:p w:rsidR="00753E82" w:rsidRDefault="00753E82" w:rsidP="00753E82">
      <w:pPr>
        <w:pStyle w:val="Bullets"/>
        <w:widowControl w:val="0"/>
      </w:pPr>
      <w:r>
        <w:t>The block diagram illustrating the database load</w:t>
      </w:r>
      <w:bookmarkStart w:id="2033" w:name="Xam839519"/>
      <w:bookmarkEnd w:id="2033"/>
      <w:r w:rsidR="000E1EE1">
        <w:fldChar w:fldCharType="begin"/>
      </w:r>
      <w:r>
        <w:instrText>xe "Database load"</w:instrText>
      </w:r>
      <w:r w:rsidR="000E1EE1">
        <w:fldChar w:fldCharType="end"/>
      </w:r>
      <w:r>
        <w:t xml:space="preserve"> process.</w:t>
      </w:r>
    </w:p>
    <w:p w:rsidR="00753E82" w:rsidRPr="008A1E66" w:rsidRDefault="00753E82" w:rsidP="00753E82">
      <w:pPr>
        <w:pStyle w:val="Heading1"/>
        <w:keepNext w:val="0"/>
        <w:widowControl w:val="0"/>
        <w:rPr>
          <w:u w:val="single"/>
        </w:rPr>
      </w:pPr>
      <w:r w:rsidRPr="006C025C">
        <w:br w:type="page"/>
      </w:r>
      <w:bookmarkStart w:id="2034" w:name="_Ref133485708"/>
      <w:bookmarkStart w:id="2035" w:name="_Toc149484576"/>
      <w:r w:rsidRPr="008A1E66">
        <w:rPr>
          <w:u w:val="single"/>
        </w:rPr>
        <w:lastRenderedPageBreak/>
        <w:t>Global Definitions</w:t>
      </w:r>
      <w:bookmarkEnd w:id="2034"/>
      <w:bookmarkEnd w:id="2035"/>
    </w:p>
    <w:p w:rsidR="00C6163A" w:rsidRPr="00C6163A" w:rsidRDefault="005F41EE" w:rsidP="00C6163A">
      <w:pPr>
        <w:pStyle w:val="Default"/>
        <w:rPr>
          <w:rFonts w:ascii="Times" w:hAnsi="Times"/>
          <w:sz w:val="20"/>
          <w:szCs w:val="20"/>
        </w:rPr>
      </w:pPr>
      <w:r w:rsidRPr="005F41EE">
        <w:rPr>
          <w:rFonts w:ascii="Times" w:hAnsi="Times"/>
          <w:sz w:val="20"/>
          <w:szCs w:val="20"/>
        </w:rPr>
        <w:t>E ___________________________</w:t>
      </w:r>
    </w:p>
    <w:p w:rsidR="005F41EE" w:rsidRPr="005F41EE" w:rsidRDefault="005F41EE" w:rsidP="005F41EE">
      <w:pPr>
        <w:pStyle w:val="Default"/>
        <w:spacing w:before="120"/>
        <w:rPr>
          <w:rFonts w:ascii="Times" w:hAnsi="Times"/>
          <w:sz w:val="20"/>
          <w:szCs w:val="20"/>
        </w:rPr>
      </w:pPr>
      <w:r w:rsidRPr="005F41EE">
        <w:rPr>
          <w:rFonts w:ascii="Times" w:hAnsi="Times"/>
          <w:b/>
          <w:sz w:val="20"/>
          <w:szCs w:val="20"/>
        </w:rPr>
        <w:t>Externally Documented</w:t>
      </w:r>
      <w:r w:rsidRPr="005F41EE">
        <w:rPr>
          <w:rFonts w:ascii="Times" w:hAnsi="Times"/>
          <w:sz w:val="20"/>
          <w:szCs w:val="20"/>
        </w:rPr>
        <w:t xml:space="preserve"> means that the documentation is available to any customer who has purchased the SUT, i.e. no additional condition such as a Non Disclosure Agreement (NDA) is required.</w:t>
      </w:r>
    </w:p>
    <w:p w:rsidR="005F41EE" w:rsidRDefault="00753E82" w:rsidP="005F41EE">
      <w:pPr>
        <w:pStyle w:val="Default"/>
        <w:spacing w:before="240"/>
        <w:rPr>
          <w:sz w:val="20"/>
          <w:szCs w:val="20"/>
        </w:rPr>
      </w:pPr>
      <w:r>
        <w:rPr>
          <w:sz w:val="20"/>
          <w:szCs w:val="20"/>
        </w:rPr>
        <w:t>F ___________________________</w:t>
      </w:r>
    </w:p>
    <w:p w:rsidR="00753E82" w:rsidRDefault="00753E82" w:rsidP="00753E82">
      <w:pPr>
        <w:pStyle w:val="Default"/>
        <w:rPr>
          <w:b/>
          <w:bCs/>
          <w:sz w:val="20"/>
          <w:szCs w:val="20"/>
        </w:rPr>
      </w:pPr>
    </w:p>
    <w:p w:rsidR="00753E82" w:rsidRDefault="00753E82" w:rsidP="00753E82">
      <w:pPr>
        <w:pStyle w:val="Default"/>
        <w:rPr>
          <w:sz w:val="20"/>
          <w:szCs w:val="20"/>
        </w:rPr>
      </w:pPr>
      <w:r>
        <w:rPr>
          <w:b/>
          <w:bCs/>
          <w:sz w:val="20"/>
          <w:szCs w:val="20"/>
        </w:rPr>
        <w:t xml:space="preserve">Foreign Key </w:t>
      </w:r>
    </w:p>
    <w:p w:rsidR="00753E82" w:rsidRDefault="00753E82" w:rsidP="00753E82">
      <w:pPr>
        <w:ind w:left="0"/>
        <w:rPr>
          <w:szCs w:val="20"/>
        </w:rPr>
      </w:pPr>
    </w:p>
    <w:p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 xml:space="preserve">in the second table.  </w:t>
      </w:r>
      <w:proofErr w:type="gramStart"/>
      <w:r>
        <w:rPr>
          <w:szCs w:val="20"/>
        </w:rPr>
        <w:t>May also be referred to as a foreign key constraint.</w:t>
      </w:r>
      <w:proofErr w:type="gramEnd"/>
    </w:p>
    <w:p w:rsidR="00753E82" w:rsidRDefault="00753E82" w:rsidP="00753E82">
      <w:pPr>
        <w:ind w:left="0"/>
      </w:pPr>
    </w:p>
    <w:p w:rsidR="00753E82" w:rsidRDefault="00753E82" w:rsidP="00753E82">
      <w:pPr>
        <w:ind w:left="0"/>
      </w:pPr>
    </w:p>
    <w:p w:rsidR="00753E82" w:rsidRDefault="00753E82" w:rsidP="00753E82">
      <w:pPr>
        <w:ind w:left="0"/>
        <w:rPr>
          <w:szCs w:val="20"/>
        </w:rPr>
      </w:pPr>
      <w:r>
        <w:rPr>
          <w:szCs w:val="20"/>
        </w:rPr>
        <w:t>P____________________________</w:t>
      </w:r>
    </w:p>
    <w:p w:rsidR="00753E82" w:rsidRDefault="00753E82" w:rsidP="00753E82">
      <w:pPr>
        <w:ind w:left="0"/>
      </w:pPr>
    </w:p>
    <w:p w:rsidR="00753E82" w:rsidRDefault="00753E82" w:rsidP="00753E82">
      <w:pPr>
        <w:pStyle w:val="Default"/>
        <w:rPr>
          <w:sz w:val="20"/>
          <w:szCs w:val="20"/>
        </w:rPr>
      </w:pPr>
      <w:r>
        <w:rPr>
          <w:b/>
          <w:bCs/>
          <w:sz w:val="20"/>
          <w:szCs w:val="20"/>
        </w:rPr>
        <w:t xml:space="preserve">Primary Key </w:t>
      </w:r>
    </w:p>
    <w:p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w:t>
      </w:r>
      <w:proofErr w:type="gramStart"/>
      <w:r>
        <w:rPr>
          <w:szCs w:val="20"/>
        </w:rPr>
        <w:t>identifies</w:t>
      </w:r>
      <w:proofErr w:type="gramEnd"/>
      <w:r>
        <w:rPr>
          <w:szCs w:val="20"/>
        </w:rPr>
        <w:t xml:space="preserve"> a row. None of the columns that are part of the </w:t>
      </w:r>
      <w:r>
        <w:rPr>
          <w:b/>
          <w:bCs/>
          <w:szCs w:val="20"/>
        </w:rPr>
        <w:t xml:space="preserve">Primary Key </w:t>
      </w:r>
      <w:r>
        <w:rPr>
          <w:szCs w:val="20"/>
        </w:rPr>
        <w:t xml:space="preserve">may be </w:t>
      </w:r>
      <w:proofErr w:type="spellStart"/>
      <w:r>
        <w:rPr>
          <w:szCs w:val="20"/>
        </w:rPr>
        <w:t>nullable</w:t>
      </w:r>
      <w:proofErr w:type="spellEnd"/>
      <w:r>
        <w:rPr>
          <w:szCs w:val="20"/>
        </w:rPr>
        <w:t xml:space="preserve">. A table must have no more than one </w:t>
      </w:r>
      <w:r>
        <w:rPr>
          <w:b/>
          <w:bCs/>
          <w:szCs w:val="20"/>
        </w:rPr>
        <w:t>Primary Key</w:t>
      </w:r>
      <w:r>
        <w:rPr>
          <w:szCs w:val="20"/>
        </w:rPr>
        <w:t xml:space="preserve">.  </w:t>
      </w: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r>
        <w:rPr>
          <w:szCs w:val="20"/>
        </w:rPr>
        <w:t>R ___________________________</w:t>
      </w:r>
    </w:p>
    <w:p w:rsidR="00753E82" w:rsidRDefault="00753E82" w:rsidP="00753E82">
      <w:pPr>
        <w:ind w:left="0"/>
        <w:rPr>
          <w:szCs w:val="20"/>
        </w:rPr>
      </w:pPr>
    </w:p>
    <w:p w:rsidR="00753E82" w:rsidRDefault="00753E82" w:rsidP="00753E82">
      <w:pPr>
        <w:pStyle w:val="Default"/>
        <w:rPr>
          <w:sz w:val="20"/>
          <w:szCs w:val="20"/>
        </w:rPr>
      </w:pPr>
      <w:r>
        <w:rPr>
          <w:b/>
          <w:bCs/>
          <w:sz w:val="20"/>
          <w:szCs w:val="20"/>
        </w:rPr>
        <w:t xml:space="preserve">Referential Integrity </w:t>
      </w:r>
    </w:p>
    <w:p w:rsidR="00753E82" w:rsidRDefault="00753E82" w:rsidP="00753E82">
      <w:pPr>
        <w:ind w:left="0"/>
      </w:pPr>
      <w:r>
        <w:rPr>
          <w:b/>
          <w:bCs/>
        </w:rPr>
        <w:t xml:space="preserve">Referential </w:t>
      </w:r>
      <w:proofErr w:type="gramStart"/>
      <w:r>
        <w:rPr>
          <w:b/>
          <w:bCs/>
        </w:rPr>
        <w:t xml:space="preserve">Integrity  </w:t>
      </w:r>
      <w:r>
        <w:t>is</w:t>
      </w:r>
      <w:proofErr w:type="gramEnd"/>
      <w:r>
        <w:t xml:space="preserve">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rsidR="00753E82" w:rsidRDefault="00753E82" w:rsidP="00753E82">
      <w:pPr>
        <w:tabs>
          <w:tab w:val="left" w:pos="2160"/>
        </w:tabs>
        <w:ind w:left="2160" w:hanging="1440"/>
      </w:pPr>
    </w:p>
    <w:p w:rsidR="00753E82" w:rsidRDefault="00753E82" w:rsidP="00753E82">
      <w:pPr>
        <w:tabs>
          <w:tab w:val="left" w:pos="2160"/>
        </w:tabs>
        <w:ind w:left="2160" w:hanging="2160"/>
      </w:pPr>
      <w:proofErr w:type="gramStart"/>
      <w:r w:rsidRPr="0006792D">
        <w:rPr>
          <w:b/>
        </w:rPr>
        <w:t>round(</w:t>
      </w:r>
      <w:proofErr w:type="spellStart"/>
      <w:proofErr w:type="gramEnd"/>
      <w:r w:rsidRPr="0006792D">
        <w:rPr>
          <w:b/>
        </w:rPr>
        <w:t>x,m</w:t>
      </w:r>
      <w:proofErr w:type="spellEnd"/>
      <w:r w:rsidRPr="0006792D">
        <w:rPr>
          <w:b/>
        </w:rPr>
        <w:t>)</w:t>
      </w:r>
    </w:p>
    <w:p w:rsidR="00753E82" w:rsidRDefault="00753E82" w:rsidP="00753E82">
      <w:pPr>
        <w:tabs>
          <w:tab w:val="left" w:pos="2160"/>
        </w:tabs>
        <w:ind w:left="2160" w:hanging="2160"/>
      </w:pPr>
      <w:r>
        <w:t>Rounding a number x to a decimal precision of m is defined as:</w:t>
      </w:r>
    </w:p>
    <w:p w:rsidR="00753E82" w:rsidRDefault="00753E82" w:rsidP="00753E82">
      <w:pPr>
        <w:numPr>
          <w:ilvl w:val="0"/>
          <w:numId w:val="76"/>
        </w:numPr>
        <w:tabs>
          <w:tab w:val="left" w:pos="990"/>
        </w:tabs>
        <w:ind w:left="2520" w:hanging="2160"/>
      </w:pPr>
      <w:r>
        <w:t>x+5*power(10,-m-1), call it y</w:t>
      </w:r>
    </w:p>
    <w:p w:rsidR="00753E82" w:rsidRDefault="00753E82" w:rsidP="00753E82">
      <w:pPr>
        <w:numPr>
          <w:ilvl w:val="0"/>
          <w:numId w:val="76"/>
        </w:numPr>
        <w:tabs>
          <w:tab w:val="left" w:pos="990"/>
        </w:tabs>
        <w:ind w:left="2520" w:hanging="2160"/>
      </w:pPr>
      <w:r>
        <w:t>y*power(10,m), call it z</w:t>
      </w:r>
    </w:p>
    <w:p w:rsidR="00753E82" w:rsidRDefault="00753E82" w:rsidP="00753E82">
      <w:pPr>
        <w:numPr>
          <w:ilvl w:val="0"/>
          <w:numId w:val="76"/>
        </w:numPr>
        <w:tabs>
          <w:tab w:val="left" w:pos="990"/>
        </w:tabs>
        <w:ind w:left="2520" w:hanging="2160"/>
      </w:pPr>
      <w:r>
        <w:t>truncate z to an integer value, call it q;</w:t>
      </w:r>
    </w:p>
    <w:p w:rsidR="00753E82" w:rsidRDefault="00753E82" w:rsidP="00753E82">
      <w:pPr>
        <w:numPr>
          <w:ilvl w:val="0"/>
          <w:numId w:val="76"/>
        </w:numPr>
        <w:tabs>
          <w:tab w:val="left" w:pos="990"/>
        </w:tabs>
        <w:ind w:left="2520" w:hanging="2160"/>
      </w:pPr>
      <w:r>
        <w:t>q/</w:t>
      </w:r>
      <w:proofErr w:type="gramStart"/>
      <w:r>
        <w:t>power(</w:t>
      </w:r>
      <w:proofErr w:type="gramEnd"/>
      <w:r>
        <w:t>10,m) to obtain the rounded value.</w:t>
      </w:r>
    </w:p>
    <w:p w:rsidR="00753E82" w:rsidRDefault="00753E82" w:rsidP="00753E82">
      <w:pPr>
        <w:tabs>
          <w:tab w:val="left" w:pos="2160"/>
        </w:tabs>
        <w:ind w:left="2520" w:hanging="2160"/>
      </w:pPr>
    </w:p>
    <w:p w:rsidR="00753E82" w:rsidRDefault="00753E82" w:rsidP="00753E82">
      <w:pPr>
        <w:tabs>
          <w:tab w:val="left" w:pos="2160"/>
        </w:tabs>
        <w:ind w:left="2520" w:hanging="2430"/>
      </w:pPr>
      <w:r>
        <w:t>Rounding Examples</w:t>
      </w:r>
    </w:p>
    <w:p w:rsidR="00753E82" w:rsidRDefault="00753E82" w:rsidP="00753E82">
      <w:pPr>
        <w:numPr>
          <w:ilvl w:val="0"/>
          <w:numId w:val="77"/>
        </w:numPr>
        <w:tabs>
          <w:tab w:val="left" w:pos="900"/>
        </w:tabs>
        <w:ind w:left="1620" w:hanging="1260"/>
      </w:pPr>
      <w:r>
        <w:t xml:space="preserve">round(45.897,1) </w:t>
      </w:r>
    </w:p>
    <w:p w:rsidR="00753E82" w:rsidRDefault="00753E82" w:rsidP="00753E82">
      <w:pPr>
        <w:tabs>
          <w:tab w:val="left" w:pos="900"/>
          <w:tab w:val="left" w:pos="2160"/>
        </w:tabs>
        <w:ind w:left="1620" w:hanging="720"/>
      </w:pPr>
      <w:r>
        <w:t>y=45.897+0.05=45.947</w:t>
      </w:r>
    </w:p>
    <w:p w:rsidR="00753E82" w:rsidRDefault="00753E82" w:rsidP="00753E82">
      <w:pPr>
        <w:tabs>
          <w:tab w:val="left" w:pos="900"/>
          <w:tab w:val="left" w:pos="2160"/>
        </w:tabs>
        <w:ind w:left="1620" w:hanging="720"/>
      </w:pPr>
      <w:r>
        <w:t>z=459.47</w:t>
      </w:r>
    </w:p>
    <w:p w:rsidR="00753E82" w:rsidRDefault="00753E82" w:rsidP="00753E82">
      <w:pPr>
        <w:tabs>
          <w:tab w:val="left" w:pos="900"/>
          <w:tab w:val="left" w:pos="2160"/>
        </w:tabs>
        <w:ind w:left="1620" w:hanging="720"/>
      </w:pPr>
      <w:r>
        <w:t>q=459</w:t>
      </w:r>
    </w:p>
    <w:p w:rsidR="00753E82" w:rsidRDefault="00753E82" w:rsidP="00753E82">
      <w:pPr>
        <w:tabs>
          <w:tab w:val="left" w:pos="900"/>
          <w:tab w:val="left" w:pos="2160"/>
        </w:tabs>
        <w:ind w:left="1620" w:hanging="720"/>
      </w:pPr>
      <w:r>
        <w:t>z=45.9</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 w:val="left" w:pos="2160"/>
        </w:tabs>
        <w:ind w:left="1620" w:hanging="1260"/>
      </w:pPr>
      <w:r>
        <w:t>round(45.213,1)</w:t>
      </w:r>
    </w:p>
    <w:p w:rsidR="00753E82" w:rsidRDefault="00753E82" w:rsidP="00753E82">
      <w:pPr>
        <w:tabs>
          <w:tab w:val="left" w:pos="900"/>
          <w:tab w:val="left" w:pos="2160"/>
        </w:tabs>
        <w:ind w:left="1620" w:hanging="720"/>
      </w:pPr>
      <w:r>
        <w:t>y=45.213+0.05=45.263</w:t>
      </w:r>
    </w:p>
    <w:p w:rsidR="00753E82" w:rsidRDefault="00753E82" w:rsidP="00753E82">
      <w:pPr>
        <w:tabs>
          <w:tab w:val="left" w:pos="900"/>
          <w:tab w:val="left" w:pos="2160"/>
        </w:tabs>
        <w:ind w:left="1620" w:hanging="720"/>
      </w:pPr>
      <w:r>
        <w:t>z=452.63</w:t>
      </w:r>
    </w:p>
    <w:p w:rsidR="00753E82" w:rsidRDefault="00753E82" w:rsidP="00753E82">
      <w:pPr>
        <w:tabs>
          <w:tab w:val="left" w:pos="900"/>
          <w:tab w:val="left" w:pos="2160"/>
        </w:tabs>
        <w:ind w:left="1620" w:hanging="720"/>
      </w:pPr>
      <w:r>
        <w:t>q=452</w:t>
      </w:r>
    </w:p>
    <w:p w:rsidR="00753E82" w:rsidRDefault="00753E82" w:rsidP="00753E82">
      <w:pPr>
        <w:tabs>
          <w:tab w:val="left" w:pos="900"/>
          <w:tab w:val="left" w:pos="2160"/>
        </w:tabs>
        <w:ind w:left="1620" w:hanging="720"/>
      </w:pPr>
      <w:r>
        <w:t>z=45.2</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s>
        <w:ind w:left="1620" w:hanging="1260"/>
      </w:pPr>
      <w:r>
        <w:t xml:space="preserve">round(45.897,0) </w:t>
      </w:r>
    </w:p>
    <w:p w:rsidR="00753E82" w:rsidRDefault="00753E82" w:rsidP="00753E82">
      <w:pPr>
        <w:tabs>
          <w:tab w:val="left" w:pos="900"/>
          <w:tab w:val="left" w:pos="2160"/>
        </w:tabs>
        <w:ind w:left="1620" w:hanging="720"/>
      </w:pPr>
      <w:r>
        <w:t>y=45.897+0.5=46.397</w:t>
      </w:r>
    </w:p>
    <w:p w:rsidR="00753E82" w:rsidRDefault="00753E82" w:rsidP="00753E82">
      <w:pPr>
        <w:tabs>
          <w:tab w:val="left" w:pos="900"/>
          <w:tab w:val="left" w:pos="2160"/>
        </w:tabs>
        <w:ind w:left="1620" w:hanging="720"/>
      </w:pPr>
      <w:r>
        <w:t>z=46.397</w:t>
      </w:r>
    </w:p>
    <w:p w:rsidR="00753E82" w:rsidRDefault="00753E82" w:rsidP="00753E82">
      <w:pPr>
        <w:tabs>
          <w:tab w:val="left" w:pos="900"/>
          <w:tab w:val="left" w:pos="2160"/>
        </w:tabs>
        <w:ind w:left="1620" w:hanging="720"/>
      </w:pPr>
      <w:r>
        <w:t>q=46</w:t>
      </w:r>
    </w:p>
    <w:p w:rsidR="00753E82" w:rsidRDefault="00753E82" w:rsidP="00753E82">
      <w:pPr>
        <w:tabs>
          <w:tab w:val="left" w:pos="900"/>
          <w:tab w:val="left" w:pos="2160"/>
        </w:tabs>
        <w:ind w:left="1620" w:hanging="720"/>
      </w:pPr>
      <w:r>
        <w:t>z=46</w:t>
      </w:r>
    </w:p>
    <w:p w:rsidR="00753E82" w:rsidRDefault="00753E82" w:rsidP="00753E82">
      <w:pPr>
        <w:tabs>
          <w:tab w:val="left" w:pos="2160"/>
        </w:tabs>
        <w:ind w:left="2520" w:hanging="2160"/>
      </w:pPr>
      <w:r>
        <w:br w:type="page"/>
      </w:r>
    </w:p>
    <w:p w:rsidR="00753E82" w:rsidRPr="006C025C" w:rsidRDefault="00753E82" w:rsidP="00753E82">
      <w:pPr>
        <w:pStyle w:val="Appendix"/>
      </w:pPr>
      <w:bookmarkStart w:id="2036" w:name="_Toc149484577"/>
      <w:r w:rsidRPr="006C025C">
        <w:lastRenderedPageBreak/>
        <w:t>ORDERED SETS</w:t>
      </w:r>
      <w:bookmarkEnd w:id="2036"/>
    </w:p>
    <w:p w:rsidR="00753E82" w:rsidRDefault="00753E82" w:rsidP="00753E82">
      <w:r>
        <w:t>Following are the ordered sets</w:t>
      </w:r>
      <w:bookmarkStart w:id="2037" w:name="Xan30350"/>
      <w:bookmarkEnd w:id="2037"/>
      <w:r w:rsidR="000E1EE1">
        <w:fldChar w:fldCharType="begin"/>
      </w:r>
      <w:r>
        <w:instrText>xe "Ordered sets"</w:instrText>
      </w:r>
      <w:r w:rsidR="000E1EE1">
        <w:fldChar w:fldCharType="end"/>
      </w:r>
      <w:r>
        <w:t xml:space="preserve"> that must be used for sequencing</w:t>
      </w:r>
      <w:bookmarkStart w:id="2038" w:name="Xan30352"/>
      <w:bookmarkStart w:id="2039" w:name="Xan30354"/>
      <w:bookmarkEnd w:id="2038"/>
      <w:bookmarkEnd w:id="2039"/>
      <w:r w:rsidR="000E1EE1">
        <w:fldChar w:fldCharType="begin"/>
      </w:r>
      <w:r>
        <w:instrText>xe "Run/Query sequencing"</w:instrText>
      </w:r>
      <w:r w:rsidR="000E1EE1">
        <w:fldChar w:fldCharType="end"/>
      </w:r>
      <w:r w:rsidR="000E1EE1">
        <w:fldChar w:fldCharType="begin"/>
      </w:r>
      <w:r>
        <w:instrText>xe "Execution Rules:Run/Query sequencing"</w:instrText>
      </w:r>
      <w:r w:rsidR="000E1EE1">
        <w:fldChar w:fldCharType="end"/>
      </w:r>
      <w:r>
        <w:t xml:space="preserve"> query execution as described in </w:t>
      </w:r>
      <w:hyperlink r:id="rId77" w:anchor="_blank" w:history="1">
        <w:r>
          <w:t xml:space="preserve">Clause </w:t>
        </w:r>
        <w:r w:rsidR="000E1EE1">
          <w:fldChar w:fldCharType="begin"/>
        </w:r>
        <w:r>
          <w:instrText xml:space="preserve"> REF Rah_Ref389543412T \r \h </w:instrText>
        </w:r>
        <w:r w:rsidR="000E1EE1">
          <w:fldChar w:fldCharType="separate"/>
        </w:r>
        <w:r w:rsidR="0033187C">
          <w:t>5.3.5</w:t>
        </w:r>
        <w:r w:rsidR="000E1EE1">
          <w:fldChar w:fldCharType="end"/>
        </w:r>
      </w:hyperlink>
      <w:r>
        <w:t xml:space="preserve">. They are adapted from Moses and </w:t>
      </w:r>
      <w:proofErr w:type="spellStart"/>
      <w:r>
        <w:t>Oakford</w:t>
      </w:r>
      <w:proofErr w:type="spellEnd"/>
      <w:r>
        <w:t xml:space="preserve">, </w:t>
      </w:r>
      <w:r>
        <w:rPr>
          <w:i/>
          <w:iCs/>
        </w:rPr>
        <w:t>Tables of Random Permutations</w:t>
      </w:r>
      <w:r>
        <w:t>, Stanford University Press, 1963. pp. 52-53.</w:t>
      </w:r>
    </w:p>
    <w:p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rsidR="00753E82" w:rsidRDefault="00753E82" w:rsidP="00753E82">
      <w:pPr>
        <w:pStyle w:val="Ordersequence"/>
        <w:widowControl/>
      </w:pPr>
      <w:r>
        <w:t>Power Test</w:t>
      </w:r>
    </w:p>
    <w:p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rsidR="00753E82" w:rsidRDefault="00753E82" w:rsidP="00753E82">
      <w:pPr>
        <w:pStyle w:val="Ordersequence"/>
        <w:widowControl/>
      </w:pPr>
      <w:r>
        <w:t>Throughput Test</w:t>
      </w:r>
    </w:p>
    <w:p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rsidR="00753E82" w:rsidRDefault="00753E82" w:rsidP="00753E82">
      <w:pPr>
        <w:pStyle w:val="Ordersequence"/>
        <w:widowControl/>
      </w:pPr>
    </w:p>
    <w:p w:rsidR="00753E82" w:rsidRPr="006C025C" w:rsidRDefault="00753E82" w:rsidP="00753E82">
      <w:pPr>
        <w:pStyle w:val="Appendix"/>
      </w:pPr>
      <w:bookmarkStart w:id="2040" w:name="Ran_Ref430563975S"/>
      <w:bookmarkStart w:id="2041" w:name="Ran_Ref430563962S"/>
      <w:r>
        <w:br w:type="page"/>
      </w:r>
      <w:bookmarkStart w:id="2042" w:name="Ran_Ref430563962"/>
      <w:bookmarkStart w:id="2043" w:name="Ran_Ref430563975"/>
      <w:bookmarkStart w:id="2044" w:name="Ran_Ref430563975T"/>
      <w:bookmarkStart w:id="2045" w:name="Ran_Ref430563962T"/>
      <w:bookmarkStart w:id="2046" w:name="_Toc149484578"/>
      <w:bookmarkEnd w:id="2040"/>
      <w:bookmarkEnd w:id="2041"/>
      <w:bookmarkEnd w:id="2042"/>
      <w:bookmarkEnd w:id="2043"/>
      <w:r w:rsidRPr="006C025C">
        <w:lastRenderedPageBreak/>
        <w:t>APPROVED QUERY VARIANTS</w:t>
      </w:r>
      <w:bookmarkEnd w:id="2044"/>
      <w:bookmarkEnd w:id="2045"/>
      <w:bookmarkEnd w:id="2046"/>
    </w:p>
    <w:p w:rsidR="00753E82" w:rsidRDefault="00753E82" w:rsidP="00753E82"/>
    <w:p w:rsidR="00753E82" w:rsidRDefault="00753E82" w:rsidP="00753E82">
      <w:r>
        <w:t>Following are the approved TPC-H query variants</w:t>
      </w:r>
      <w:bookmarkStart w:id="2047" w:name="Xan30462"/>
      <w:bookmarkStart w:id="2048" w:name="Xan30464"/>
      <w:bookmarkEnd w:id="2047"/>
      <w:bookmarkEnd w:id="2048"/>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rsidR="00753E82" w:rsidRDefault="00753E82" w:rsidP="00753E82"/>
    <w:p w:rsidR="00753E82" w:rsidRDefault="00753E82" w:rsidP="00753E82">
      <w:r>
        <w:t>Some query variants</w:t>
      </w:r>
      <w:bookmarkStart w:id="2049" w:name="Xan30468"/>
      <w:bookmarkStart w:id="2050" w:name="Xan30470"/>
      <w:bookmarkEnd w:id="2049"/>
      <w:bookmarkEnd w:id="2050"/>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include statements that create temporary tables</w:t>
      </w:r>
      <w:bookmarkStart w:id="2051" w:name="Xan30472"/>
      <w:bookmarkEnd w:id="2051"/>
      <w:r w:rsidR="000E1EE1">
        <w:fldChar w:fldCharType="begin"/>
      </w:r>
      <w:r>
        <w:instrText>xe "Tables"</w:instrText>
      </w:r>
      <w:r w:rsidR="000E1EE1">
        <w:fldChar w:fldCharType="end"/>
      </w:r>
      <w:r>
        <w:t>. In these statements, column</w:t>
      </w:r>
      <w:bookmarkStart w:id="2052" w:name="Xan30474"/>
      <w:bookmarkEnd w:id="2052"/>
      <w:r w:rsidR="000E1EE1">
        <w:fldChar w:fldCharType="begin"/>
      </w:r>
      <w:r>
        <w:instrText>xe "Column"</w:instrText>
      </w:r>
      <w:r w:rsidR="000E1EE1">
        <w:fldChar w:fldCharType="end"/>
      </w:r>
      <w:r>
        <w:t xml:space="preserve"> data types are des</w:t>
      </w:r>
      <w:r>
        <w:softHyphen/>
        <w:t xml:space="preserve">ignated in angle brackets (e.g., &lt;Integer&gt;) and refer to the list of data types specified in </w:t>
      </w:r>
      <w:hyperlink r:id="rId78" w:anchor="_blank" w:history="1">
        <w:proofErr w:type="gramStart"/>
        <w:r>
          <w:t xml:space="preserve">Clause </w:t>
        </w:r>
        <w:proofErr w:type="gramEnd"/>
        <w:r w:rsidR="000E1EE1">
          <w:fldChar w:fldCharType="begin"/>
        </w:r>
        <w:r>
          <w:instrText xml:space="preserve"> REF _Ref135730277 \r \h </w:instrText>
        </w:r>
        <w:r w:rsidR="000E1EE1">
          <w:fldChar w:fldCharType="separate"/>
        </w:r>
        <w:r w:rsidR="0033187C">
          <w:t>1.3.1</w:t>
        </w:r>
        <w:r w:rsidR="000E1EE1">
          <w:fldChar w:fldCharType="end"/>
        </w:r>
      </w:hyperlink>
      <w:r>
        <w:t xml:space="preserve">. </w:t>
      </w:r>
    </w:p>
    <w:p w:rsidR="00753E82" w:rsidRDefault="00753E82" w:rsidP="00753E82"/>
    <w:p w:rsidR="00753E82" w:rsidRDefault="00753E82" w:rsidP="00753E82">
      <w:r>
        <w:t>- This appendix is also available in machine readable format -</w:t>
      </w:r>
    </w:p>
    <w:p w:rsidR="00753E82" w:rsidRDefault="00753E82" w:rsidP="00753E82"/>
    <w:p w:rsidR="00753E82" w:rsidRDefault="00753E82" w:rsidP="00753E82">
      <w:r>
        <w:t xml:space="preserve">To obtain a copy of the machine-readable appendices, </w:t>
      </w:r>
      <w:r>
        <w:rPr>
          <w:b/>
          <w:bCs/>
        </w:rPr>
        <w:t>please contact the TPC</w:t>
      </w:r>
      <w:bookmarkStart w:id="2053" w:name="Xan30480"/>
      <w:bookmarkEnd w:id="2053"/>
      <w:r w:rsidR="000E1EE1">
        <w:rPr>
          <w:b/>
          <w:bCs/>
        </w:rPr>
        <w:fldChar w:fldCharType="begin"/>
      </w:r>
      <w:r>
        <w:rPr>
          <w:b/>
          <w:bCs/>
        </w:rPr>
        <w:instrText>xe "TPC"</w:instrText>
      </w:r>
      <w:r w:rsidR="000E1EE1">
        <w:rPr>
          <w:b/>
          <w:bCs/>
        </w:rPr>
        <w:fldChar w:fldCharType="end"/>
      </w:r>
      <w:r>
        <w:rPr>
          <w:b/>
          <w:bCs/>
        </w:rPr>
        <w:t xml:space="preserve"> </w:t>
      </w:r>
      <w:r>
        <w:t>(see cover page).</w:t>
      </w:r>
    </w:p>
    <w:p w:rsidR="00753E82" w:rsidRPr="00A3631F" w:rsidRDefault="00753E82" w:rsidP="00753E82">
      <w:pPr>
        <w:pStyle w:val="Clauses1"/>
      </w:pPr>
      <w:r w:rsidRPr="00A3631F">
        <w:t>Q8</w:t>
      </w:r>
    </w:p>
    <w:p w:rsidR="00753E82" w:rsidRDefault="00753E82" w:rsidP="00753E82">
      <w:pPr>
        <w:rPr>
          <w:b/>
          <w:bCs/>
        </w:rPr>
      </w:pPr>
      <w:r>
        <w:t>Variant</w:t>
      </w:r>
      <w:bookmarkStart w:id="2054" w:name="Xan30488"/>
      <w:bookmarkStart w:id="2055" w:name="Xan30490"/>
      <w:bookmarkEnd w:id="2054"/>
      <w:bookmarkEnd w:id="2055"/>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A</w:t>
      </w:r>
      <w:r>
        <w:rPr>
          <w:b/>
          <w:bCs/>
        </w:rPr>
        <w:t xml:space="preserve"> (approved 11-Feb-1998)</w:t>
      </w:r>
    </w:p>
    <w:p w:rsidR="00753E82" w:rsidRDefault="00753E82" w:rsidP="00753E82">
      <w:r>
        <w:t>This variant</w:t>
      </w:r>
      <w:bookmarkStart w:id="2056" w:name="Xan30494"/>
      <w:bookmarkStart w:id="2057" w:name="Xan30496"/>
      <w:bookmarkEnd w:id="2056"/>
      <w:bookmarkEnd w:id="2057"/>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replaces the CASE statement from the Functional Query Definition</w:t>
      </w:r>
      <w:bookmarkStart w:id="2058" w:name="Xan30498"/>
      <w:bookmarkStart w:id="2059" w:name="Xan30500"/>
      <w:bookmarkEnd w:id="2058"/>
      <w:bookmarkEnd w:id="2059"/>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r>
        <w:t xml:space="preserve"> with equivalent </w:t>
      </w:r>
      <w:proofErr w:type="gramStart"/>
      <w:r>
        <w:t>DECODE(</w:t>
      </w:r>
      <w:proofErr w:type="gramEnd"/>
      <w:r>
        <w:t>) syn</w:t>
      </w:r>
      <w:r>
        <w:softHyphen/>
        <w:t>tax.</w:t>
      </w:r>
    </w:p>
    <w:p w:rsidR="00753E82" w:rsidRDefault="00753E82" w:rsidP="00753E82">
      <w:r>
        <w:t>The justification for this variant</w:t>
      </w:r>
      <w:bookmarkStart w:id="2060" w:name="Xan30504"/>
      <w:bookmarkStart w:id="2061" w:name="Xan30506"/>
      <w:bookmarkEnd w:id="2060"/>
      <w:bookmarkEnd w:id="2061"/>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was Clause </w:t>
      </w:r>
      <w:hyperlink r:id="rId79" w:anchor="_blank" w:history="1">
        <w:r w:rsidR="000E1EE1">
          <w:fldChar w:fldCharType="begin"/>
        </w:r>
        <w:r>
          <w:instrText xml:space="preserve"> REF _Ref135731103 \r \h </w:instrText>
        </w:r>
        <w:r w:rsidR="000E1EE1">
          <w:fldChar w:fldCharType="separate"/>
        </w:r>
        <w:r w:rsidR="0033187C">
          <w:t>2.2.4.3</w:t>
        </w:r>
        <w:r w:rsidR="000E1EE1">
          <w:fldChar w:fldCharType="end"/>
        </w:r>
      </w:hyperlink>
      <w:r>
        <w:t xml:space="preserve"> (</w:t>
      </w:r>
      <w:r w:rsidR="000E1EE1">
        <w:fldChar w:fldCharType="begin"/>
      </w:r>
      <w:r>
        <w:instrText xml:space="preserve"> REF _Ref135747330 \r \h </w:instrText>
      </w:r>
      <w:r w:rsidR="000E1EE1">
        <w:fldChar w:fldCharType="separate"/>
      </w:r>
      <w:r w:rsidR="00A27C47">
        <w:t>d)</w:t>
      </w:r>
      <w:r w:rsidR="000E1EE1">
        <w:fldChar w:fldCharType="end"/>
      </w:r>
      <w:r>
        <w:t>), which allows for vendor-specific syntax that, while not SQL-92</w:t>
      </w:r>
      <w:bookmarkStart w:id="2062" w:name="Xan30518"/>
      <w:bookmarkEnd w:id="2062"/>
      <w:r w:rsidR="000E1EE1">
        <w:fldChar w:fldCharType="begin"/>
      </w:r>
      <w:r>
        <w:instrText>xe "SQL"</w:instrText>
      </w:r>
      <w:r w:rsidR="000E1EE1">
        <w:fldChar w:fldCharType="end"/>
      </w:r>
      <w:r>
        <w:t>, provides a simple and direct mapping to approved SQL-92 syntax.</w:t>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o_year</w:t>
      </w:r>
      <w:proofErr w:type="spellEnd"/>
      <w:r>
        <w:t>,</w:t>
      </w:r>
    </w:p>
    <w:p w:rsidR="00753E82" w:rsidRDefault="00753E82" w:rsidP="00753E82">
      <w:pPr>
        <w:pStyle w:val="SQL2"/>
        <w:widowControl/>
      </w:pPr>
      <w:proofErr w:type="gramStart"/>
      <w:r>
        <w:t>sum(</w:t>
      </w:r>
      <w:proofErr w:type="gramEnd"/>
      <w:r>
        <w:t xml:space="preserve">decode(nation, ‘[NATION]’, volume, 0)) / sum(volume) as </w:t>
      </w:r>
      <w:proofErr w:type="spellStart"/>
      <w:r>
        <w:t>mkt_share</w:t>
      </w:r>
      <w:proofErr w:type="spellEnd"/>
    </w:p>
    <w:p w:rsidR="00753E82" w:rsidRDefault="00753E82" w:rsidP="00753E82">
      <w:pPr>
        <w:pStyle w:val="SQL1"/>
        <w:widowControl/>
      </w:pPr>
      <w:proofErr w:type="gramStart"/>
      <w:r>
        <w:t>from</w:t>
      </w:r>
      <w:proofErr w:type="gramEnd"/>
    </w:p>
    <w:p w:rsidR="00753E82" w:rsidRDefault="00753E82" w:rsidP="00753E82">
      <w:pPr>
        <w:pStyle w:val="SQL2"/>
        <w:widowControl/>
      </w:pPr>
      <w:r>
        <w:t>(</w:t>
      </w:r>
    </w:p>
    <w:p w:rsidR="00753E82" w:rsidRDefault="00753E82" w:rsidP="00753E82">
      <w:pPr>
        <w:pStyle w:val="SQL3"/>
        <w:widowControl/>
      </w:pPr>
      <w:proofErr w:type="gramStart"/>
      <w:r>
        <w:t>select</w:t>
      </w:r>
      <w:proofErr w:type="gramEnd"/>
    </w:p>
    <w:p w:rsidR="00753E82" w:rsidRDefault="00753E82" w:rsidP="00753E82">
      <w:pPr>
        <w:pStyle w:val="SQL4"/>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rsidR="00753E82" w:rsidRDefault="00753E82" w:rsidP="00753E82">
      <w:pPr>
        <w:pStyle w:val="SQL4"/>
        <w:widowControl/>
      </w:pPr>
      <w:proofErr w:type="spellStart"/>
      <w:r>
        <w:t>l_extendedprice</w:t>
      </w:r>
      <w:proofErr w:type="spellEnd"/>
      <w:r>
        <w:t xml:space="preserve"> * (1 - </w:t>
      </w:r>
      <w:proofErr w:type="spellStart"/>
      <w:r>
        <w:t>l_discount</w:t>
      </w:r>
      <w:proofErr w:type="spellEnd"/>
      <w:r>
        <w:t>) as volume,</w:t>
      </w:r>
    </w:p>
    <w:p w:rsidR="00753E82" w:rsidRDefault="00753E82" w:rsidP="00753E82">
      <w:pPr>
        <w:pStyle w:val="SQL4"/>
        <w:widowControl/>
      </w:pPr>
      <w:proofErr w:type="gramStart"/>
      <w:r>
        <w:t>n2.n_name</w:t>
      </w:r>
      <w:proofErr w:type="gramEnd"/>
      <w:r>
        <w:t xml:space="preserve"> as nation</w:t>
      </w:r>
    </w:p>
    <w:p w:rsidR="00753E82" w:rsidRDefault="00753E82" w:rsidP="00753E82">
      <w:pPr>
        <w:pStyle w:val="SQL3"/>
        <w:widowControl/>
      </w:pPr>
      <w:proofErr w:type="gramStart"/>
      <w:r>
        <w:t>from</w:t>
      </w:r>
      <w:proofErr w:type="gramEnd"/>
    </w:p>
    <w:p w:rsidR="00753E82" w:rsidRDefault="00753E82" w:rsidP="00753E82">
      <w:pPr>
        <w:pStyle w:val="SQL4"/>
        <w:widowControl/>
      </w:pPr>
      <w:proofErr w:type="gramStart"/>
      <w:r>
        <w:t>part</w:t>
      </w:r>
      <w:proofErr w:type="gramEnd"/>
      <w:r>
        <w:t>,</w:t>
      </w:r>
    </w:p>
    <w:p w:rsidR="00753E82" w:rsidRDefault="00753E82" w:rsidP="00753E82">
      <w:pPr>
        <w:pStyle w:val="SQL4"/>
        <w:widowControl/>
      </w:pPr>
      <w:proofErr w:type="gramStart"/>
      <w:r>
        <w:t>supplier</w:t>
      </w:r>
      <w:proofErr w:type="gramEnd"/>
      <w:r>
        <w:t>,</w:t>
      </w:r>
    </w:p>
    <w:p w:rsidR="00753E82" w:rsidRDefault="00753E82" w:rsidP="00753E82">
      <w:pPr>
        <w:pStyle w:val="SQL4"/>
        <w:widowControl/>
      </w:pPr>
      <w:proofErr w:type="spellStart"/>
      <w:proofErr w:type="gramStart"/>
      <w:r>
        <w:t>lineitem</w:t>
      </w:r>
      <w:proofErr w:type="spellEnd"/>
      <w:proofErr w:type="gramEnd"/>
      <w:r>
        <w:t>,</w:t>
      </w:r>
    </w:p>
    <w:p w:rsidR="00753E82" w:rsidRDefault="00753E82" w:rsidP="00753E82">
      <w:pPr>
        <w:pStyle w:val="SQL4"/>
        <w:widowControl/>
      </w:pPr>
      <w:proofErr w:type="gramStart"/>
      <w:r>
        <w:t>orders</w:t>
      </w:r>
      <w:proofErr w:type="gramEnd"/>
      <w:r>
        <w:t>,</w:t>
      </w:r>
    </w:p>
    <w:p w:rsidR="00753E82" w:rsidRDefault="00753E82" w:rsidP="00753E82">
      <w:pPr>
        <w:pStyle w:val="SQL4"/>
        <w:widowControl/>
      </w:pPr>
      <w:proofErr w:type="gramStart"/>
      <w:r>
        <w:t>customer</w:t>
      </w:r>
      <w:proofErr w:type="gramEnd"/>
      <w:r>
        <w:t>,</w:t>
      </w:r>
    </w:p>
    <w:p w:rsidR="00753E82" w:rsidRDefault="00753E82" w:rsidP="00753E82">
      <w:pPr>
        <w:pStyle w:val="SQL4"/>
        <w:widowControl/>
      </w:pPr>
      <w:proofErr w:type="gramStart"/>
      <w:r>
        <w:t>nation</w:t>
      </w:r>
      <w:proofErr w:type="gramEnd"/>
      <w:r>
        <w:t xml:space="preserve"> n1,</w:t>
      </w:r>
    </w:p>
    <w:p w:rsidR="00753E82" w:rsidRDefault="00753E82" w:rsidP="00753E82">
      <w:pPr>
        <w:pStyle w:val="SQL4"/>
        <w:widowControl/>
      </w:pPr>
      <w:proofErr w:type="gramStart"/>
      <w:r>
        <w:t>nation</w:t>
      </w:r>
      <w:proofErr w:type="gramEnd"/>
      <w:r>
        <w:t xml:space="preserve"> n2,</w:t>
      </w:r>
    </w:p>
    <w:p w:rsidR="00753E82" w:rsidRDefault="00753E82" w:rsidP="00753E82">
      <w:pPr>
        <w:pStyle w:val="SQL4"/>
        <w:widowControl/>
      </w:pPr>
      <w:proofErr w:type="gramStart"/>
      <w:r>
        <w:t>region</w:t>
      </w:r>
      <w:proofErr w:type="gramEnd"/>
    </w:p>
    <w:p w:rsidR="00753E82" w:rsidRDefault="00753E82" w:rsidP="00753E82">
      <w:pPr>
        <w:pStyle w:val="SQL3"/>
        <w:widowControl/>
      </w:pPr>
      <w:proofErr w:type="gramStart"/>
      <w:r>
        <w:t>where</w:t>
      </w:r>
      <w:proofErr w:type="gramEnd"/>
    </w:p>
    <w:p w:rsidR="00753E82" w:rsidRDefault="00753E82" w:rsidP="00753E82">
      <w:pPr>
        <w:pStyle w:val="SQL4"/>
        <w:widowControl/>
      </w:pPr>
      <w:proofErr w:type="spellStart"/>
      <w:r>
        <w:t>p_partkey</w:t>
      </w:r>
      <w:proofErr w:type="spellEnd"/>
      <w:r>
        <w:t xml:space="preserve"> = </w:t>
      </w:r>
      <w:proofErr w:type="spellStart"/>
      <w:r>
        <w:t>l_partkey</w:t>
      </w:r>
      <w:proofErr w:type="spellEnd"/>
    </w:p>
    <w:p w:rsidR="00753E82" w:rsidRDefault="00753E82" w:rsidP="00753E82">
      <w:pPr>
        <w:pStyle w:val="SQL4"/>
        <w:widowControl/>
      </w:pPr>
      <w:proofErr w:type="gramStart"/>
      <w:r>
        <w:t>and</w:t>
      </w:r>
      <w:proofErr w:type="gramEnd"/>
      <w:r>
        <w:t xml:space="preserve"> </w:t>
      </w:r>
      <w:proofErr w:type="spellStart"/>
      <w:r>
        <w:t>s_suppkey</w:t>
      </w:r>
      <w:proofErr w:type="spellEnd"/>
      <w:r>
        <w:t xml:space="preserve"> = </w:t>
      </w:r>
      <w:proofErr w:type="spellStart"/>
      <w:r>
        <w:t>l_suppkey</w:t>
      </w:r>
      <w:proofErr w:type="spellEnd"/>
    </w:p>
    <w:p w:rsidR="00753E82" w:rsidRDefault="00753E82" w:rsidP="00753E82">
      <w:pPr>
        <w:pStyle w:val="SQL4"/>
        <w:widowControl/>
      </w:pPr>
      <w:proofErr w:type="gramStart"/>
      <w:r>
        <w:t>and</w:t>
      </w:r>
      <w:proofErr w:type="gramEnd"/>
      <w:r>
        <w:t xml:space="preserve"> </w:t>
      </w:r>
      <w:proofErr w:type="spellStart"/>
      <w:r>
        <w:t>l_orderkey</w:t>
      </w:r>
      <w:proofErr w:type="spellEnd"/>
      <w:r>
        <w:t xml:space="preserve"> = </w:t>
      </w:r>
      <w:proofErr w:type="spellStart"/>
      <w:r>
        <w:t>o_orderkey</w:t>
      </w:r>
      <w:proofErr w:type="spellEnd"/>
    </w:p>
    <w:p w:rsidR="00753E82" w:rsidRDefault="00753E82" w:rsidP="00753E82">
      <w:pPr>
        <w:pStyle w:val="SQL4"/>
        <w:widowControl/>
      </w:pPr>
      <w:proofErr w:type="gramStart"/>
      <w:r>
        <w:t>and</w:t>
      </w:r>
      <w:proofErr w:type="gramEnd"/>
      <w:r>
        <w:t xml:space="preserve"> </w:t>
      </w:r>
      <w:proofErr w:type="spellStart"/>
      <w:r>
        <w:t>o_custkey</w:t>
      </w:r>
      <w:proofErr w:type="spellEnd"/>
      <w:r>
        <w:t xml:space="preserve"> = </w:t>
      </w:r>
      <w:proofErr w:type="spellStart"/>
      <w:r>
        <w:t>c_custkey</w:t>
      </w:r>
      <w:proofErr w:type="spellEnd"/>
    </w:p>
    <w:p w:rsidR="00753E82" w:rsidRDefault="00753E82" w:rsidP="00753E82">
      <w:pPr>
        <w:pStyle w:val="SQL4"/>
        <w:widowControl/>
      </w:pPr>
      <w:proofErr w:type="gramStart"/>
      <w:r>
        <w:t>and</w:t>
      </w:r>
      <w:proofErr w:type="gramEnd"/>
      <w:r>
        <w:t xml:space="preserve"> </w:t>
      </w:r>
      <w:proofErr w:type="spellStart"/>
      <w:r>
        <w:t>c_nationkey</w:t>
      </w:r>
      <w:proofErr w:type="spellEnd"/>
      <w:r>
        <w:t xml:space="preserve"> = n1.n_nationkey</w:t>
      </w:r>
    </w:p>
    <w:p w:rsidR="00753E82" w:rsidRDefault="00753E82" w:rsidP="00753E82">
      <w:pPr>
        <w:pStyle w:val="SQL4"/>
        <w:widowControl/>
      </w:pPr>
      <w:proofErr w:type="gramStart"/>
      <w:r>
        <w:t>and</w:t>
      </w:r>
      <w:proofErr w:type="gramEnd"/>
      <w:r>
        <w:t xml:space="preserve"> n1.n_regionkey = </w:t>
      </w:r>
      <w:proofErr w:type="spellStart"/>
      <w:r>
        <w:t>r_regionkey</w:t>
      </w:r>
      <w:proofErr w:type="spellEnd"/>
    </w:p>
    <w:p w:rsidR="00753E82" w:rsidRDefault="00753E82" w:rsidP="00753E82">
      <w:pPr>
        <w:pStyle w:val="SQL4"/>
        <w:widowControl/>
      </w:pPr>
      <w:proofErr w:type="gramStart"/>
      <w:r>
        <w:t>and</w:t>
      </w:r>
      <w:proofErr w:type="gramEnd"/>
      <w:r>
        <w:t xml:space="preserve"> </w:t>
      </w:r>
      <w:proofErr w:type="spellStart"/>
      <w:r>
        <w:t>r_name</w:t>
      </w:r>
      <w:proofErr w:type="spellEnd"/>
      <w:r>
        <w:t xml:space="preserve"> = '[REGION]'</w:t>
      </w:r>
    </w:p>
    <w:p w:rsidR="00753E82" w:rsidRDefault="00753E82" w:rsidP="00753E82">
      <w:pPr>
        <w:pStyle w:val="SQL4"/>
        <w:widowControl/>
      </w:pPr>
      <w:proofErr w:type="gramStart"/>
      <w:r>
        <w:t>and</w:t>
      </w:r>
      <w:proofErr w:type="gramEnd"/>
      <w:r>
        <w:t xml:space="preserve"> </w:t>
      </w:r>
      <w:proofErr w:type="spellStart"/>
      <w:r>
        <w:t>s_nationkey</w:t>
      </w:r>
      <w:proofErr w:type="spellEnd"/>
      <w:r>
        <w:t xml:space="preserve"> = n2.n_nationkey</w:t>
      </w:r>
    </w:p>
    <w:p w:rsidR="00753E82" w:rsidRDefault="00753E82" w:rsidP="00753E82">
      <w:pPr>
        <w:pStyle w:val="SQL4"/>
        <w:widowControl/>
      </w:pPr>
      <w:proofErr w:type="gramStart"/>
      <w:r>
        <w:t>and</w:t>
      </w:r>
      <w:proofErr w:type="gramEnd"/>
      <w:r>
        <w:t xml:space="preserve"> </w:t>
      </w:r>
      <w:proofErr w:type="spellStart"/>
      <w:r>
        <w:t>o_orderdate</w:t>
      </w:r>
      <w:proofErr w:type="spellEnd"/>
      <w:r>
        <w:t xml:space="preserve"> between date '1995-01-01' and date '1996-12-31'</w:t>
      </w:r>
    </w:p>
    <w:p w:rsidR="00753E82" w:rsidRDefault="00753E82" w:rsidP="00753E82">
      <w:pPr>
        <w:pStyle w:val="SQL4"/>
        <w:widowControl/>
      </w:pPr>
      <w:proofErr w:type="gramStart"/>
      <w:r>
        <w:t>and</w:t>
      </w:r>
      <w:proofErr w:type="gramEnd"/>
      <w:r>
        <w:t xml:space="preserve"> </w:t>
      </w:r>
      <w:proofErr w:type="spellStart"/>
      <w:r>
        <w:t>p_type</w:t>
      </w:r>
      <w:proofErr w:type="spellEnd"/>
      <w:r>
        <w:t xml:space="preserve"> = '[TYPE]’</w:t>
      </w:r>
    </w:p>
    <w:p w:rsidR="00753E82" w:rsidRDefault="00753E82" w:rsidP="00753E82">
      <w:pPr>
        <w:pStyle w:val="SQL2"/>
        <w:widowControl/>
      </w:pPr>
      <w:r>
        <w:lastRenderedPageBreak/>
        <w:t xml:space="preserve">) </w:t>
      </w:r>
      <w:proofErr w:type="spellStart"/>
      <w:r>
        <w:t>all_nations</w:t>
      </w:r>
      <w:proofErr w:type="spellEnd"/>
    </w:p>
    <w:p w:rsidR="00753E82" w:rsidRDefault="00753E82" w:rsidP="00753E82">
      <w:pPr>
        <w:pStyle w:val="SQL1"/>
        <w:widowControl/>
      </w:pPr>
      <w:proofErr w:type="gramStart"/>
      <w:r>
        <w:t>group</w:t>
      </w:r>
      <w:proofErr w:type="gramEnd"/>
      <w:r>
        <w:t xml:space="preserve"> by</w:t>
      </w:r>
    </w:p>
    <w:p w:rsidR="00753E82" w:rsidRDefault="00753E82" w:rsidP="00753E82">
      <w:pPr>
        <w:pStyle w:val="SQL2"/>
        <w:widowControl/>
      </w:pPr>
      <w:proofErr w:type="spellStart"/>
      <w:r>
        <w:t>o_year</w:t>
      </w:r>
      <w:proofErr w:type="spellEnd"/>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proofErr w:type="spellStart"/>
      <w:r>
        <w:t>o_year</w:t>
      </w:r>
      <w:proofErr w:type="spellEnd"/>
      <w:r>
        <w:t>;</w:t>
      </w:r>
    </w:p>
    <w:p w:rsidR="00753E82" w:rsidRPr="00A3631F" w:rsidRDefault="00753E82" w:rsidP="00753E82">
      <w:pPr>
        <w:pStyle w:val="Clauses1"/>
      </w:pPr>
      <w:r w:rsidRPr="00A3631F">
        <w:t>Q12</w:t>
      </w:r>
    </w:p>
    <w:p w:rsidR="00753E82" w:rsidRDefault="00753E82" w:rsidP="00753E82">
      <w:pPr>
        <w:rPr>
          <w:b/>
          <w:bCs/>
        </w:rPr>
      </w:pPr>
      <w:r>
        <w:t>Variant</w:t>
      </w:r>
      <w:bookmarkStart w:id="2063" w:name="Xan30594"/>
      <w:bookmarkStart w:id="2064" w:name="Xan30596"/>
      <w:bookmarkEnd w:id="2063"/>
      <w:bookmarkEnd w:id="2064"/>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A</w:t>
      </w:r>
      <w:r>
        <w:rPr>
          <w:b/>
          <w:bCs/>
        </w:rPr>
        <w:t xml:space="preserve"> (approved 11-Feb-1998)</w:t>
      </w:r>
    </w:p>
    <w:p w:rsidR="00753E82" w:rsidRDefault="00753E82" w:rsidP="00753E82">
      <w:r>
        <w:t>This variant</w:t>
      </w:r>
      <w:bookmarkStart w:id="2065" w:name="Xan30600"/>
      <w:bookmarkStart w:id="2066" w:name="Xan30602"/>
      <w:bookmarkEnd w:id="2065"/>
      <w:bookmarkEnd w:id="2066"/>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replaces the CASE statement from the Functional Query Definition</w:t>
      </w:r>
      <w:bookmarkStart w:id="2067" w:name="Xan30604"/>
      <w:bookmarkStart w:id="2068" w:name="Xan30606"/>
      <w:bookmarkEnd w:id="2067"/>
      <w:bookmarkEnd w:id="2068"/>
      <w:r w:rsidR="000E1EE1">
        <w:fldChar w:fldCharType="begin"/>
      </w:r>
      <w:r>
        <w:instrText>xe "Functional Query Definition"</w:instrText>
      </w:r>
      <w:r w:rsidR="000E1EE1">
        <w:fldChar w:fldCharType="end"/>
      </w:r>
      <w:r w:rsidR="000E1EE1">
        <w:fldChar w:fldCharType="begin"/>
      </w:r>
      <w:r>
        <w:instrText>xe "Query:Functional Query Definition"</w:instrText>
      </w:r>
      <w:r w:rsidR="000E1EE1">
        <w:fldChar w:fldCharType="end"/>
      </w:r>
      <w:r>
        <w:t xml:space="preserve"> with equivalent </w:t>
      </w:r>
      <w:proofErr w:type="gramStart"/>
      <w:r>
        <w:t>DECODE(</w:t>
      </w:r>
      <w:proofErr w:type="gramEnd"/>
      <w:r>
        <w:t>) syn</w:t>
      </w:r>
      <w:r>
        <w:softHyphen/>
        <w:t>tax.</w:t>
      </w:r>
    </w:p>
    <w:p w:rsidR="00753E82" w:rsidRDefault="00753E82" w:rsidP="00753E82">
      <w:r>
        <w:t>The justification for this variant</w:t>
      </w:r>
      <w:bookmarkStart w:id="2069" w:name="Xan30610"/>
      <w:bookmarkStart w:id="2070" w:name="Xan30612"/>
      <w:bookmarkEnd w:id="2069"/>
      <w:bookmarkEnd w:id="2070"/>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was Clause </w:t>
      </w:r>
      <w:hyperlink r:id="rId80" w:anchor="_blank" w:history="1">
        <w:r w:rsidR="000E1EE1">
          <w:fldChar w:fldCharType="begin"/>
        </w:r>
        <w:r>
          <w:instrText xml:space="preserve"> REF _Ref135731103 \r \h </w:instrText>
        </w:r>
        <w:r w:rsidR="000E1EE1">
          <w:fldChar w:fldCharType="separate"/>
        </w:r>
        <w:r w:rsidR="0033187C">
          <w:t>2.2.4.3</w:t>
        </w:r>
        <w:r w:rsidR="000E1EE1">
          <w:fldChar w:fldCharType="end"/>
        </w:r>
      </w:hyperlink>
      <w:r>
        <w:t xml:space="preserve"> (</w:t>
      </w:r>
      <w:r w:rsidR="000E1EE1">
        <w:fldChar w:fldCharType="begin"/>
      </w:r>
      <w:r>
        <w:instrText xml:space="preserve"> REF _Ref135747330 \r \h </w:instrText>
      </w:r>
      <w:r w:rsidR="000E1EE1">
        <w:fldChar w:fldCharType="separate"/>
      </w:r>
      <w:r w:rsidR="00A27C47">
        <w:t>d)</w:t>
      </w:r>
      <w:r w:rsidR="000E1EE1">
        <w:fldChar w:fldCharType="end"/>
      </w:r>
      <w:r>
        <w:t>, which allows for vendor-specific syntax that, while not SQL-92</w:t>
      </w:r>
      <w:bookmarkStart w:id="2071" w:name="Xan30622"/>
      <w:bookmarkEnd w:id="2071"/>
      <w:r w:rsidR="000E1EE1">
        <w:fldChar w:fldCharType="begin"/>
      </w:r>
      <w:r>
        <w:instrText>xe "SQL"</w:instrText>
      </w:r>
      <w:r w:rsidR="000E1EE1">
        <w:fldChar w:fldCharType="end"/>
      </w:r>
      <w:r>
        <w:t>, provides a simple and direct mapping to approved SQL-92 syntax.</w:t>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r>
        <w:t>l_shipmode</w:t>
      </w:r>
      <w:proofErr w:type="spellEnd"/>
      <w:r>
        <w:t>,</w:t>
      </w:r>
    </w:p>
    <w:p w:rsidR="00753E82" w:rsidRDefault="00753E82" w:rsidP="00753E82">
      <w:pPr>
        <w:pStyle w:val="SQL2"/>
        <w:widowControl/>
      </w:pPr>
      <w:proofErr w:type="gramStart"/>
      <w:r>
        <w:t>sum(</w:t>
      </w:r>
      <w:proofErr w:type="gramEnd"/>
      <w:r>
        <w:t>decode(</w:t>
      </w:r>
      <w:proofErr w:type="spellStart"/>
      <w:r>
        <w:t>o_orderpriority</w:t>
      </w:r>
      <w:proofErr w:type="spellEnd"/>
      <w:r>
        <w:t>, '1-URGENT', 1, '2-HIGH', 1, 0)) as</w:t>
      </w:r>
    </w:p>
    <w:p w:rsidR="00753E82" w:rsidRDefault="00753E82" w:rsidP="00753E82">
      <w:pPr>
        <w:pStyle w:val="SQL3"/>
        <w:widowControl/>
      </w:pPr>
      <w:proofErr w:type="spellStart"/>
      <w:r>
        <w:t>high_line_count</w:t>
      </w:r>
      <w:proofErr w:type="spellEnd"/>
      <w:r>
        <w:t>,</w:t>
      </w:r>
    </w:p>
    <w:p w:rsidR="00753E82" w:rsidRDefault="00753E82" w:rsidP="00753E82">
      <w:pPr>
        <w:pStyle w:val="SQL2"/>
        <w:widowControl/>
      </w:pPr>
      <w:proofErr w:type="gramStart"/>
      <w:r>
        <w:t>sum(</w:t>
      </w:r>
      <w:proofErr w:type="gramEnd"/>
      <w:r>
        <w:t>decode(</w:t>
      </w:r>
      <w:proofErr w:type="spellStart"/>
      <w:r>
        <w:t>o_orderpriority</w:t>
      </w:r>
      <w:proofErr w:type="spellEnd"/>
      <w:r>
        <w:t>, '1-URGENT', 0, '2-HIGH', 0, 1)) as</w:t>
      </w:r>
    </w:p>
    <w:p w:rsidR="00753E82" w:rsidRDefault="00753E82" w:rsidP="00753E82">
      <w:pPr>
        <w:pStyle w:val="SQL3"/>
        <w:widowControl/>
      </w:pPr>
      <w:proofErr w:type="spellStart"/>
      <w:r>
        <w:t>low_line_count</w:t>
      </w:r>
      <w:proofErr w:type="spellEnd"/>
    </w:p>
    <w:p w:rsidR="00753E82" w:rsidRDefault="00753E82" w:rsidP="00753E82">
      <w:pPr>
        <w:pStyle w:val="SQL1"/>
        <w:widowControl/>
      </w:pPr>
      <w:proofErr w:type="gramStart"/>
      <w:r>
        <w:t>from</w:t>
      </w:r>
      <w:proofErr w:type="gramEnd"/>
    </w:p>
    <w:p w:rsidR="00753E82" w:rsidRDefault="00753E82" w:rsidP="00753E82">
      <w:pPr>
        <w:pStyle w:val="SQL2"/>
        <w:widowControl/>
      </w:pPr>
      <w:proofErr w:type="gramStart"/>
      <w:r>
        <w:t>orders</w:t>
      </w:r>
      <w:proofErr w:type="gramEnd"/>
      <w:r>
        <w:t>,</w:t>
      </w:r>
    </w:p>
    <w:p w:rsidR="00753E82" w:rsidRDefault="00753E82" w:rsidP="00753E82">
      <w:pPr>
        <w:pStyle w:val="SQL2"/>
        <w:widowControl/>
      </w:pPr>
      <w:proofErr w:type="spellStart"/>
      <w:proofErr w:type="gramStart"/>
      <w:r>
        <w:t>lineitem</w:t>
      </w:r>
      <w:proofErr w:type="spellEnd"/>
      <w:proofErr w:type="gramEnd"/>
    </w:p>
    <w:p w:rsidR="00753E82" w:rsidRDefault="00753E82" w:rsidP="00753E82">
      <w:pPr>
        <w:pStyle w:val="SQL1"/>
        <w:widowControl/>
      </w:pPr>
      <w:proofErr w:type="gramStart"/>
      <w:r>
        <w:t>where</w:t>
      </w:r>
      <w:proofErr w:type="gramEnd"/>
    </w:p>
    <w:p w:rsidR="00753E82" w:rsidRDefault="00753E82" w:rsidP="00753E82">
      <w:pPr>
        <w:pStyle w:val="SQL2"/>
        <w:widowControl/>
      </w:pPr>
      <w:proofErr w:type="spellStart"/>
      <w:r>
        <w:t>o_orderkey</w:t>
      </w:r>
      <w:proofErr w:type="spellEnd"/>
      <w:r>
        <w:t xml:space="preserve"> = </w:t>
      </w:r>
      <w:proofErr w:type="spellStart"/>
      <w:r>
        <w:t>l_orderkey</w:t>
      </w:r>
      <w:proofErr w:type="spellEnd"/>
    </w:p>
    <w:p w:rsidR="00753E82" w:rsidRDefault="00753E82" w:rsidP="00753E82">
      <w:pPr>
        <w:pStyle w:val="SQL2"/>
        <w:widowControl/>
      </w:pPr>
      <w:proofErr w:type="gramStart"/>
      <w:r>
        <w:t>and</w:t>
      </w:r>
      <w:proofErr w:type="gramEnd"/>
      <w:r>
        <w:t xml:space="preserve"> </w:t>
      </w:r>
      <w:proofErr w:type="spellStart"/>
      <w:r>
        <w:t>l_shipmode</w:t>
      </w:r>
      <w:proofErr w:type="spellEnd"/>
      <w:r>
        <w:t xml:space="preserve"> in ('[SHIPMODE1]', '[SHIPMODE2]')</w:t>
      </w:r>
    </w:p>
    <w:p w:rsidR="00753E82" w:rsidRDefault="00753E82" w:rsidP="00753E82">
      <w:pPr>
        <w:pStyle w:val="SQL2"/>
        <w:widowControl/>
      </w:pPr>
      <w:proofErr w:type="gramStart"/>
      <w:r>
        <w:t>and</w:t>
      </w:r>
      <w:proofErr w:type="gramEnd"/>
      <w:r>
        <w:t xml:space="preserve"> </w:t>
      </w:r>
      <w:proofErr w:type="spellStart"/>
      <w:r>
        <w:t>l_commitdate</w:t>
      </w:r>
      <w:proofErr w:type="spellEnd"/>
      <w:r>
        <w:t xml:space="preserve"> &lt; </w:t>
      </w:r>
      <w:proofErr w:type="spellStart"/>
      <w:r>
        <w:t>l_receiptdate</w:t>
      </w:r>
      <w:proofErr w:type="spellEnd"/>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&lt; </w:t>
      </w:r>
      <w:proofErr w:type="spellStart"/>
      <w:r>
        <w:t>l_commitdate</w:t>
      </w:r>
      <w:proofErr w:type="spellEnd"/>
    </w:p>
    <w:p w:rsidR="00753E82" w:rsidRDefault="00753E82" w:rsidP="00753E82">
      <w:pPr>
        <w:pStyle w:val="SQL2"/>
        <w:widowControl/>
      </w:pPr>
      <w:proofErr w:type="gramStart"/>
      <w:r>
        <w:t>and</w:t>
      </w:r>
      <w:proofErr w:type="gramEnd"/>
      <w:r>
        <w:t xml:space="preserve"> </w:t>
      </w:r>
      <w:proofErr w:type="spellStart"/>
      <w:r>
        <w:t>l_receiptdate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l_receiptdate</w:t>
      </w:r>
      <w:proofErr w:type="spellEnd"/>
      <w:r>
        <w:t xml:space="preserve"> &lt; date '[DATE]' + interval '1' year</w:t>
      </w:r>
    </w:p>
    <w:p w:rsidR="00753E82" w:rsidRDefault="00753E82" w:rsidP="00753E82">
      <w:pPr>
        <w:pStyle w:val="SQL1"/>
        <w:widowControl/>
      </w:pPr>
      <w:proofErr w:type="gramStart"/>
      <w:r>
        <w:t>group</w:t>
      </w:r>
      <w:proofErr w:type="gramEnd"/>
      <w:r>
        <w:t xml:space="preserve"> by</w:t>
      </w:r>
    </w:p>
    <w:p w:rsidR="00753E82" w:rsidRDefault="00753E82" w:rsidP="00753E82">
      <w:pPr>
        <w:pStyle w:val="SQL2"/>
        <w:widowControl/>
      </w:pPr>
      <w:proofErr w:type="spellStart"/>
      <w:r>
        <w:t>l_shipmode</w:t>
      </w:r>
      <w:proofErr w:type="spellEnd"/>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proofErr w:type="spellStart"/>
      <w:r>
        <w:t>l_shipmode</w:t>
      </w:r>
      <w:proofErr w:type="spellEnd"/>
      <w:r>
        <w:t>;</w:t>
      </w:r>
    </w:p>
    <w:p w:rsidR="00753E82" w:rsidRPr="00A3631F" w:rsidRDefault="00753E82" w:rsidP="00753E82">
      <w:pPr>
        <w:pStyle w:val="Clauses1"/>
      </w:pPr>
      <w:r w:rsidRPr="00A3631F">
        <w:t>Q13</w:t>
      </w:r>
    </w:p>
    <w:p w:rsidR="00753E82" w:rsidRDefault="00753E82" w:rsidP="00753E82">
      <w:pPr>
        <w:rPr>
          <w:b/>
          <w:bCs/>
        </w:rPr>
      </w:pPr>
      <w:r>
        <w:t>Variant</w:t>
      </w:r>
      <w:bookmarkStart w:id="2072" w:name="Xan30670"/>
      <w:bookmarkStart w:id="2073" w:name="Xan30672"/>
      <w:bookmarkEnd w:id="2072"/>
      <w:bookmarkEnd w:id="2073"/>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A </w:t>
      </w:r>
      <w:r>
        <w:rPr>
          <w:b/>
          <w:bCs/>
        </w:rPr>
        <w:t>(approved 5 March 1998)</w:t>
      </w:r>
    </w:p>
    <w:p w:rsidR="00753E82" w:rsidRDefault="00753E82" w:rsidP="00753E82"/>
    <w:p w:rsidR="00753E82" w:rsidRDefault="00753E82" w:rsidP="00753E82">
      <w:r>
        <w:t>This variant</w:t>
      </w:r>
      <w:bookmarkStart w:id="2074" w:name="Xan30678"/>
      <w:bookmarkStart w:id="2075" w:name="Xan30680"/>
      <w:bookmarkEnd w:id="2074"/>
      <w:bookmarkEnd w:id="2075"/>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was required by a vendor which did not support two aggregates in a nested table</w:t>
      </w:r>
      <w:bookmarkStart w:id="2076" w:name="Xan30682"/>
      <w:bookmarkEnd w:id="2076"/>
      <w:r w:rsidR="000E1EE1">
        <w:fldChar w:fldCharType="begin"/>
      </w:r>
      <w:r>
        <w:instrText>xe "Tables"</w:instrText>
      </w:r>
      <w:r w:rsidR="000E1EE1">
        <w:fldChar w:fldCharType="end"/>
      </w:r>
      <w:r>
        <w:t xml:space="preserve"> expression.</w:t>
      </w:r>
    </w:p>
    <w:p w:rsidR="00753E82" w:rsidRDefault="00753E82" w:rsidP="00753E82">
      <w:pPr>
        <w:pStyle w:val="SQLcodeHead"/>
        <w:widowControl/>
      </w:pPr>
      <w:proofErr w:type="gramStart"/>
      <w:r>
        <w:t>create</w:t>
      </w:r>
      <w:proofErr w:type="gramEnd"/>
      <w:r>
        <w:t xml:space="preserve"> view</w:t>
      </w:r>
      <w:bookmarkStart w:id="2077" w:name="Xan30686"/>
      <w:bookmarkEnd w:id="2077"/>
      <w:r w:rsidR="000E1EE1">
        <w:fldChar w:fldCharType="begin"/>
      </w:r>
      <w:r>
        <w:instrText>xe "Views"</w:instrText>
      </w:r>
      <w:r w:rsidR="000E1EE1">
        <w:fldChar w:fldCharType="end"/>
      </w:r>
      <w:r>
        <w:t xml:space="preserve"> </w:t>
      </w:r>
      <w:proofErr w:type="spellStart"/>
      <w:r>
        <w:t>orders_per_cust</w:t>
      </w:r>
      <w:proofErr w:type="spellEnd"/>
      <w:r>
        <w:t>[STREAM_ID] (</w:t>
      </w:r>
      <w:proofErr w:type="spellStart"/>
      <w:r>
        <w:t>custkey</w:t>
      </w:r>
      <w:proofErr w:type="spellEnd"/>
      <w:r>
        <w:t xml:space="preserve">, </w:t>
      </w:r>
      <w:proofErr w:type="spellStart"/>
      <w:r>
        <w:t>ordercount</w:t>
      </w:r>
      <w:proofErr w:type="spellEnd"/>
      <w:r>
        <w:t>) as</w:t>
      </w:r>
    </w:p>
    <w:p w:rsidR="00753E82" w:rsidRDefault="00753E82" w:rsidP="00753E82">
      <w:pPr>
        <w:pStyle w:val="SQL2"/>
        <w:widowControl/>
      </w:pPr>
      <w:proofErr w:type="gramStart"/>
      <w:r>
        <w:t>select</w:t>
      </w:r>
      <w:proofErr w:type="gramEnd"/>
    </w:p>
    <w:p w:rsidR="00753E82" w:rsidRDefault="00753E82" w:rsidP="00753E82">
      <w:pPr>
        <w:pStyle w:val="SQL3"/>
        <w:widowControl/>
      </w:pPr>
      <w:proofErr w:type="spellStart"/>
      <w:r>
        <w:t>c_custkey</w:t>
      </w:r>
      <w:proofErr w:type="spellEnd"/>
      <w:r>
        <w:t>,</w:t>
      </w:r>
    </w:p>
    <w:p w:rsidR="00753E82" w:rsidRDefault="00753E82" w:rsidP="00753E82">
      <w:pPr>
        <w:pStyle w:val="SQL3"/>
        <w:widowControl/>
      </w:pPr>
      <w:proofErr w:type="gramStart"/>
      <w:r>
        <w:t>count(</w:t>
      </w:r>
      <w:proofErr w:type="spellStart"/>
      <w:proofErr w:type="gramEnd"/>
      <w:r>
        <w:t>o_orderkey</w:t>
      </w:r>
      <w:proofErr w:type="spellEnd"/>
      <w:r>
        <w:t>)</w:t>
      </w:r>
    </w:p>
    <w:p w:rsidR="00753E82" w:rsidRDefault="00753E82" w:rsidP="00753E82">
      <w:pPr>
        <w:pStyle w:val="SQL2"/>
        <w:widowControl/>
      </w:pPr>
      <w:proofErr w:type="gramStart"/>
      <w:r>
        <w:t>from</w:t>
      </w:r>
      <w:proofErr w:type="gramEnd"/>
    </w:p>
    <w:p w:rsidR="00753E82" w:rsidRDefault="00753E82" w:rsidP="00753E82">
      <w:pPr>
        <w:pStyle w:val="SQL3"/>
        <w:widowControl/>
      </w:pPr>
      <w:proofErr w:type="gramStart"/>
      <w:r>
        <w:t>customer</w:t>
      </w:r>
      <w:proofErr w:type="gramEnd"/>
      <w:r>
        <w:t xml:space="preserve"> left outer join</w:t>
      </w:r>
      <w:bookmarkStart w:id="2078" w:name="Xan30698"/>
      <w:bookmarkEnd w:id="2078"/>
      <w:r w:rsidR="000E1EE1">
        <w:fldChar w:fldCharType="begin"/>
      </w:r>
      <w:r>
        <w:instrText>xe "Outer join"</w:instrText>
      </w:r>
      <w:r w:rsidR="000E1EE1">
        <w:fldChar w:fldCharType="end"/>
      </w:r>
      <w:r>
        <w:t xml:space="preserve"> orders on</w:t>
      </w:r>
    </w:p>
    <w:p w:rsidR="00753E82" w:rsidRDefault="00753E82" w:rsidP="00753E82">
      <w:pPr>
        <w:pStyle w:val="SQL4"/>
        <w:widowControl/>
      </w:pPr>
      <w:proofErr w:type="spellStart"/>
      <w:r>
        <w:t>c_custkey</w:t>
      </w:r>
      <w:proofErr w:type="spellEnd"/>
      <w:r>
        <w:t xml:space="preserve"> = </w:t>
      </w:r>
      <w:proofErr w:type="spellStart"/>
      <w:r>
        <w:t>o_custkey</w:t>
      </w:r>
      <w:proofErr w:type="spellEnd"/>
    </w:p>
    <w:p w:rsidR="00753E82" w:rsidRDefault="00753E82" w:rsidP="00753E82">
      <w:pPr>
        <w:pStyle w:val="SQL3"/>
        <w:widowControl/>
      </w:pPr>
      <w:proofErr w:type="gramStart"/>
      <w:r>
        <w:t>and</w:t>
      </w:r>
      <w:proofErr w:type="gramEnd"/>
      <w:r>
        <w:t xml:space="preserve"> </w:t>
      </w:r>
      <w:proofErr w:type="spellStart"/>
      <w:r>
        <w:t>o_comment</w:t>
      </w:r>
      <w:proofErr w:type="spellEnd"/>
      <w:r>
        <w:t xml:space="preserve"> not like '%[WORD1]%[WORD2]%'</w:t>
      </w:r>
    </w:p>
    <w:p w:rsidR="00753E82" w:rsidRDefault="00753E82" w:rsidP="00753E82">
      <w:pPr>
        <w:pStyle w:val="SQL2"/>
        <w:widowControl/>
      </w:pPr>
      <w:proofErr w:type="gramStart"/>
      <w:r>
        <w:t>group</w:t>
      </w:r>
      <w:proofErr w:type="gramEnd"/>
      <w:r>
        <w:t xml:space="preserve"> by</w:t>
      </w:r>
    </w:p>
    <w:p w:rsidR="00753E82" w:rsidRDefault="00753E82" w:rsidP="00753E82">
      <w:pPr>
        <w:pStyle w:val="SQL3"/>
        <w:widowControl/>
      </w:pPr>
      <w:proofErr w:type="spellStart"/>
      <w:r>
        <w:t>c_custkey</w:t>
      </w:r>
      <w:proofErr w:type="spellEnd"/>
      <w:r>
        <w:t>;</w:t>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spellStart"/>
      <w:proofErr w:type="gramStart"/>
      <w:r>
        <w:lastRenderedPageBreak/>
        <w:t>ordercount</w:t>
      </w:r>
      <w:proofErr w:type="spellEnd"/>
      <w:proofErr w:type="gramEnd"/>
      <w:r>
        <w:t>,</w:t>
      </w:r>
    </w:p>
    <w:p w:rsidR="00753E82" w:rsidRDefault="00753E82" w:rsidP="00753E82">
      <w:pPr>
        <w:pStyle w:val="SQL2"/>
        <w:widowControl/>
      </w:pPr>
      <w:proofErr w:type="gramStart"/>
      <w:r>
        <w:t>count(</w:t>
      </w:r>
      <w:proofErr w:type="gramEnd"/>
      <w:r>
        <w:t xml:space="preserve">*) as </w:t>
      </w:r>
      <w:proofErr w:type="spellStart"/>
      <w:r>
        <w:t>custdist</w:t>
      </w:r>
      <w:proofErr w:type="spellEnd"/>
    </w:p>
    <w:p w:rsidR="00753E82" w:rsidRDefault="00753E82" w:rsidP="00753E82">
      <w:pPr>
        <w:pStyle w:val="SQL1"/>
        <w:widowControl/>
      </w:pPr>
      <w:proofErr w:type="gramStart"/>
      <w:r>
        <w:t>from</w:t>
      </w:r>
      <w:proofErr w:type="gramEnd"/>
    </w:p>
    <w:p w:rsidR="00753E82" w:rsidRDefault="00753E82" w:rsidP="00753E82">
      <w:pPr>
        <w:pStyle w:val="SQL2"/>
        <w:widowControl/>
      </w:pPr>
      <w:proofErr w:type="spellStart"/>
      <w:r>
        <w:t>orders_per_</w:t>
      </w:r>
      <w:proofErr w:type="gramStart"/>
      <w:r>
        <w:t>cust</w:t>
      </w:r>
      <w:proofErr w:type="spellEnd"/>
      <w:r>
        <w:t>[</w:t>
      </w:r>
      <w:proofErr w:type="gramEnd"/>
      <w:r>
        <w:t>STREAM_ID]</w:t>
      </w:r>
    </w:p>
    <w:p w:rsidR="00753E82" w:rsidRDefault="00753E82" w:rsidP="00753E82">
      <w:pPr>
        <w:pStyle w:val="SQL1"/>
        <w:widowControl/>
      </w:pPr>
      <w:proofErr w:type="gramStart"/>
      <w:r>
        <w:t>group</w:t>
      </w:r>
      <w:proofErr w:type="gramEnd"/>
      <w:r>
        <w:t xml:space="preserve"> by</w:t>
      </w:r>
    </w:p>
    <w:p w:rsidR="00753E82" w:rsidRDefault="00753E82" w:rsidP="00753E82">
      <w:pPr>
        <w:pStyle w:val="SQL2"/>
        <w:widowControl/>
      </w:pPr>
      <w:proofErr w:type="spellStart"/>
      <w:proofErr w:type="gramStart"/>
      <w:r>
        <w:t>ordercount</w:t>
      </w:r>
      <w:proofErr w:type="spellEnd"/>
      <w:proofErr w:type="gramEnd"/>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proofErr w:type="spellStart"/>
      <w:proofErr w:type="gramStart"/>
      <w:r>
        <w:t>custdist</w:t>
      </w:r>
      <w:proofErr w:type="spellEnd"/>
      <w:proofErr w:type="gramEnd"/>
      <w:r>
        <w:t xml:space="preserve"> </w:t>
      </w:r>
      <w:proofErr w:type="spellStart"/>
      <w:r>
        <w:t>desc</w:t>
      </w:r>
      <w:proofErr w:type="spellEnd"/>
      <w:r>
        <w:t>,</w:t>
      </w:r>
    </w:p>
    <w:p w:rsidR="00753E82" w:rsidRDefault="00753E82" w:rsidP="00753E82">
      <w:pPr>
        <w:pStyle w:val="SQL2"/>
        <w:widowControl/>
      </w:pPr>
      <w:proofErr w:type="spellStart"/>
      <w:proofErr w:type="gramStart"/>
      <w:r>
        <w:t>ordercount</w:t>
      </w:r>
      <w:proofErr w:type="spellEnd"/>
      <w:proofErr w:type="gramEnd"/>
      <w:r>
        <w:t xml:space="preserve"> </w:t>
      </w:r>
      <w:proofErr w:type="spellStart"/>
      <w:r>
        <w:t>desc</w:t>
      </w:r>
      <w:proofErr w:type="spellEnd"/>
      <w:r>
        <w:t>;</w:t>
      </w:r>
    </w:p>
    <w:p w:rsidR="00753E82" w:rsidRDefault="00753E82" w:rsidP="00753E82">
      <w:pPr>
        <w:pStyle w:val="SQLcodeHead"/>
        <w:widowControl/>
      </w:pPr>
      <w:proofErr w:type="gramStart"/>
      <w:r>
        <w:t>drop</w:t>
      </w:r>
      <w:proofErr w:type="gramEnd"/>
      <w:r>
        <w:t xml:space="preserve"> view</w:t>
      </w:r>
      <w:bookmarkStart w:id="2079" w:name="Xan30730"/>
      <w:bookmarkEnd w:id="2079"/>
      <w:r w:rsidR="000E1EE1">
        <w:fldChar w:fldCharType="begin"/>
      </w:r>
      <w:r>
        <w:instrText>xe "Views"</w:instrText>
      </w:r>
      <w:r w:rsidR="000E1EE1">
        <w:fldChar w:fldCharType="end"/>
      </w:r>
      <w:r>
        <w:t xml:space="preserve"> </w:t>
      </w:r>
      <w:proofErr w:type="spellStart"/>
      <w:r>
        <w:t>orders_per_cust</w:t>
      </w:r>
      <w:proofErr w:type="spellEnd"/>
      <w:r>
        <w:t>[STREAM_ID];</w:t>
      </w:r>
    </w:p>
    <w:p w:rsidR="00753E82" w:rsidRPr="00A3631F" w:rsidRDefault="00753E82" w:rsidP="00753E82">
      <w:pPr>
        <w:pStyle w:val="Clauses1"/>
      </w:pPr>
      <w:r w:rsidRPr="00A3631F">
        <w:t>Q14</w:t>
      </w:r>
    </w:p>
    <w:p w:rsidR="00753E82" w:rsidRDefault="00753E82" w:rsidP="00753E82">
      <w:pPr>
        <w:rPr>
          <w:b/>
          <w:bCs/>
        </w:rPr>
      </w:pPr>
      <w:r>
        <w:t>Variant</w:t>
      </w:r>
      <w:bookmarkStart w:id="2080" w:name="Xan30738"/>
      <w:bookmarkStart w:id="2081" w:name="Xan30740"/>
      <w:bookmarkEnd w:id="2080"/>
      <w:bookmarkEnd w:id="2081"/>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A </w:t>
      </w:r>
      <w:r>
        <w:rPr>
          <w:b/>
          <w:bCs/>
        </w:rPr>
        <w:t>(approved 5 March 1998)</w:t>
      </w:r>
    </w:p>
    <w:p w:rsidR="00753E82" w:rsidRDefault="00753E82" w:rsidP="00753E82"/>
    <w:p w:rsidR="00753E82" w:rsidRDefault="00753E82" w:rsidP="00753E82">
      <w:r>
        <w:t>This variant</w:t>
      </w:r>
      <w:bookmarkStart w:id="2082" w:name="Xan30746"/>
      <w:bookmarkStart w:id="2083" w:name="Xan30748"/>
      <w:bookmarkEnd w:id="2082"/>
      <w:bookmarkEnd w:id="2083"/>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replaces the CASE statement with the equivalent </w:t>
      </w:r>
      <w:proofErr w:type="gramStart"/>
      <w:r>
        <w:t>DECODE(</w:t>
      </w:r>
      <w:proofErr w:type="gramEnd"/>
      <w:r>
        <w:t>)  syntax.</w:t>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100.00 * </w:t>
      </w:r>
      <w:proofErr w:type="gramStart"/>
      <w:r>
        <w:t>sum(</w:t>
      </w:r>
      <w:proofErr w:type="gramEnd"/>
      <w:r>
        <w:t>decode(substring(</w:t>
      </w:r>
      <w:proofErr w:type="spellStart"/>
      <w:r>
        <w:t>p_type</w:t>
      </w:r>
      <w:proofErr w:type="spellEnd"/>
      <w:r>
        <w:t xml:space="preserve"> from 1 for 5), 'PROMO',</w:t>
      </w:r>
    </w:p>
    <w:p w:rsidR="00753E82" w:rsidRDefault="00753E82" w:rsidP="00753E82">
      <w:pPr>
        <w:pStyle w:val="SQL3"/>
        <w:widowControl/>
      </w:pPr>
      <w:proofErr w:type="spellStart"/>
      <w:r>
        <w:t>l_extendedprice</w:t>
      </w:r>
      <w:proofErr w:type="spellEnd"/>
      <w:r>
        <w:t xml:space="preserve"> * (1-l_discount), 0)) /</w:t>
      </w:r>
    </w:p>
    <w:p w:rsidR="00753E82" w:rsidRDefault="00753E82" w:rsidP="00753E82">
      <w:pPr>
        <w:pStyle w:val="SQL4"/>
        <w:widowControl/>
      </w:pPr>
      <w:proofErr w:type="gramStart"/>
      <w:r>
        <w:t>sum(</w:t>
      </w:r>
      <w:proofErr w:type="spellStart"/>
      <w:proofErr w:type="gramEnd"/>
      <w:r>
        <w:t>l_extendedprice</w:t>
      </w:r>
      <w:proofErr w:type="spellEnd"/>
      <w:r>
        <w:t xml:space="preserve"> * (1-l_discount)) as </w:t>
      </w:r>
      <w:proofErr w:type="spellStart"/>
      <w:r>
        <w:t>promo_revenue</w:t>
      </w:r>
      <w:proofErr w:type="spellEnd"/>
    </w:p>
    <w:p w:rsidR="00753E82" w:rsidRDefault="00753E82" w:rsidP="00753E82">
      <w:pPr>
        <w:pStyle w:val="SQL1"/>
        <w:widowControl/>
      </w:pPr>
      <w:proofErr w:type="gramStart"/>
      <w:r>
        <w:t>from</w:t>
      </w:r>
      <w:proofErr w:type="gramEnd"/>
    </w:p>
    <w:p w:rsidR="00753E82" w:rsidRDefault="00753E82" w:rsidP="00753E82">
      <w:pPr>
        <w:pStyle w:val="SQL2"/>
        <w:widowControl/>
      </w:pPr>
      <w:proofErr w:type="spellStart"/>
      <w:proofErr w:type="gramStart"/>
      <w:r>
        <w:t>lineitem</w:t>
      </w:r>
      <w:proofErr w:type="spellEnd"/>
      <w:proofErr w:type="gramEnd"/>
      <w:r>
        <w:t>,</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p>
    <w:p w:rsidR="00753E82" w:rsidRDefault="00753E82" w:rsidP="00753E82">
      <w:pPr>
        <w:pStyle w:val="SQL2"/>
        <w:widowControl/>
      </w:pPr>
      <w:proofErr w:type="spellStart"/>
      <w:r>
        <w:t>l_partkey</w:t>
      </w:r>
      <w:proofErr w:type="spellEnd"/>
      <w:r>
        <w:t xml:space="preserve"> = </w:t>
      </w:r>
      <w:proofErr w:type="spellStart"/>
      <w:r>
        <w:t>p_partkey</w:t>
      </w:r>
      <w:proofErr w:type="spellEnd"/>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&gt;= date '[DATE]'</w:t>
      </w:r>
    </w:p>
    <w:p w:rsidR="00753E82" w:rsidRDefault="00753E82" w:rsidP="00753E82">
      <w:pPr>
        <w:pStyle w:val="SQL2"/>
        <w:widowControl/>
      </w:pPr>
      <w:proofErr w:type="gramStart"/>
      <w:r>
        <w:t>and</w:t>
      </w:r>
      <w:proofErr w:type="gramEnd"/>
      <w:r>
        <w:t xml:space="preserve"> </w:t>
      </w:r>
      <w:proofErr w:type="spellStart"/>
      <w:r>
        <w:t>l_shipdate</w:t>
      </w:r>
      <w:proofErr w:type="spellEnd"/>
      <w:r>
        <w:t xml:space="preserve"> &lt; date '[DATE]' + interval '1' month;</w:t>
      </w:r>
    </w:p>
    <w:p w:rsidR="00753E82" w:rsidRPr="00A3631F" w:rsidRDefault="00753E82" w:rsidP="00753E82">
      <w:pPr>
        <w:pStyle w:val="Clauses1"/>
      </w:pPr>
      <w:r w:rsidRPr="00A3631F">
        <w:t>Q15</w:t>
      </w:r>
    </w:p>
    <w:p w:rsidR="00753E82" w:rsidRDefault="00753E82" w:rsidP="00753E82">
      <w:pPr>
        <w:rPr>
          <w:b/>
          <w:bCs/>
        </w:rPr>
      </w:pPr>
      <w:r>
        <w:t>Variant</w:t>
      </w:r>
      <w:bookmarkStart w:id="2084" w:name="Xan30778"/>
      <w:bookmarkStart w:id="2085" w:name="Xan30780"/>
      <w:bookmarkEnd w:id="2084"/>
      <w:bookmarkEnd w:id="2085"/>
      <w:r w:rsidR="000E1EE1">
        <w:fldChar w:fldCharType="begin"/>
      </w:r>
      <w:r>
        <w:instrText>xe "Variants"</w:instrText>
      </w:r>
      <w:r w:rsidR="000E1EE1">
        <w:fldChar w:fldCharType="end"/>
      </w:r>
      <w:r w:rsidR="000E1EE1">
        <w:fldChar w:fldCharType="begin"/>
      </w:r>
      <w:r>
        <w:instrText>xe "Query:Variants"</w:instrText>
      </w:r>
      <w:r w:rsidR="000E1EE1">
        <w:fldChar w:fldCharType="end"/>
      </w:r>
      <w:r>
        <w:t xml:space="preserve"> A</w:t>
      </w:r>
      <w:r>
        <w:rPr>
          <w:b/>
          <w:bCs/>
        </w:rPr>
        <w:t xml:space="preserve"> (approved 11-Feb-1998)</w:t>
      </w:r>
    </w:p>
    <w:p w:rsidR="00753E82" w:rsidRDefault="00753E82" w:rsidP="00753E82">
      <w:r>
        <w:t>This variant</w:t>
      </w:r>
      <w:bookmarkStart w:id="2086" w:name="Xan30784"/>
      <w:bookmarkStart w:id="2087" w:name="Xan30786"/>
      <w:bookmarkEnd w:id="2086"/>
      <w:bookmarkEnd w:id="2087"/>
      <w:r w:rsidR="000E1EE1">
        <w:fldChar w:fldCharType="begin"/>
      </w:r>
      <w:r>
        <w:instrText>xe "Query:Variants"</w:instrText>
      </w:r>
      <w:r w:rsidR="000E1EE1">
        <w:fldChar w:fldCharType="end"/>
      </w:r>
      <w:r w:rsidR="000E1EE1">
        <w:fldChar w:fldCharType="begin"/>
      </w:r>
      <w:r>
        <w:instrText>xe "Variants"</w:instrText>
      </w:r>
      <w:r w:rsidR="000E1EE1">
        <w:fldChar w:fldCharType="end"/>
      </w:r>
      <w:r>
        <w:t xml:space="preserve"> was approved because it contains new SQL</w:t>
      </w:r>
      <w:bookmarkStart w:id="2088" w:name="Xan30788"/>
      <w:bookmarkEnd w:id="2088"/>
      <w:r w:rsidR="000E1EE1">
        <w:fldChar w:fldCharType="begin"/>
      </w:r>
      <w:r>
        <w:instrText>xe "SQL"</w:instrText>
      </w:r>
      <w:r w:rsidR="000E1EE1">
        <w:fldChar w:fldCharType="end"/>
      </w:r>
      <w:r>
        <w:t xml:space="preserve"> syntax that is relevant to the benchmark. The SQL3 stan</w:t>
      </w:r>
      <w:r>
        <w:softHyphen/>
        <w:t>dard, which was moved to an Approved Committee Draft in May 1996, contains the definition of common table</w:t>
      </w:r>
      <w:bookmarkStart w:id="2089" w:name="Xan30790"/>
      <w:bookmarkEnd w:id="2089"/>
      <w:r w:rsidR="000E1EE1">
        <w:fldChar w:fldCharType="begin"/>
      </w:r>
      <w:r>
        <w:instrText>xe "Tables"</w:instrText>
      </w:r>
      <w:r w:rsidR="000E1EE1">
        <w:fldChar w:fldCharType="end"/>
      </w:r>
      <w:r>
        <w:t xml:space="preserve"> expressions. TPC-H already makes extensive use of nested table expressions. Common table expressions can be thought of as shared table expressions or "inline views" that last only for the duration of the query. </w:t>
      </w:r>
    </w:p>
    <w:p w:rsidR="00753E82" w:rsidRDefault="00753E82" w:rsidP="00753E82">
      <w:pPr>
        <w:pStyle w:val="SQLcodeHead"/>
        <w:widowControl/>
      </w:pPr>
      <w:proofErr w:type="gramStart"/>
      <w:r>
        <w:t>with</w:t>
      </w:r>
      <w:proofErr w:type="gramEnd"/>
      <w:r>
        <w:t xml:space="preserve"> revenue (</w:t>
      </w:r>
      <w:proofErr w:type="spellStart"/>
      <w:r>
        <w:t>supplier_no</w:t>
      </w:r>
      <w:proofErr w:type="spellEnd"/>
      <w:r>
        <w:t xml:space="preserve">, </w:t>
      </w:r>
      <w:proofErr w:type="spellStart"/>
      <w:r>
        <w:t>total_revenue</w:t>
      </w:r>
      <w:proofErr w:type="spellEnd"/>
      <w:r>
        <w:t>) as (</w:t>
      </w:r>
    </w:p>
    <w:p w:rsidR="00753E82" w:rsidRDefault="00753E82" w:rsidP="00753E82">
      <w:pPr>
        <w:pStyle w:val="SQL2"/>
        <w:widowControl/>
      </w:pPr>
      <w:proofErr w:type="gramStart"/>
      <w:r>
        <w:t>select</w:t>
      </w:r>
      <w:proofErr w:type="gramEnd"/>
    </w:p>
    <w:p w:rsidR="00753E82" w:rsidRDefault="00753E82" w:rsidP="00753E82">
      <w:pPr>
        <w:pStyle w:val="SQL3"/>
        <w:widowControl/>
      </w:pPr>
      <w:proofErr w:type="spellStart"/>
      <w:r>
        <w:t>l_suppkey</w:t>
      </w:r>
      <w:proofErr w:type="spellEnd"/>
      <w:r>
        <w:t>,</w:t>
      </w:r>
    </w:p>
    <w:p w:rsidR="00753E82" w:rsidRDefault="00753E82" w:rsidP="00753E82">
      <w:pPr>
        <w:pStyle w:val="SQL3"/>
        <w:widowControl/>
      </w:pPr>
      <w:proofErr w:type="gramStart"/>
      <w:r>
        <w:t>sum(</w:t>
      </w:r>
      <w:proofErr w:type="spellStart"/>
      <w:proofErr w:type="gramEnd"/>
      <w:r>
        <w:t>l_extendedprice</w:t>
      </w:r>
      <w:proofErr w:type="spellEnd"/>
      <w:r>
        <w:t xml:space="preserve"> * (1-l_discount))</w:t>
      </w:r>
    </w:p>
    <w:p w:rsidR="00753E82" w:rsidRDefault="00753E82" w:rsidP="00753E82">
      <w:pPr>
        <w:pStyle w:val="SQL2"/>
        <w:widowControl/>
      </w:pPr>
      <w:proofErr w:type="gramStart"/>
      <w:r>
        <w:t>from</w:t>
      </w:r>
      <w:proofErr w:type="gramEnd"/>
    </w:p>
    <w:p w:rsidR="00753E82" w:rsidRDefault="00753E82" w:rsidP="00753E82">
      <w:pPr>
        <w:pStyle w:val="SQL3"/>
        <w:widowControl/>
      </w:pPr>
      <w:proofErr w:type="spellStart"/>
      <w:proofErr w:type="gramStart"/>
      <w:r>
        <w:t>lineitem</w:t>
      </w:r>
      <w:proofErr w:type="spellEnd"/>
      <w:proofErr w:type="gramEnd"/>
    </w:p>
    <w:p w:rsidR="00753E82" w:rsidRDefault="00753E82" w:rsidP="00753E82">
      <w:pPr>
        <w:pStyle w:val="SQL2"/>
        <w:widowControl/>
      </w:pPr>
      <w:proofErr w:type="gramStart"/>
      <w:r>
        <w:t>where</w:t>
      </w:r>
      <w:proofErr w:type="gramEnd"/>
    </w:p>
    <w:p w:rsidR="00753E82" w:rsidRDefault="00753E82" w:rsidP="00753E82">
      <w:pPr>
        <w:pStyle w:val="SQL3"/>
        <w:widowControl/>
      </w:pPr>
      <w:proofErr w:type="spellStart"/>
      <w:r>
        <w:t>l_shipdate</w:t>
      </w:r>
      <w:proofErr w:type="spellEnd"/>
      <w:r>
        <w:t xml:space="preserve"> &gt;= date '[DATE]'</w:t>
      </w:r>
    </w:p>
    <w:p w:rsidR="00753E82" w:rsidRDefault="00753E82" w:rsidP="00753E82">
      <w:pPr>
        <w:pStyle w:val="SQL3"/>
        <w:widowControl/>
      </w:pPr>
      <w:proofErr w:type="gramStart"/>
      <w:r>
        <w:t>and</w:t>
      </w:r>
      <w:proofErr w:type="gramEnd"/>
      <w:r>
        <w:t xml:space="preserve"> </w:t>
      </w:r>
      <w:proofErr w:type="spellStart"/>
      <w:r>
        <w:t>l_shipdate</w:t>
      </w:r>
      <w:proofErr w:type="spellEnd"/>
      <w:r>
        <w:t xml:space="preserve"> &lt; date '[DATE]' + interval '3' month</w:t>
      </w:r>
    </w:p>
    <w:p w:rsidR="00753E82" w:rsidRDefault="00753E82" w:rsidP="00753E82">
      <w:pPr>
        <w:pStyle w:val="SQL2"/>
        <w:widowControl/>
      </w:pPr>
      <w:proofErr w:type="gramStart"/>
      <w:r>
        <w:t>group</w:t>
      </w:r>
      <w:proofErr w:type="gramEnd"/>
      <w:r>
        <w:t xml:space="preserve"> by</w:t>
      </w:r>
    </w:p>
    <w:p w:rsidR="00753E82" w:rsidRDefault="00753E82" w:rsidP="00753E82">
      <w:pPr>
        <w:pStyle w:val="SQL3"/>
        <w:widowControl/>
      </w:pPr>
      <w:proofErr w:type="spellStart"/>
      <w:r>
        <w:t>l_suppkey</w:t>
      </w:r>
      <w:proofErr w:type="spellEnd"/>
    </w:p>
    <w:p w:rsidR="00753E82" w:rsidRDefault="00753E82" w:rsidP="00753E82">
      <w:pPr>
        <w:pStyle w:val="SQL1"/>
        <w:widowControl/>
      </w:pPr>
      <w:r>
        <w:lastRenderedPageBreak/>
        <w:t>)</w:t>
      </w:r>
    </w:p>
    <w:p w:rsidR="00753E82" w:rsidRDefault="00753E82" w:rsidP="00753E82">
      <w:pPr>
        <w:pStyle w:val="SQL1"/>
        <w:widowControl/>
      </w:pPr>
      <w:proofErr w:type="gramStart"/>
      <w:r>
        <w:t>select</w:t>
      </w:r>
      <w:proofErr w:type="gramEnd"/>
    </w:p>
    <w:p w:rsidR="00753E82" w:rsidRDefault="00753E82" w:rsidP="00753E82">
      <w:pPr>
        <w:pStyle w:val="SQL2"/>
        <w:widowControl/>
      </w:pPr>
      <w:proofErr w:type="spellStart"/>
      <w:r>
        <w:t>s_suppkey</w:t>
      </w:r>
      <w:proofErr w:type="spellEnd"/>
      <w:r>
        <w:t>,</w:t>
      </w:r>
    </w:p>
    <w:p w:rsidR="00753E82" w:rsidRDefault="00753E82" w:rsidP="00753E82">
      <w:pPr>
        <w:pStyle w:val="SQL2"/>
        <w:widowControl/>
      </w:pPr>
      <w:proofErr w:type="spellStart"/>
      <w:r>
        <w:t>s_name</w:t>
      </w:r>
      <w:proofErr w:type="spellEnd"/>
      <w:r>
        <w:t>,</w:t>
      </w:r>
    </w:p>
    <w:p w:rsidR="00753E82" w:rsidRDefault="00753E82" w:rsidP="00753E82">
      <w:pPr>
        <w:pStyle w:val="SQL2"/>
        <w:widowControl/>
      </w:pPr>
      <w:proofErr w:type="spellStart"/>
      <w:r>
        <w:t>s_address</w:t>
      </w:r>
      <w:proofErr w:type="spellEnd"/>
      <w:r>
        <w:t>,</w:t>
      </w:r>
    </w:p>
    <w:p w:rsidR="00753E82" w:rsidRDefault="00753E82" w:rsidP="00753E82">
      <w:pPr>
        <w:pStyle w:val="SQL2"/>
        <w:widowControl/>
      </w:pPr>
      <w:proofErr w:type="spellStart"/>
      <w:r>
        <w:t>s_phone</w:t>
      </w:r>
      <w:proofErr w:type="spellEnd"/>
      <w:r>
        <w:t>,</w:t>
      </w:r>
    </w:p>
    <w:p w:rsidR="00753E82" w:rsidRDefault="00753E82" w:rsidP="00753E82">
      <w:pPr>
        <w:pStyle w:val="SQL2"/>
        <w:widowControl/>
      </w:pPr>
      <w:proofErr w:type="spellStart"/>
      <w:r>
        <w:t>total_revenue</w:t>
      </w:r>
      <w:proofErr w:type="spellEnd"/>
    </w:p>
    <w:p w:rsidR="00753E82" w:rsidRDefault="00753E82" w:rsidP="00753E82">
      <w:pPr>
        <w:pStyle w:val="SQL1"/>
        <w:widowControl/>
      </w:pPr>
      <w:proofErr w:type="gramStart"/>
      <w:r>
        <w:t>from</w:t>
      </w:r>
      <w:proofErr w:type="gramEnd"/>
    </w:p>
    <w:p w:rsidR="00753E82" w:rsidRDefault="00753E82" w:rsidP="00753E82">
      <w:pPr>
        <w:pStyle w:val="SQL2"/>
        <w:widowControl/>
      </w:pPr>
      <w:proofErr w:type="gramStart"/>
      <w:r>
        <w:t>supplier</w:t>
      </w:r>
      <w:proofErr w:type="gramEnd"/>
      <w:r>
        <w:t>,</w:t>
      </w:r>
    </w:p>
    <w:p w:rsidR="00753E82" w:rsidRDefault="00753E82" w:rsidP="00753E82">
      <w:pPr>
        <w:pStyle w:val="SQL2"/>
        <w:widowControl/>
      </w:pPr>
      <w:proofErr w:type="gramStart"/>
      <w:r>
        <w:t>revenue</w:t>
      </w:r>
      <w:proofErr w:type="gramEnd"/>
    </w:p>
    <w:p w:rsidR="00753E82" w:rsidRDefault="00753E82" w:rsidP="00753E82">
      <w:pPr>
        <w:pStyle w:val="SQL1"/>
        <w:widowControl/>
      </w:pPr>
      <w:proofErr w:type="gramStart"/>
      <w:r>
        <w:t>where</w:t>
      </w:r>
      <w:proofErr w:type="gramEnd"/>
    </w:p>
    <w:p w:rsidR="00753E82" w:rsidRDefault="00753E82" w:rsidP="00753E82">
      <w:pPr>
        <w:pStyle w:val="SQL2"/>
        <w:widowControl/>
      </w:pPr>
      <w:proofErr w:type="spellStart"/>
      <w:r>
        <w:t>s_suppkey</w:t>
      </w:r>
      <w:proofErr w:type="spellEnd"/>
      <w:r>
        <w:t xml:space="preserve"> = </w:t>
      </w:r>
      <w:proofErr w:type="spellStart"/>
      <w:r>
        <w:t>supplier_no</w:t>
      </w:r>
      <w:proofErr w:type="spellEnd"/>
    </w:p>
    <w:p w:rsidR="00753E82" w:rsidRDefault="00753E82" w:rsidP="00753E82">
      <w:pPr>
        <w:pStyle w:val="SQL2"/>
        <w:widowControl/>
      </w:pPr>
      <w:proofErr w:type="gramStart"/>
      <w:r>
        <w:t>and</w:t>
      </w:r>
      <w:proofErr w:type="gramEnd"/>
      <w:r>
        <w:t xml:space="preserve"> </w:t>
      </w:r>
      <w:proofErr w:type="spellStart"/>
      <w:r>
        <w:t>total_revenue</w:t>
      </w:r>
      <w:proofErr w:type="spellEnd"/>
      <w:r>
        <w:t xml:space="preserve"> = (</w:t>
      </w:r>
    </w:p>
    <w:p w:rsidR="00753E82" w:rsidRDefault="00753E82" w:rsidP="00753E82">
      <w:pPr>
        <w:pStyle w:val="SQL3"/>
        <w:widowControl/>
      </w:pPr>
      <w:proofErr w:type="gramStart"/>
      <w:r>
        <w:t>select</w:t>
      </w:r>
      <w:proofErr w:type="gramEnd"/>
    </w:p>
    <w:p w:rsidR="00753E82" w:rsidRDefault="00753E82" w:rsidP="00753E82">
      <w:pPr>
        <w:pStyle w:val="SQL4"/>
        <w:widowControl/>
      </w:pPr>
      <w:proofErr w:type="gramStart"/>
      <w:r>
        <w:t>max(</w:t>
      </w:r>
      <w:proofErr w:type="spellStart"/>
      <w:proofErr w:type="gramEnd"/>
      <w:r>
        <w:t>total_revenue</w:t>
      </w:r>
      <w:proofErr w:type="spellEnd"/>
      <w:r>
        <w:t>)</w:t>
      </w:r>
    </w:p>
    <w:p w:rsidR="00753E82" w:rsidRDefault="00753E82" w:rsidP="00753E82">
      <w:pPr>
        <w:pStyle w:val="SQL3"/>
        <w:widowControl/>
      </w:pPr>
      <w:proofErr w:type="gramStart"/>
      <w:r>
        <w:t>from</w:t>
      </w:r>
      <w:proofErr w:type="gramEnd"/>
    </w:p>
    <w:p w:rsidR="00753E82" w:rsidRDefault="00753E82" w:rsidP="00753E82">
      <w:pPr>
        <w:pStyle w:val="SQL4"/>
        <w:widowControl/>
      </w:pPr>
      <w:proofErr w:type="gramStart"/>
      <w:r>
        <w:t>revenue</w:t>
      </w:r>
      <w:proofErr w:type="gramEnd"/>
    </w:p>
    <w:p w:rsidR="00753E82" w:rsidRDefault="00753E82" w:rsidP="00753E82">
      <w:pPr>
        <w:pStyle w:val="SQL2"/>
        <w:widowControl/>
      </w:pPr>
      <w:r>
        <w:t>)</w:t>
      </w:r>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proofErr w:type="spellStart"/>
      <w:r>
        <w:t>s_suppkey</w:t>
      </w:r>
      <w:proofErr w:type="spellEnd"/>
      <w:r>
        <w:t>;</w:t>
      </w:r>
    </w:p>
    <w:p w:rsidR="00753E82" w:rsidRPr="00037A6B" w:rsidRDefault="00753E82" w:rsidP="00753E82">
      <w:pPr>
        <w:pStyle w:val="Appendix"/>
        <w:rPr>
          <w:lang w:val="fr-FR"/>
        </w:rPr>
      </w:pPr>
      <w:r w:rsidRPr="00037A6B">
        <w:rPr>
          <w:lang w:val="fr-FR"/>
        </w:rPr>
        <w:br w:type="page"/>
      </w:r>
      <w:bookmarkStart w:id="2090" w:name="_Toc149484579"/>
      <w:r w:rsidRPr="00037A6B">
        <w:rPr>
          <w:lang w:val="fr-FR"/>
        </w:rPr>
        <w:lastRenderedPageBreak/>
        <w:t>QUERY VALIDATION</w:t>
      </w:r>
      <w:bookmarkEnd w:id="2090"/>
      <w:r w:rsidRPr="00037A6B">
        <w:rPr>
          <w:lang w:val="fr-FR"/>
        </w:rPr>
        <w:t> </w:t>
      </w:r>
    </w:p>
    <w:p w:rsidR="00753E82" w:rsidRDefault="00753E82" w:rsidP="00753E82"/>
    <w:p w:rsidR="00753E82" w:rsidRDefault="00753E82" w:rsidP="00753E82">
      <w:r>
        <w:t>This appendix contains the output data for validation</w:t>
      </w:r>
      <w:bookmarkStart w:id="2091" w:name="Xan30862"/>
      <w:bookmarkStart w:id="2092" w:name="Xan30864"/>
      <w:bookmarkEnd w:id="2091"/>
      <w:bookmarkEnd w:id="2092"/>
      <w:r w:rsidR="000E1EE1">
        <w:fldChar w:fldCharType="begin"/>
      </w:r>
      <w:r>
        <w:instrText>xe "Validation"</w:instrText>
      </w:r>
      <w:r w:rsidR="000E1EE1">
        <w:fldChar w:fldCharType="end"/>
      </w:r>
      <w:r w:rsidR="000E1EE1">
        <w:fldChar w:fldCharType="begin"/>
      </w:r>
      <w:r>
        <w:instrText>xe "Query:Validation"</w:instrText>
      </w:r>
      <w:r w:rsidR="000E1EE1">
        <w:fldChar w:fldCharType="end"/>
      </w:r>
      <w:r>
        <w:t xml:space="preserve"> of executable query text against the qualification data</w:t>
      </w:r>
      <w:r>
        <w:softHyphen/>
        <w:t>base</w:t>
      </w:r>
      <w:bookmarkStart w:id="2093" w:name="Xan30866"/>
      <w:bookmarkEnd w:id="2093"/>
      <w:r w:rsidR="000E1EE1">
        <w:fldChar w:fldCharType="begin"/>
      </w:r>
      <w:r>
        <w:instrText>xe "Qualification Database"</w:instrText>
      </w:r>
      <w:r w:rsidR="000E1EE1">
        <w:fldChar w:fldCharType="end"/>
      </w:r>
      <w:r>
        <w:t>.</w:t>
      </w:r>
    </w:p>
    <w:p w:rsidR="00753E82" w:rsidRDefault="00753E82" w:rsidP="00753E82"/>
    <w:p w:rsidR="00753E82" w:rsidRDefault="00753E82" w:rsidP="00753E82">
      <w:r>
        <w:t>- This appendix is available in machine-readable format only -</w:t>
      </w:r>
    </w:p>
    <w:p w:rsidR="00753E82" w:rsidRDefault="00753E82" w:rsidP="00753E82"/>
    <w:p w:rsidR="00753E82" w:rsidRDefault="00753E82" w:rsidP="00753E82">
      <w:r>
        <w:t xml:space="preserve">To obtain a copy of the machine-readable appendices, </w:t>
      </w:r>
      <w:r>
        <w:rPr>
          <w:b/>
          <w:bCs/>
        </w:rPr>
        <w:t>please contact the TPC</w:t>
      </w:r>
      <w:bookmarkStart w:id="2094" w:name="Xan30874"/>
      <w:bookmarkEnd w:id="2094"/>
      <w:r w:rsidR="000E1EE1">
        <w:rPr>
          <w:b/>
          <w:bCs/>
        </w:rPr>
        <w:fldChar w:fldCharType="begin"/>
      </w:r>
      <w:r>
        <w:rPr>
          <w:b/>
          <w:bCs/>
        </w:rPr>
        <w:instrText>xe "TPC"</w:instrText>
      </w:r>
      <w:r w:rsidR="000E1EE1">
        <w:rPr>
          <w:b/>
          <w:bCs/>
        </w:rPr>
        <w:fldChar w:fldCharType="end"/>
      </w:r>
      <w:r>
        <w:rPr>
          <w:b/>
          <w:bCs/>
        </w:rPr>
        <w:t xml:space="preserve"> </w:t>
      </w:r>
      <w:r>
        <w:t>(see Cover page).</w:t>
      </w:r>
    </w:p>
    <w:p w:rsidR="00753E82" w:rsidRPr="006C025C" w:rsidRDefault="00753E82" w:rsidP="00753E82">
      <w:pPr>
        <w:pStyle w:val="Appendix"/>
      </w:pPr>
      <w:r>
        <w:br w:type="page"/>
      </w:r>
      <w:bookmarkStart w:id="2095" w:name="_Toc149484580"/>
      <w:r w:rsidRPr="006C025C">
        <w:lastRenderedPageBreak/>
        <w:t>DATA AND QUERY GENERATION PROGRAMS</w:t>
      </w:r>
      <w:bookmarkEnd w:id="2095"/>
      <w:r w:rsidRPr="006C025C">
        <w:t> </w:t>
      </w:r>
    </w:p>
    <w:p w:rsidR="00753E82" w:rsidRDefault="00753E82" w:rsidP="00753E82"/>
    <w:p w:rsidR="00753E82" w:rsidRDefault="00753E82" w:rsidP="00753E82">
      <w:r>
        <w:t>The QGEN</w:t>
      </w:r>
      <w:bookmarkStart w:id="2096" w:name="Xan30884"/>
      <w:bookmarkEnd w:id="2096"/>
      <w:r w:rsidR="000E1EE1">
        <w:fldChar w:fldCharType="begin"/>
      </w:r>
      <w:r>
        <w:instrText>xe "QGEN"</w:instrText>
      </w:r>
      <w:r w:rsidR="000E1EE1">
        <w:fldChar w:fldCharType="end"/>
      </w:r>
      <w:r>
        <w:t xml:space="preserve"> (see Clause </w:t>
      </w:r>
      <w:r w:rsidR="000E1EE1">
        <w:fldChar w:fldCharType="begin"/>
      </w:r>
      <w:r>
        <w:instrText xml:space="preserve"> REF _Ref135730254 \r \h </w:instrText>
      </w:r>
      <w:r w:rsidR="000E1EE1">
        <w:fldChar w:fldCharType="separate"/>
      </w:r>
      <w:r w:rsidR="00A27C47">
        <w:t>2.1.4</w:t>
      </w:r>
      <w:r w:rsidR="000E1EE1">
        <w:fldChar w:fldCharType="end"/>
      </w:r>
      <w:r>
        <w:t>) and DBGEN</w:t>
      </w:r>
      <w:bookmarkStart w:id="2097" w:name="Xan30890"/>
      <w:bookmarkEnd w:id="2097"/>
      <w:r w:rsidR="000E1EE1">
        <w:fldChar w:fldCharType="begin"/>
      </w:r>
      <w:r>
        <w:instrText>xe "DBGEN"</w:instrText>
      </w:r>
      <w:r w:rsidR="000E1EE1">
        <w:fldChar w:fldCharType="end"/>
      </w:r>
      <w:r>
        <w:t xml:space="preserve"> (see </w:t>
      </w:r>
      <w:hyperlink r:id="rId81" w:anchor="_blank" w:history="1">
        <w:r>
          <w:t xml:space="preserve">Clause </w:t>
        </w:r>
        <w:r w:rsidR="000E1EE1">
          <w:fldChar w:fldCharType="begin"/>
        </w:r>
        <w:r>
          <w:instrText xml:space="preserve"> REF Rag_Ref389037355T \r \h </w:instrText>
        </w:r>
        <w:r w:rsidR="000E1EE1">
          <w:fldChar w:fldCharType="separate"/>
        </w:r>
        <w:r w:rsidR="0033187C">
          <w:t>4.2.1</w:t>
        </w:r>
        <w:r w:rsidR="000E1EE1">
          <w:fldChar w:fldCharType="end"/>
        </w:r>
      </w:hyperlink>
      <w:r>
        <w:t>) programs should be used to generate the executable query text and the data that populate the TPC-H Databases. These programs produce flat files that can be used by the test sponsor</w:t>
      </w:r>
      <w:bookmarkStart w:id="2098" w:name="Xan30894"/>
      <w:bookmarkEnd w:id="2098"/>
      <w:r w:rsidR="000E1EE1">
        <w:fldChar w:fldCharType="begin"/>
      </w:r>
      <w:r>
        <w:instrText>xe "Test sponsor"</w:instrText>
      </w:r>
      <w:r w:rsidR="000E1EE1">
        <w:fldChar w:fldCharType="end"/>
      </w:r>
      <w:r>
        <w:t xml:space="preserve"> to implement the benchmark. </w:t>
      </w:r>
    </w:p>
    <w:p w:rsidR="00753E82" w:rsidRDefault="00753E82" w:rsidP="00753E82"/>
    <w:p w:rsidR="00753E82" w:rsidRDefault="00753E82" w:rsidP="00753E82">
      <w:r>
        <w:t>- This appendix is available in machine readable format only -</w:t>
      </w:r>
    </w:p>
    <w:p w:rsidR="00753E82" w:rsidRDefault="00753E82" w:rsidP="00753E82"/>
    <w:p w:rsidR="00753E82" w:rsidRDefault="00753E82" w:rsidP="00753E82">
      <w:r>
        <w:t xml:space="preserve">To obtain a copy of the machine readable appendices, </w:t>
      </w:r>
      <w:r>
        <w:rPr>
          <w:b/>
          <w:bCs/>
        </w:rPr>
        <w:t>please contact the TPC</w:t>
      </w:r>
      <w:bookmarkStart w:id="2099" w:name="Xan30902"/>
      <w:bookmarkEnd w:id="2099"/>
      <w:r w:rsidR="000E1EE1">
        <w:rPr>
          <w:b/>
          <w:bCs/>
        </w:rPr>
        <w:fldChar w:fldCharType="begin"/>
      </w:r>
      <w:r>
        <w:rPr>
          <w:b/>
          <w:bCs/>
        </w:rPr>
        <w:instrText>xe "TPC"</w:instrText>
      </w:r>
      <w:r w:rsidR="000E1EE1">
        <w:rPr>
          <w:b/>
          <w:bCs/>
        </w:rPr>
        <w:fldChar w:fldCharType="end"/>
      </w:r>
      <w:r>
        <w:rPr>
          <w:b/>
          <w:bCs/>
        </w:rPr>
        <w:t xml:space="preserve"> </w:t>
      </w:r>
      <w:r>
        <w:t>(see Cover page).</w:t>
      </w:r>
    </w:p>
    <w:p w:rsidR="00753E82" w:rsidRDefault="00753E82" w:rsidP="00753E82">
      <w:pPr>
        <w:pStyle w:val="Appendix"/>
      </w:pPr>
      <w:r>
        <w:br w:type="page"/>
      </w:r>
      <w:bookmarkStart w:id="2100" w:name="Ran_Ref397246209"/>
      <w:bookmarkStart w:id="2101" w:name="Ran_Ref397246655"/>
      <w:bookmarkStart w:id="2102" w:name="Ran_Ref397246779"/>
      <w:bookmarkStart w:id="2103" w:name="Ran_Ref397246787"/>
      <w:bookmarkStart w:id="2104" w:name="Ran_Ref397246793"/>
      <w:bookmarkStart w:id="2105" w:name="Ran_Ref397246866"/>
      <w:bookmarkStart w:id="2106" w:name="Ran_Ref397310563"/>
      <w:bookmarkStart w:id="2107" w:name="Ran_Ref397310563T"/>
      <w:bookmarkStart w:id="2108" w:name="Ran_Ref397246866T"/>
      <w:bookmarkStart w:id="2109" w:name="Ran_Ref397246793T"/>
      <w:bookmarkStart w:id="2110" w:name="Ran_Ref397246787T"/>
      <w:bookmarkStart w:id="2111" w:name="Ran_Ref397246779T"/>
      <w:bookmarkStart w:id="2112" w:name="Ran_Ref397246655T"/>
      <w:bookmarkStart w:id="2113" w:name="Ran_Ref397246209T"/>
      <w:bookmarkStart w:id="2114" w:name="_Toc149484581"/>
      <w:bookmarkEnd w:id="2100"/>
      <w:bookmarkEnd w:id="2101"/>
      <w:bookmarkEnd w:id="2102"/>
      <w:bookmarkEnd w:id="2103"/>
      <w:bookmarkEnd w:id="2104"/>
      <w:bookmarkEnd w:id="2105"/>
      <w:bookmarkEnd w:id="2106"/>
      <w:r w:rsidRPr="006C025C">
        <w:lastRenderedPageBreak/>
        <w:t>SAMPLE EXECUTIVE SUMMARY</w:t>
      </w:r>
      <w:bookmarkEnd w:id="2107"/>
      <w:bookmarkEnd w:id="2108"/>
      <w:bookmarkEnd w:id="2109"/>
      <w:bookmarkEnd w:id="2110"/>
      <w:bookmarkEnd w:id="2111"/>
      <w:bookmarkEnd w:id="2112"/>
      <w:bookmarkEnd w:id="2113"/>
      <w:bookmarkEnd w:id="2114"/>
    </w:p>
    <w:p w:rsidR="00753E82" w:rsidRDefault="00753E82" w:rsidP="00753E82"/>
    <w:p w:rsidR="00286161" w:rsidRDefault="00753E82" w:rsidP="00286161">
      <w:pPr>
        <w:suppressAutoHyphens/>
        <w:ind w:right="360"/>
        <w:jc w:val="left"/>
      </w:pPr>
      <w:r>
        <w:t>This appendix includes a sample Executive Summary</w:t>
      </w:r>
      <w:bookmarkStart w:id="2115" w:name="Xan30926"/>
      <w:bookmarkEnd w:id="2115"/>
      <w:r w:rsidR="000E1EE1">
        <w:fldChar w:fldCharType="begin"/>
      </w:r>
      <w:r>
        <w:instrText>xe "Executive summary"</w:instrText>
      </w:r>
      <w:r w:rsidR="000E1EE1">
        <w:fldChar w:fldCharType="end"/>
      </w:r>
      <w:r>
        <w:t xml:space="preserve">. </w:t>
      </w:r>
    </w:p>
    <w:p w:rsidR="00286161" w:rsidRDefault="00286161" w:rsidP="00286161">
      <w:pPr>
        <w:suppressAutoHyphens/>
        <w:ind w:right="360"/>
        <w:jc w:val="left"/>
      </w:pPr>
    </w:p>
    <w:p w:rsidR="00753E82" w:rsidRDefault="00753E82" w:rsidP="00286161">
      <w:pPr>
        <w:suppressAutoHyphens/>
        <w:ind w:right="360"/>
        <w:jc w:val="left"/>
      </w:pPr>
      <w:r>
        <w:t xml:space="preserve">See </w:t>
      </w:r>
      <w:hyperlink r:id="rId82" w:anchor="_blank" w:history="1">
        <w:r>
          <w:t xml:space="preserve">Clause </w:t>
        </w:r>
        <w:r w:rsidR="000E1EE1">
          <w:fldChar w:fldCharType="begin"/>
        </w:r>
        <w:r>
          <w:instrText xml:space="preserve"> REF Rak_Ref412600134T \r \h </w:instrText>
        </w:r>
        <w:r w:rsidR="000E1EE1">
          <w:fldChar w:fldCharType="separate"/>
        </w:r>
        <w:r w:rsidR="0033187C">
          <w:t>8.4</w:t>
        </w:r>
        <w:r w:rsidR="000E1EE1">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83" w:anchor="_blank" w:history="1">
        <w:r>
          <w:t xml:space="preserve">Clause </w:t>
        </w:r>
        <w:r w:rsidR="000E1EE1">
          <w:fldChar w:fldCharType="begin"/>
        </w:r>
        <w:r>
          <w:instrText xml:space="preserve"> REF Rak_Ref412600134T \r \h </w:instrText>
        </w:r>
        <w:r w:rsidR="000E1EE1">
          <w:fldChar w:fldCharType="separate"/>
        </w:r>
        <w:r w:rsidR="0033187C">
          <w:t>8.4</w:t>
        </w:r>
        <w:r w:rsidR="000E1EE1">
          <w:fldChar w:fldCharType="end"/>
        </w:r>
      </w:hyperlink>
      <w:r>
        <w:t xml:space="preserve"> of the specification. In the event of a conflict between this example and the specification, the specification shall prevail.</w:t>
      </w:r>
    </w:p>
    <w:p w:rsidR="00BD1435" w:rsidRDefault="00BD1435" w:rsidP="00BD1435">
      <w:pPr>
        <w:suppressAutoHyphens/>
        <w:ind w:right="360"/>
        <w:jc w:val="center"/>
      </w:pPr>
      <w:r>
        <w:br w:type="page"/>
      </w:r>
    </w:p>
    <w:tbl>
      <w:tblPr>
        <w:tblW w:w="10350" w:type="dxa"/>
        <w:tblInd w:w="-162" w:type="dxa"/>
        <w:tblLook w:val="04A0"/>
      </w:tblPr>
      <w:tblGrid>
        <w:gridCol w:w="2160"/>
        <w:gridCol w:w="540"/>
        <w:gridCol w:w="630"/>
        <w:gridCol w:w="1160"/>
        <w:gridCol w:w="190"/>
        <w:gridCol w:w="540"/>
        <w:gridCol w:w="1440"/>
        <w:gridCol w:w="1530"/>
        <w:gridCol w:w="2160"/>
      </w:tblGrid>
      <w:tr w:rsidR="00BD1435" w:rsidRPr="009873D9"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BD1435" w:rsidRPr="00BD1435"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Price/QphH@1000GB</w:t>
            </w:r>
          </w:p>
        </w:tc>
      </w:tr>
      <w:tr w:rsidR="00F876A4" w:rsidRPr="009873D9"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4/11/2012</w:t>
            </w:r>
          </w:p>
        </w:tc>
      </w:tr>
      <w:tr w:rsidR="00BD1435" w:rsidRPr="009873D9"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33187C" w:rsidP="00B70538">
            <w:pPr>
              <w:ind w:left="0"/>
              <w:jc w:val="center"/>
              <w:rPr>
                <w:rFonts w:ascii="Calibri" w:hAnsi="Calibri" w:cs="Calibri"/>
                <w:color w:val="000000"/>
                <w:sz w:val="22"/>
                <w:szCs w:val="22"/>
              </w:rPr>
            </w:pPr>
            <w:r>
              <w:rPr>
                <w:noProof/>
              </w:rPr>
              <w:drawing>
                <wp:inline distT="0" distB="0" distL="0" distR="0">
                  <wp:extent cx="5215890" cy="3935730"/>
                  <wp:effectExtent l="19050" t="0" r="381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cstate="print"/>
                          <a:srcRect l="4655" t="26526" r="7750" b="24208"/>
                          <a:stretch>
                            <a:fillRect/>
                          </a:stretch>
                        </pic:blipFill>
                        <pic:spPr bwMode="auto">
                          <a:xfrm>
                            <a:off x="0" y="0"/>
                            <a:ext cx="5215890" cy="3935730"/>
                          </a:xfrm>
                          <a:prstGeom prst="rect">
                            <a:avLst/>
                          </a:prstGeom>
                          <a:noFill/>
                          <a:ln w="9525">
                            <a:noFill/>
                            <a:miter lim="800000"/>
                            <a:headEnd/>
                            <a:tailEnd/>
                          </a:ln>
                        </pic:spPr>
                      </pic:pic>
                    </a:graphicData>
                  </a:graphic>
                </wp:inline>
              </w:drawing>
            </w:r>
          </w:p>
        </w:tc>
      </w:tr>
      <w:tr w:rsidR="00BD1435" w:rsidRPr="009873D9"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rsidR="00BD1435" w:rsidRPr="009873D9" w:rsidRDefault="00BD1435" w:rsidP="00864DD9">
            <w:pPr>
              <w:ind w:left="0"/>
              <w:jc w:val="center"/>
              <w:rPr>
                <w:rFonts w:ascii="Calibri" w:hAnsi="Calibri" w:cs="Calibri"/>
                <w:color w:val="000000"/>
                <w:sz w:val="18"/>
                <w:szCs w:val="22"/>
              </w:rPr>
            </w:pP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 xml:space="preserve">4/16/32 </w:t>
            </w:r>
            <w:proofErr w:type="spellStart"/>
            <w:r w:rsidRPr="009873D9">
              <w:rPr>
                <w:rFonts w:ascii="Calibri" w:hAnsi="Calibri" w:cs="Calibri"/>
                <w:color w:val="000000"/>
                <w:sz w:val="18"/>
                <w:szCs w:val="20"/>
              </w:rPr>
              <w:t>myCPU</w:t>
            </w:r>
            <w:proofErr w:type="spellEnd"/>
            <w:r w:rsidRPr="009873D9">
              <w:rPr>
                <w:rFonts w:ascii="Calibri" w:hAnsi="Calibri" w:cs="Calibri"/>
                <w:color w:val="000000"/>
                <w:sz w:val="18"/>
                <w:szCs w:val="20"/>
              </w:rPr>
              <w:t xml:space="preserve"> 2.0GHz, 3MB L3 cache per core</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33187C"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rsidR="00C9032A" w:rsidRDefault="00753E82" w:rsidP="009D52B5">
      <w:pPr>
        <w:pStyle w:val="Picture"/>
      </w:pPr>
      <w:r>
        <w:br w:type="page"/>
      </w:r>
    </w:p>
    <w:tbl>
      <w:tblPr>
        <w:tblW w:w="10202" w:type="dxa"/>
        <w:tblInd w:w="-252" w:type="dxa"/>
        <w:tblCellMar>
          <w:left w:w="58" w:type="dxa"/>
          <w:right w:w="58" w:type="dxa"/>
        </w:tblCellMar>
        <w:tblLook w:val="04A0"/>
      </w:tblPr>
      <w:tblGrid>
        <w:gridCol w:w="2302"/>
        <w:gridCol w:w="4604"/>
        <w:gridCol w:w="3532"/>
      </w:tblGrid>
      <w:tr w:rsidR="00C9032A" w:rsidRPr="009873D9"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C9032A" w:rsidRPr="009873D9"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C9032A" w:rsidRPr="009873D9"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tblPr>
            <w:tblGrid>
              <w:gridCol w:w="3867"/>
              <w:gridCol w:w="1260"/>
              <w:gridCol w:w="811"/>
              <w:gridCol w:w="903"/>
              <w:gridCol w:w="140"/>
              <w:gridCol w:w="848"/>
              <w:gridCol w:w="1028"/>
              <w:gridCol w:w="1465"/>
            </w:tblGrid>
            <w:tr w:rsidR="00B70538" w:rsidRPr="00B41B19" w:rsidTr="00864DD9">
              <w:trPr>
                <w:trHeight w:val="585"/>
              </w:trPr>
              <w:tc>
                <w:tcPr>
                  <w:tcW w:w="3867" w:type="dxa"/>
                  <w:tcBorders>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 xml:space="preserve">3 yr </w:t>
                  </w:r>
                  <w:proofErr w:type="spellStart"/>
                  <w:r w:rsidRPr="00B41B19">
                    <w:rPr>
                      <w:rFonts w:ascii="Times" w:hAnsi="Times" w:cs="Calibri"/>
                      <w:b/>
                      <w:bCs/>
                      <w:color w:val="000000"/>
                      <w:szCs w:val="20"/>
                    </w:rPr>
                    <w:t>Maint</w:t>
                  </w:r>
                  <w:proofErr w:type="spellEnd"/>
                  <w:r w:rsidRPr="00B41B19">
                    <w:rPr>
                      <w:rFonts w:ascii="Times" w:hAnsi="Times" w:cs="Calibri"/>
                      <w:b/>
                      <w:bCs/>
                      <w:color w:val="000000"/>
                      <w:szCs w:val="20"/>
                    </w:rPr>
                    <w:t>. Price</w:t>
                  </w:r>
                </w:p>
              </w:tc>
            </w:tr>
            <w:tr w:rsidR="00B70538" w:rsidRPr="00B41B19"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4GB </w:t>
                  </w:r>
                  <w:proofErr w:type="spellStart"/>
                  <w:r w:rsidRPr="00B41B19">
                    <w:rPr>
                      <w:rFonts w:ascii="Calibri" w:hAnsi="Calibri" w:cs="Calibri"/>
                      <w:color w:val="000000"/>
                      <w:sz w:val="18"/>
                      <w:szCs w:val="18"/>
                    </w:rPr>
                    <w:t>Reg</w:t>
                  </w:r>
                  <w:proofErr w:type="spellEnd"/>
                  <w:r w:rsidRPr="00B41B19">
                    <w:rPr>
                      <w:rFonts w:ascii="Calibri" w:hAnsi="Calibri" w:cs="Calibri"/>
                      <w:color w:val="000000"/>
                      <w:sz w:val="18"/>
                      <w:szCs w:val="18"/>
                    </w:rPr>
                    <w:t xml:space="preserve">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FastDBMS</w:t>
                  </w:r>
                  <w:proofErr w:type="spellEnd"/>
                  <w:r w:rsidRPr="00B41B19">
                    <w:rPr>
                      <w:rFonts w:ascii="Calibri" w:hAnsi="Calibri" w:cs="Calibri"/>
                      <w:color w:val="000000"/>
                      <w:sz w:val="18"/>
                      <w:szCs w:val="18"/>
                    </w:rPr>
                    <w:t xml:space="preserve"> Core </w:t>
                  </w:r>
                  <w:proofErr w:type="spellStart"/>
                  <w:r w:rsidRPr="00B41B19">
                    <w:rPr>
                      <w:rFonts w:ascii="Calibri" w:hAnsi="Calibri" w:cs="Calibri"/>
                      <w:color w:val="000000"/>
                      <w:sz w:val="18"/>
                      <w:szCs w:val="18"/>
                    </w:rPr>
                    <w:t>Licence</w:t>
                  </w:r>
                  <w:proofErr w:type="spellEnd"/>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FastDBMS</w:t>
                  </w:r>
                  <w:proofErr w:type="spellEnd"/>
                  <w:r w:rsidRPr="00B41B19">
                    <w:rPr>
                      <w:rFonts w:ascii="Calibri" w:hAnsi="Calibri" w:cs="Calibri"/>
                      <w:color w:val="000000"/>
                      <w:sz w:val="18"/>
                      <w:szCs w:val="18"/>
                    </w:rPr>
                    <w:t xml:space="preserve">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MyUNIX</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Array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SAN Switch (inc.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Cable (5m) (inc.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w:t>
                  </w: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2=</w:t>
                  </w: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3=</w:t>
                  </w:r>
                  <w:proofErr w:type="spellStart"/>
                  <w:r w:rsidRPr="00B41B19">
                    <w:rPr>
                      <w:rFonts w:ascii="Calibri" w:hAnsi="Calibri" w:cs="Calibri"/>
                      <w:color w:val="000000"/>
                      <w:sz w:val="18"/>
                      <w:szCs w:val="18"/>
                    </w:rPr>
                    <w:t>DiscntCo</w:t>
                  </w:r>
                  <w:proofErr w:type="spellEnd"/>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0.26</w:t>
                  </w:r>
                </w:p>
              </w:tc>
            </w:tr>
          </w:tbl>
          <w:p w:rsidR="00C9032A" w:rsidRPr="009873D9" w:rsidRDefault="00C9032A" w:rsidP="00B41B19">
            <w:pPr>
              <w:ind w:left="0"/>
              <w:jc w:val="center"/>
              <w:rPr>
                <w:rFonts w:ascii="Calibri" w:hAnsi="Calibri" w:cs="Calibri"/>
                <w:color w:val="000000"/>
                <w:sz w:val="22"/>
                <w:szCs w:val="22"/>
              </w:rPr>
            </w:pPr>
          </w:p>
        </w:tc>
      </w:tr>
      <w:tr w:rsidR="00C9032A" w:rsidRPr="009873D9"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proofErr w:type="spellStart"/>
            <w:r w:rsidR="00B41B19">
              <w:rPr>
                <w:rFonts w:ascii="Calibri" w:hAnsi="Calibri" w:cs="Calibri"/>
                <w:b/>
                <w:bCs/>
                <w:color w:val="000000"/>
                <w:sz w:val="18"/>
                <w:szCs w:val="18"/>
              </w:rPr>
              <w:t>Auditor</w:t>
            </w:r>
            <w:r>
              <w:rPr>
                <w:rFonts w:ascii="Calibri" w:hAnsi="Calibri" w:cs="Calibri"/>
                <w:b/>
                <w:bCs/>
                <w:color w:val="000000"/>
                <w:sz w:val="18"/>
                <w:szCs w:val="18"/>
              </w:rPr>
              <w:t>Co</w:t>
            </w:r>
            <w:proofErr w:type="spellEnd"/>
          </w:p>
        </w:tc>
      </w:tr>
      <w:tr w:rsidR="00B41B19" w:rsidRPr="009873D9"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rsidR="00753E82" w:rsidRDefault="00753E82" w:rsidP="009D52B5">
      <w:pPr>
        <w:pStyle w:val="Picture"/>
      </w:pPr>
    </w:p>
    <w:p w:rsidR="00864DD9" w:rsidRDefault="00753E82" w:rsidP="00753E82">
      <w:pPr>
        <w:pStyle w:val="Picture"/>
      </w:pPr>
      <w:r>
        <w:br w:type="page"/>
      </w:r>
    </w:p>
    <w:tbl>
      <w:tblPr>
        <w:tblW w:w="10403" w:type="dxa"/>
        <w:tblInd w:w="-252" w:type="dxa"/>
        <w:tblCellMar>
          <w:left w:w="58" w:type="dxa"/>
          <w:right w:w="58" w:type="dxa"/>
        </w:tblCellMar>
        <w:tblLook w:val="04A0"/>
      </w:tblPr>
      <w:tblGrid>
        <w:gridCol w:w="2481"/>
        <w:gridCol w:w="4507"/>
        <w:gridCol w:w="3460"/>
      </w:tblGrid>
      <w:tr w:rsidR="00864DD9"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864DD9"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864DD9"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tblPr>
            <w:tblGrid>
              <w:gridCol w:w="460"/>
              <w:gridCol w:w="1142"/>
              <w:gridCol w:w="1170"/>
              <w:gridCol w:w="1980"/>
              <w:gridCol w:w="897"/>
              <w:gridCol w:w="1791"/>
              <w:gridCol w:w="282"/>
              <w:gridCol w:w="2085"/>
              <w:gridCol w:w="480"/>
            </w:tblGrid>
            <w:tr w:rsidR="00864DD9" w:rsidRPr="00864DD9" w:rsidTr="000F3CD2">
              <w:trPr>
                <w:trHeight w:val="45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198,788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($/QphH@1000GB)</w:t>
                  </w:r>
                </w:p>
              </w:tc>
              <w:tc>
                <w:tcPr>
                  <w:tcW w:w="2367" w:type="dxa"/>
                  <w:gridSpan w:val="2"/>
                  <w:shd w:val="clear" w:color="000000" w:fill="FFFFFF"/>
                  <w:noWrap/>
                  <w:hideMark/>
                </w:tcPr>
                <w:p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1.49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7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 xml:space="preserve">1,063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19:42:48</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20:01:13</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20:01:42</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3,905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21:12:55</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21:06:47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4,119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21:10:21</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21:15:07</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3,882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21:06:25</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21:16:47</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4,135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21:17:30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21:10:38</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21:17:29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3,864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21:06:07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4,271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21:12:54</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3,787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21:04:50</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21:21:55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40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rsidR="00864DD9" w:rsidRPr="009873D9" w:rsidRDefault="00864DD9" w:rsidP="00864DD9">
            <w:pPr>
              <w:ind w:left="0"/>
              <w:jc w:val="center"/>
              <w:rPr>
                <w:rFonts w:ascii="Calibri" w:hAnsi="Calibri" w:cs="Calibri"/>
                <w:color w:val="000000"/>
                <w:sz w:val="22"/>
                <w:szCs w:val="22"/>
              </w:rPr>
            </w:pPr>
          </w:p>
        </w:tc>
      </w:tr>
      <w:tr w:rsidR="004C120C"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4C120C"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4C120C"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1260" w:type="dxa"/>
              <w:tblCellMar>
                <w:left w:w="0" w:type="dxa"/>
                <w:right w:w="58" w:type="dxa"/>
              </w:tblCellMar>
              <w:tblLook w:val="04A0"/>
            </w:tblPr>
            <w:tblGrid>
              <w:gridCol w:w="464"/>
              <w:gridCol w:w="930"/>
              <w:gridCol w:w="727"/>
              <w:gridCol w:w="607"/>
              <w:gridCol w:w="726"/>
              <w:gridCol w:w="726"/>
              <w:gridCol w:w="607"/>
              <w:gridCol w:w="726"/>
              <w:gridCol w:w="726"/>
              <w:gridCol w:w="726"/>
              <w:gridCol w:w="726"/>
              <w:gridCol w:w="726"/>
              <w:gridCol w:w="726"/>
              <w:gridCol w:w="726"/>
              <w:gridCol w:w="463"/>
            </w:tblGrid>
            <w:tr w:rsidR="004C120C" w:rsidRPr="004C120C" w:rsidTr="004C120C">
              <w:trPr>
                <w:trHeight w:val="46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shd w:val="clear" w:color="000000" w:fill="FFFFFF"/>
                  <w:noWrap/>
                  <w:hideMark/>
                </w:tcPr>
                <w:p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402"/>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tcBorders>
                    <w:bottom w:val="single" w:sz="12" w:space="0" w:color="auto"/>
                  </w:tcBorders>
                  <w:shd w:val="clear" w:color="auto" w:fill="auto"/>
                  <w:noWrap/>
                  <w:vAlign w:val="center"/>
                  <w:hideMark/>
                </w:tcPr>
                <w:p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93.8</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240.9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194.8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508.9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100.4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62.8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129.5</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135.0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551.9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157.0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597.3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178.1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61.0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107.8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91.5</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34.1</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38.0</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176.3</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3"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76.1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95.0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45.0</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206.0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708.0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28.7</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198.3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79.8</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759.5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639.3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872.6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112.4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224.9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33.0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lastRenderedPageBreak/>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185.2</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731.8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506.3</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44.8</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70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3"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rsidR="004C120C" w:rsidRPr="009873D9" w:rsidRDefault="004C120C" w:rsidP="007015A6">
            <w:pPr>
              <w:ind w:left="0"/>
              <w:jc w:val="center"/>
              <w:rPr>
                <w:rFonts w:ascii="Calibri" w:hAnsi="Calibri" w:cs="Calibri"/>
                <w:color w:val="000000"/>
                <w:sz w:val="22"/>
                <w:szCs w:val="22"/>
              </w:rPr>
            </w:pPr>
          </w:p>
        </w:tc>
      </w:tr>
    </w:tbl>
    <w:p w:rsidR="00753E82" w:rsidRDefault="00753E82" w:rsidP="004C120C">
      <w:pPr>
        <w:pStyle w:val="Picture"/>
        <w:jc w:val="both"/>
      </w:pPr>
      <w:r>
        <w:lastRenderedPageBreak/>
        <w:br w:type="page"/>
      </w:r>
    </w:p>
    <w:p w:rsidR="00753E82" w:rsidRPr="006C025C" w:rsidRDefault="00753E82" w:rsidP="00753E82">
      <w:pPr>
        <w:pStyle w:val="Appendix"/>
      </w:pPr>
      <w:bookmarkStart w:id="2116" w:name="_Ref149468401"/>
      <w:bookmarkStart w:id="2117" w:name="_Toc149484582"/>
      <w:r w:rsidRPr="006C025C">
        <w:lastRenderedPageBreak/>
        <w:t>REFERENCE DATA SET</w:t>
      </w:r>
      <w:bookmarkEnd w:id="2116"/>
      <w:bookmarkEnd w:id="2117"/>
      <w:r w:rsidRPr="006C025C">
        <w:t> </w:t>
      </w:r>
    </w:p>
    <w:p w:rsidR="00753E82" w:rsidRDefault="00753E82" w:rsidP="00753E82"/>
    <w:p w:rsidR="00753E82" w:rsidRDefault="00753E82" w:rsidP="00753E82">
      <w:r>
        <w:t xml:space="preserve">The content for this appendix is not included here. It can be obtained from the download section of the TPC web site. It contains sample </w:t>
      </w:r>
      <w:proofErr w:type="spellStart"/>
      <w:r>
        <w:t>dbgen</w:t>
      </w:r>
      <w:proofErr w:type="spellEnd"/>
      <w:r>
        <w:t xml:space="preserve"> and </w:t>
      </w:r>
      <w:proofErr w:type="spellStart"/>
      <w:r>
        <w:t>qgen</w:t>
      </w:r>
      <w:proofErr w:type="spellEnd"/>
      <w:r>
        <w:t xml:space="preserve"> data (reference data set) and the command lines/scripts used to generate this data by the TPC. The appendix contains the following datasets:</w:t>
      </w:r>
    </w:p>
    <w:p w:rsidR="00753E82" w:rsidRDefault="00753E82" w:rsidP="00753E82"/>
    <w:p w:rsidR="00753E82" w:rsidRDefault="00753E82" w:rsidP="00753E82">
      <w:r>
        <w:t>Base Data Set</w:t>
      </w:r>
    </w:p>
    <w:p w:rsidR="00753E82" w:rsidRDefault="00753E82" w:rsidP="00753E82">
      <w:r>
        <w:t xml:space="preserve">The base data set contains sample data for all tables at all scale factors. For each scale factor 5 files of </w:t>
      </w:r>
      <w:proofErr w:type="gramStart"/>
      <w:r>
        <w:t>tables</w:t>
      </w:r>
      <w:proofErr w:type="gramEnd"/>
      <w:r>
        <w:t xml:space="preserve"> </w:t>
      </w:r>
      <w:proofErr w:type="spellStart"/>
      <w:r>
        <w:t>lineitem</w:t>
      </w:r>
      <w:proofErr w:type="spellEnd"/>
      <w:r>
        <w:t xml:space="preserve">, orders, part, </w:t>
      </w:r>
      <w:proofErr w:type="spellStart"/>
      <w:r>
        <w:t>partsupp</w:t>
      </w:r>
      <w:proofErr w:type="spellEnd"/>
      <w:r>
        <w:t>, customer and supplier are included. For tables nation and region all data is included due to their limited size.</w:t>
      </w:r>
    </w:p>
    <w:p w:rsidR="00753E82" w:rsidRDefault="00753E82" w:rsidP="00753E82"/>
    <w:p w:rsidR="00753E82" w:rsidRDefault="00753E82" w:rsidP="00753E82">
      <w:r>
        <w:t>Insert Data Set</w:t>
      </w:r>
    </w:p>
    <w:p w:rsidR="00753E82" w:rsidRDefault="00753E82" w:rsidP="00753E82">
      <w:r>
        <w:t xml:space="preserve">The insert data set contains sample data for </w:t>
      </w:r>
      <w:proofErr w:type="gramStart"/>
      <w:r>
        <w:t>tables</w:t>
      </w:r>
      <w:proofErr w:type="gramEnd"/>
      <w:r>
        <w:t xml:space="preserve"> </w:t>
      </w:r>
      <w:proofErr w:type="spellStart"/>
      <w:r>
        <w:t>lineitem</w:t>
      </w:r>
      <w:proofErr w:type="spellEnd"/>
      <w:r>
        <w:t xml:space="preserve"> and orders at all scale factors. For all scale factors and each of the update sets 1, 75 and 150 100 files for </w:t>
      </w:r>
      <w:proofErr w:type="spellStart"/>
      <w:r>
        <w:t>lineitem</w:t>
      </w:r>
      <w:proofErr w:type="spellEnd"/>
      <w:r>
        <w:t xml:space="preserve"> and 100 files for orders are included.  </w:t>
      </w:r>
    </w:p>
    <w:p w:rsidR="00753E82" w:rsidRDefault="00753E82" w:rsidP="00753E82"/>
    <w:p w:rsidR="00753E82" w:rsidRDefault="00753E82" w:rsidP="00753E82">
      <w:r>
        <w:t>Delete Data Set</w:t>
      </w:r>
    </w:p>
    <w:p w:rsidR="00753E82" w:rsidRDefault="00753E82" w:rsidP="00753E82">
      <w:r>
        <w:t xml:space="preserve">The delete data set contains sample data for </w:t>
      </w:r>
      <w:proofErr w:type="gramStart"/>
      <w:r>
        <w:t>tables</w:t>
      </w:r>
      <w:proofErr w:type="gramEnd"/>
      <w:r>
        <w:t xml:space="preserve"> </w:t>
      </w:r>
      <w:proofErr w:type="spellStart"/>
      <w:r>
        <w:t>lineitem</w:t>
      </w:r>
      <w:proofErr w:type="spellEnd"/>
      <w:r>
        <w:t xml:space="preserve"> and orders at all scale factors. For each scale factor 100, 300, 1000, 3000, 10000, 30000, 100000 and each of the update sets 1, 75 and 150 </w:t>
      </w:r>
      <w:proofErr w:type="gramStart"/>
      <w:r>
        <w:t>100  files</w:t>
      </w:r>
      <w:proofErr w:type="gramEnd"/>
      <w:r>
        <w:t xml:space="preserve"> are included.  For scale factor 1 and each of the update sets 1, 75 and 150 </w:t>
      </w:r>
      <w:proofErr w:type="gramStart"/>
      <w:r>
        <w:t>94  files</w:t>
      </w:r>
      <w:proofErr w:type="gramEnd"/>
      <w:r>
        <w:t xml:space="preserve"> are included.</w:t>
      </w:r>
    </w:p>
    <w:p w:rsidR="00753E82" w:rsidRDefault="00753E82" w:rsidP="00753E82"/>
    <w:p w:rsidR="00753E82" w:rsidRDefault="00753E82" w:rsidP="00753E82">
      <w:proofErr w:type="spellStart"/>
      <w:r>
        <w:t>Qgen</w:t>
      </w:r>
      <w:proofErr w:type="spellEnd"/>
      <w:r>
        <w:t xml:space="preserve"> Data Set</w:t>
      </w:r>
    </w:p>
    <w:p w:rsidR="00753E82" w:rsidRDefault="00753E82" w:rsidP="00753E82">
      <w:r>
        <w:t xml:space="preserve">The </w:t>
      </w:r>
      <w:proofErr w:type="spellStart"/>
      <w:r>
        <w:t>qgen</w:t>
      </w:r>
      <w:proofErr w:type="spellEnd"/>
      <w:r>
        <w:t xml:space="preserve"> data set contains 150 files with query substitutions values for all 22 queries for each scale fac</w:t>
      </w:r>
      <w:r>
        <w:softHyphen/>
        <w:t xml:space="preserve">tor as generated with </w:t>
      </w:r>
      <w:proofErr w:type="spellStart"/>
      <w:r>
        <w:t>qgen</w:t>
      </w:r>
      <w:proofErr w:type="spellEnd"/>
      <w:r>
        <w:t>.  Each file uses a different seed.</w:t>
      </w:r>
    </w:p>
    <w:p w:rsidR="00753E82" w:rsidRDefault="00753E82" w:rsidP="00753E82"/>
    <w:p w:rsidR="00753E82" w:rsidRDefault="00753E82" w:rsidP="00753E82">
      <w:pPr>
        <w:ind w:left="0"/>
      </w:pPr>
      <w:bookmarkStart w:id="2118" w:name="Xan44339"/>
      <w:bookmarkEnd w:id="2118"/>
    </w:p>
    <w:p w:rsidR="00753E82" w:rsidRDefault="00753E82" w:rsidP="00753E82"/>
    <w:p w:rsidR="00753E82" w:rsidRPr="00471FA2" w:rsidRDefault="00753E82" w:rsidP="00753E82"/>
    <w:sectPr w:rsidR="00753E82" w:rsidRPr="00471FA2" w:rsidSect="006E49F3">
      <w:footerReference w:type="default" r:id="rId85"/>
      <w:pgSz w:w="12240" w:h="15840" w:code="1"/>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2C5" w:rsidRDefault="001902C5">
      <w:r>
        <w:separator/>
      </w:r>
    </w:p>
  </w:endnote>
  <w:endnote w:type="continuationSeparator" w:id="0">
    <w:p w:rsidR="001902C5" w:rsidRDefault="001902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Genev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266" w:rsidRDefault="00713266" w:rsidP="00244AE9">
    <w:pPr>
      <w:tabs>
        <w:tab w:val="right" w:pos="10080"/>
      </w:tabs>
    </w:pPr>
    <w:r>
      <w:t xml:space="preserve">TPC </w:t>
    </w:r>
    <w:proofErr w:type="spellStart"/>
    <w:r>
      <w:t>Benchmark</w:t>
    </w:r>
    <w:r w:rsidRPr="001C2DD3">
      <w:rPr>
        <w:vertAlign w:val="superscript"/>
      </w:rPr>
      <w:t>TM</w:t>
    </w:r>
    <w:proofErr w:type="spellEnd"/>
    <w:r>
      <w:t xml:space="preserve"> H Standard Specification Revision 2.1</w:t>
    </w:r>
    <w:ins w:id="2119" w:author="  Poess" w:date="2013-06-20T14:11:00Z">
      <w:r w:rsidR="00244AE9">
        <w:t>6</w:t>
      </w:r>
    </w:ins>
    <w:del w:id="2120" w:author="  Poess" w:date="2013-06-20T14:09:00Z">
      <w:r w:rsidDel="00244AE9">
        <w:delText>5</w:delText>
      </w:r>
    </w:del>
    <w:r>
      <w:t>.0</w:t>
    </w:r>
    <w:r>
      <w:tab/>
      <w:t xml:space="preserve">Page </w:t>
    </w:r>
    <w:fldSimple w:instr=" PAGE ">
      <w:r w:rsidR="00244AE9">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2C5" w:rsidRDefault="001902C5">
      <w:r>
        <w:separator/>
      </w:r>
    </w:p>
  </w:footnote>
  <w:footnote w:type="continuationSeparator" w:id="0">
    <w:p w:rsidR="001902C5" w:rsidRDefault="001902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41C"/>
    <w:multiLevelType w:val="multilevel"/>
    <w:tmpl w:val="83526A4E"/>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4502150"/>
    <w:multiLevelType w:val="multilevel"/>
    <w:tmpl w:val="CDCCBBCA"/>
    <w:numStyleLink w:val="StyleBulleted"/>
  </w:abstractNum>
  <w:abstractNum w:abstractNumId="2">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nsid w:val="2854674F"/>
    <w:multiLevelType w:val="multilevel"/>
    <w:tmpl w:val="CDCCBBCA"/>
    <w:numStyleLink w:val="StyleBulleted"/>
  </w:abstractNum>
  <w:abstractNum w:abstractNumId="5">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8" w:nlCheck="1" w:checkStyle="1"/>
  <w:activeWritingStyle w:appName="MSWord" w:lang="fr-FR" w:vendorID="64" w:dllVersion="131078" w:nlCheck="1" w:checkStyle="1"/>
  <w:proofState w:spelling="clean" w:grammar="clean"/>
  <w:stylePaneFormatFilter w:val="3F01"/>
  <w:trackRevisions/>
  <w:defaultTabStop w:val="720"/>
  <w:characterSpacingControl w:val="doNotCompress"/>
  <w:hdrShapeDefaults>
    <o:shapedefaults v:ext="edit" spidmax="21506"/>
  </w:hdrShapeDefaults>
  <w:footnotePr>
    <w:footnote w:id="-1"/>
    <w:footnote w:id="0"/>
  </w:footnotePr>
  <w:endnotePr>
    <w:endnote w:id="-1"/>
    <w:endnote w:id="0"/>
  </w:endnotePr>
  <w:compat/>
  <w:rsids>
    <w:rsidRoot w:val="006128E2"/>
    <w:rsid w:val="00001F51"/>
    <w:rsid w:val="00002309"/>
    <w:rsid w:val="00062D6F"/>
    <w:rsid w:val="00096C54"/>
    <w:rsid w:val="000A5EE9"/>
    <w:rsid w:val="000D694F"/>
    <w:rsid w:val="000E1EE1"/>
    <w:rsid w:val="000F3CD2"/>
    <w:rsid w:val="001400D4"/>
    <w:rsid w:val="00185A96"/>
    <w:rsid w:val="001902C5"/>
    <w:rsid w:val="001A30D7"/>
    <w:rsid w:val="001D46AA"/>
    <w:rsid w:val="001D6627"/>
    <w:rsid w:val="001E182B"/>
    <w:rsid w:val="001F1AEE"/>
    <w:rsid w:val="002155C7"/>
    <w:rsid w:val="002421FA"/>
    <w:rsid w:val="00244AE9"/>
    <w:rsid w:val="00286161"/>
    <w:rsid w:val="002A63AF"/>
    <w:rsid w:val="002D6979"/>
    <w:rsid w:val="00303FA9"/>
    <w:rsid w:val="0033187C"/>
    <w:rsid w:val="00331C20"/>
    <w:rsid w:val="003349A4"/>
    <w:rsid w:val="0034247F"/>
    <w:rsid w:val="003A10A4"/>
    <w:rsid w:val="003A1635"/>
    <w:rsid w:val="003A7ABF"/>
    <w:rsid w:val="003C2C8D"/>
    <w:rsid w:val="003E68D9"/>
    <w:rsid w:val="00482249"/>
    <w:rsid w:val="004C120C"/>
    <w:rsid w:val="004C74A9"/>
    <w:rsid w:val="004D7DA9"/>
    <w:rsid w:val="004F1B85"/>
    <w:rsid w:val="00551FF5"/>
    <w:rsid w:val="00554B2A"/>
    <w:rsid w:val="005A76D5"/>
    <w:rsid w:val="005B5528"/>
    <w:rsid w:val="005C65E3"/>
    <w:rsid w:val="005F2000"/>
    <w:rsid w:val="005F41EE"/>
    <w:rsid w:val="005F61A5"/>
    <w:rsid w:val="006128E2"/>
    <w:rsid w:val="006226CF"/>
    <w:rsid w:val="006615BB"/>
    <w:rsid w:val="006718CB"/>
    <w:rsid w:val="006721DD"/>
    <w:rsid w:val="006912C2"/>
    <w:rsid w:val="006A2AED"/>
    <w:rsid w:val="006C6380"/>
    <w:rsid w:val="006E49F3"/>
    <w:rsid w:val="007015A6"/>
    <w:rsid w:val="00713266"/>
    <w:rsid w:val="0071580C"/>
    <w:rsid w:val="00727F4D"/>
    <w:rsid w:val="00735C49"/>
    <w:rsid w:val="007444FA"/>
    <w:rsid w:val="00753E82"/>
    <w:rsid w:val="0078532F"/>
    <w:rsid w:val="00790758"/>
    <w:rsid w:val="00803E94"/>
    <w:rsid w:val="00806761"/>
    <w:rsid w:val="00862F7C"/>
    <w:rsid w:val="00864DD9"/>
    <w:rsid w:val="008B1971"/>
    <w:rsid w:val="00905070"/>
    <w:rsid w:val="009370EA"/>
    <w:rsid w:val="00957312"/>
    <w:rsid w:val="009873D9"/>
    <w:rsid w:val="009953CE"/>
    <w:rsid w:val="009B1A12"/>
    <w:rsid w:val="009C53F5"/>
    <w:rsid w:val="009D52B5"/>
    <w:rsid w:val="009F16B2"/>
    <w:rsid w:val="00A13F3C"/>
    <w:rsid w:val="00A27C47"/>
    <w:rsid w:val="00A44A5D"/>
    <w:rsid w:val="00AC1DD9"/>
    <w:rsid w:val="00AC74F0"/>
    <w:rsid w:val="00B106B4"/>
    <w:rsid w:val="00B253A3"/>
    <w:rsid w:val="00B41B19"/>
    <w:rsid w:val="00B53764"/>
    <w:rsid w:val="00B70538"/>
    <w:rsid w:val="00B8146F"/>
    <w:rsid w:val="00BA605F"/>
    <w:rsid w:val="00BB012A"/>
    <w:rsid w:val="00BB1AA5"/>
    <w:rsid w:val="00BD1435"/>
    <w:rsid w:val="00BD582F"/>
    <w:rsid w:val="00C32290"/>
    <w:rsid w:val="00C5326C"/>
    <w:rsid w:val="00C60CF6"/>
    <w:rsid w:val="00C613B2"/>
    <w:rsid w:val="00C6163A"/>
    <w:rsid w:val="00C9032A"/>
    <w:rsid w:val="00CC7EE7"/>
    <w:rsid w:val="00CE09D9"/>
    <w:rsid w:val="00CE1472"/>
    <w:rsid w:val="00CE4BD6"/>
    <w:rsid w:val="00CF651B"/>
    <w:rsid w:val="00D01A74"/>
    <w:rsid w:val="00D03E09"/>
    <w:rsid w:val="00D05AEC"/>
    <w:rsid w:val="00D50021"/>
    <w:rsid w:val="00D53D63"/>
    <w:rsid w:val="00D67033"/>
    <w:rsid w:val="00DC59EA"/>
    <w:rsid w:val="00DF481A"/>
    <w:rsid w:val="00E23A45"/>
    <w:rsid w:val="00E54F22"/>
    <w:rsid w:val="00E667C8"/>
    <w:rsid w:val="00EC13B3"/>
    <w:rsid w:val="00EE6D62"/>
    <w:rsid w:val="00F16001"/>
    <w:rsid w:val="00F22237"/>
    <w:rsid w:val="00F418BA"/>
    <w:rsid w:val="00F51915"/>
    <w:rsid w:val="00F53C6D"/>
    <w:rsid w:val="00F876A4"/>
    <w:rsid w:val="00F96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 w:type="paragraph" w:styleId="Revision">
    <w:name w:val="Revision"/>
    <w:hidden/>
    <w:rsid w:val="006615BB"/>
    <w:rPr>
      <w:szCs w:val="24"/>
    </w:rPr>
  </w:style>
</w:styles>
</file>

<file path=word/webSettings.xml><?xml version="1.0" encoding="utf-8"?>
<w:webSettings xmlns:r="http://schemas.openxmlformats.org/officeDocument/2006/relationships" xmlns:w="http://schemas.openxmlformats.org/wordprocessingml/2006/main">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6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8" Type="http://schemas.openxmlformats.org/officeDocument/2006/relationships/hyperlink" Target="http://www.tpc.org" TargetMode="External"/><Relationship Id="rId7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4" Type="http://schemas.openxmlformats.org/officeDocument/2006/relationships/image" Target="media/image31.emf"/><Relationship Id="rId7" Type="http://schemas.openxmlformats.org/officeDocument/2006/relationships/hyperlink" Target="http://www.cisco.com/" TargetMode="External"/><Relationship Id="rId7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2" Type="http://schemas.openxmlformats.org/officeDocument/2006/relationships/styles" Target="styles.xml"/><Relationship Id="rId16" Type="http://schemas.openxmlformats.org/officeDocument/2006/relationships/hyperlink" Target="http://www.microsoft.com/" TargetMode="External"/><Relationship Id="rId29" Type="http://schemas.openxmlformats.org/officeDocument/2006/relationships/hyperlink" Target="http://www.ideasinternational.com/" TargetMode="External"/><Relationship Id="rId11" Type="http://schemas.openxmlformats.org/officeDocument/2006/relationships/image" Target="media/image4.png"/><Relationship Id="rId24" Type="http://schemas.openxmlformats.org/officeDocument/2006/relationships/hyperlink" Target="http://www.teradata.com/" TargetMode="External"/><Relationship Id="rId32" Type="http://schemas.openxmlformats.org/officeDocument/2006/relationships/image" Target="media/image19.gif"/><Relationship Id="rId3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6" Type="http://schemas.openxmlformats.org/officeDocument/2006/relationships/hyperlink" Target="http://www.tpc.org" TargetMode="External"/><Relationship Id="rId7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7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8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www.sybase.com/" TargetMode="External"/><Relationship Id="rId27" Type="http://schemas.openxmlformats.org/officeDocument/2006/relationships/hyperlink" Target="http://www.vmware.com/" TargetMode="External"/><Relationship Id="rId30" Type="http://schemas.openxmlformats.org/officeDocument/2006/relationships/image" Target="media/image17.jpeg"/><Relationship Id="rId35" Type="http://schemas.openxmlformats.org/officeDocument/2006/relationships/image" Target="media/image21.gif"/><Relationship Id="rId4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48" Type="http://schemas.openxmlformats.org/officeDocument/2006/relationships/image" Target="media/image25.wmf"/><Relationship Id="rId56" Type="http://schemas.openxmlformats.org/officeDocument/2006/relationships/image" Target="media/image27.wmf"/><Relationship Id="rId6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69" Type="http://schemas.openxmlformats.org/officeDocument/2006/relationships/hyperlink" Target="http://www.tpc.org" TargetMode="External"/><Relationship Id="rId7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 Type="http://schemas.openxmlformats.org/officeDocument/2006/relationships/image" Target="media/image1.jpeg"/><Relationship Id="rId5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7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www.dei.uc.pt/" TargetMode="External"/><Relationship Id="rId3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6" Type="http://schemas.openxmlformats.org/officeDocument/2006/relationships/image" Target="media/image24.wmf"/><Relationship Id="rId5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67" Type="http://schemas.openxmlformats.org/officeDocument/2006/relationships/image" Target="media/image30.png"/><Relationship Id="rId20" Type="http://schemas.openxmlformats.org/officeDocument/2006/relationships/hyperlink" Target="http://www.redhat.com/" TargetMode="External"/><Relationship Id="rId4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62" Type="http://schemas.openxmlformats.org/officeDocument/2006/relationships/image" Target="media/image28.wmf"/><Relationship Id="rId7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7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8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media/image16.png"/><Relationship Id="rId36" Type="http://schemas.openxmlformats.org/officeDocument/2006/relationships/image" Target="media/image22.wmf"/><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3.wmf"/><Relationship Id="rId52" Type="http://schemas.openxmlformats.org/officeDocument/2006/relationships/image" Target="media/image26.wmf"/><Relationship Id="rId6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65" Type="http://schemas.openxmlformats.org/officeDocument/2006/relationships/image" Target="media/image29.wmf"/><Relationship Id="rId7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7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8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137</Pages>
  <Words>48747</Words>
  <Characters>277861</Characters>
  <Application>Microsoft Office Word</Application>
  <DocSecurity>0</DocSecurity>
  <Lines>2315</Lines>
  <Paragraphs>651</Paragraphs>
  <ScaleCrop>false</ScaleCrop>
  <HeadingPairs>
    <vt:vector size="2" baseType="variant">
      <vt:variant>
        <vt:lpstr>Title</vt:lpstr>
      </vt:variant>
      <vt:variant>
        <vt:i4>1</vt:i4>
      </vt:variant>
    </vt:vector>
  </HeadingPairs>
  <TitlesOfParts>
    <vt:vector size="1" baseType="lpstr">
      <vt:lpstr>0: INTRODUCTION</vt:lpstr>
    </vt:vector>
  </TitlesOfParts>
  <Company>Oracle Corporation</Company>
  <LinksUpToDate>false</LinksUpToDate>
  <CharactersWithSpaces>325957</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creator>John Galloway</dc:creator>
  <cp:lastModifiedBy>  Poess</cp:lastModifiedBy>
  <cp:revision>2</cp:revision>
  <cp:lastPrinted>2011-11-16T01:22:00Z</cp:lastPrinted>
  <dcterms:created xsi:type="dcterms:W3CDTF">2013-06-20T21:17:00Z</dcterms:created>
  <dcterms:modified xsi:type="dcterms:W3CDTF">2013-06-20T21:17:00Z</dcterms:modified>
</cp:coreProperties>
</file>